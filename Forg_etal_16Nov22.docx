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6A9A" w:rsidR="008E70B5" w:rsidP="00706A9A" w:rsidRDefault="008E70B5" w14:paraId="7AAD38CE" w14:textId="77777777">
      <w:pPr>
        <w:spacing w:line="480" w:lineRule="auto"/>
        <w:rPr>
          <w:b/>
          <w:bCs/>
          <w:color w:val="000000" w:themeColor="text1"/>
        </w:rPr>
      </w:pPr>
      <w:r w:rsidRPr="00706A9A">
        <w:rPr>
          <w:b/>
          <w:bCs/>
          <w:color w:val="000000" w:themeColor="text1"/>
        </w:rPr>
        <w:t>DNA metabarcoding reveals within-season variation in the diet of the insectivorous black-throated blue warbler (</w:t>
      </w:r>
      <w:r w:rsidRPr="00706A9A">
        <w:rPr>
          <w:b/>
          <w:bCs/>
          <w:i/>
          <w:iCs/>
          <w:color w:val="000000" w:themeColor="text1"/>
        </w:rPr>
        <w:t xml:space="preserve">Setophaga </w:t>
      </w:r>
      <w:proofErr w:type="spellStart"/>
      <w:r w:rsidRPr="00706A9A">
        <w:rPr>
          <w:b/>
          <w:bCs/>
          <w:i/>
          <w:iCs/>
          <w:color w:val="000000" w:themeColor="text1"/>
        </w:rPr>
        <w:t>caerulescens</w:t>
      </w:r>
      <w:proofErr w:type="spellEnd"/>
      <w:r w:rsidRPr="00706A9A">
        <w:rPr>
          <w:b/>
          <w:bCs/>
          <w:color w:val="000000" w:themeColor="text1"/>
        </w:rPr>
        <w:t>)</w:t>
      </w:r>
    </w:p>
    <w:p w:rsidR="00706A9A" w:rsidP="00706A9A" w:rsidRDefault="00706A9A" w14:paraId="7793DCE7" w14:textId="77777777">
      <w:pPr>
        <w:spacing w:line="480" w:lineRule="auto"/>
        <w:rPr>
          <w:b/>
          <w:bCs/>
          <w:shd w:val="clear" w:color="auto" w:fill="FFFFFF"/>
        </w:rPr>
      </w:pPr>
    </w:p>
    <w:p w:rsidRPr="00692541" w:rsidR="00706A9A" w:rsidP="00706A9A" w:rsidRDefault="00E17258" w14:paraId="7E8E8984" w14:textId="75161419">
      <w:pPr>
        <w:spacing w:line="480" w:lineRule="auto"/>
        <w:rPr>
          <w:shd w:val="clear" w:color="auto" w:fill="FFFFFF"/>
        </w:rPr>
      </w:pPr>
      <w:r>
        <w:rPr>
          <w:shd w:val="clear" w:color="auto" w:fill="FFFFFF"/>
        </w:rPr>
        <w:t xml:space="preserve">Lindsey E. </w:t>
      </w:r>
      <w:proofErr w:type="spellStart"/>
      <w:r>
        <w:rPr>
          <w:shd w:val="clear" w:color="auto" w:fill="FFFFFF"/>
        </w:rPr>
        <w:t>For</w:t>
      </w:r>
      <w:r w:rsidR="001F3A25">
        <w:rPr>
          <w:shd w:val="clear" w:color="auto" w:fill="FFFFFF"/>
        </w:rPr>
        <w:t>g</w:t>
      </w:r>
      <w:proofErr w:type="spellEnd"/>
      <w:r w:rsidR="001F3A25">
        <w:rPr>
          <w:shd w:val="clear" w:color="auto" w:fill="FFFFFF"/>
        </w:rPr>
        <w:t xml:space="preserve">, </w:t>
      </w:r>
      <w:r w:rsidRPr="001152F7" w:rsidR="00CB1413">
        <w:rPr>
          <w:shd w:val="clear" w:color="auto" w:fill="FFFFFF"/>
        </w:rPr>
        <w:t xml:space="preserve">Andrew N. Stillman, </w:t>
      </w:r>
      <w:r w:rsidRPr="001152F7" w:rsidR="00825C64">
        <w:rPr>
          <w:shd w:val="clear" w:color="auto" w:fill="FFFFFF"/>
        </w:rPr>
        <w:t xml:space="preserve">John F. </w:t>
      </w:r>
      <w:proofErr w:type="spellStart"/>
      <w:r w:rsidRPr="001152F7" w:rsidR="00825C64">
        <w:rPr>
          <w:shd w:val="clear" w:color="auto" w:fill="FFFFFF"/>
        </w:rPr>
        <w:t>Deitsch</w:t>
      </w:r>
      <w:proofErr w:type="spellEnd"/>
      <w:r w:rsidR="00825C64">
        <w:rPr>
          <w:shd w:val="clear" w:color="auto" w:fill="FFFFFF"/>
        </w:rPr>
        <w:t xml:space="preserve">, </w:t>
      </w:r>
      <w:r w:rsidR="00EC6463">
        <w:rPr>
          <w:shd w:val="clear" w:color="auto" w:fill="FFFFFF"/>
        </w:rPr>
        <w:t>Gemma V. Clucas</w:t>
      </w:r>
      <w:r w:rsidRPr="006E74FB" w:rsidR="006E74FB">
        <w:rPr>
          <w:color w:val="000000" w:themeColor="text1"/>
          <w:shd w:val="clear" w:color="auto" w:fill="FFFFFF"/>
          <w:vertAlign w:val="superscript"/>
        </w:rPr>
        <w:t>†</w:t>
      </w:r>
      <w:r w:rsidR="00EC6463">
        <w:rPr>
          <w:shd w:val="clear" w:color="auto" w:fill="FFFFFF"/>
        </w:rPr>
        <w:t xml:space="preserve">, </w:t>
      </w:r>
      <w:r w:rsidR="00706A9A">
        <w:rPr>
          <w:shd w:val="clear" w:color="auto" w:fill="FFFFFF"/>
        </w:rPr>
        <w:t>Sara A. Kaise</w:t>
      </w:r>
      <w:r w:rsidR="00E303DF">
        <w:rPr>
          <w:shd w:val="clear" w:color="auto" w:fill="FFFFFF"/>
        </w:rPr>
        <w:t>r</w:t>
      </w:r>
      <w:proofErr w:type="gramStart"/>
      <w:r w:rsidRPr="006E74FB" w:rsidR="006E74FB">
        <w:rPr>
          <w:color w:val="000000" w:themeColor="text1"/>
          <w:shd w:val="clear" w:color="auto" w:fill="FFFFFF"/>
          <w:vertAlign w:val="superscript"/>
        </w:rPr>
        <w:t>†</w:t>
      </w:r>
      <w:r w:rsidR="006E74FB">
        <w:rPr>
          <w:color w:val="000000" w:themeColor="text1"/>
          <w:shd w:val="clear" w:color="auto" w:fill="FFFFFF"/>
          <w:vertAlign w:val="superscript"/>
        </w:rPr>
        <w:t>,</w:t>
      </w:r>
      <w:r w:rsidR="006F300E">
        <w:rPr>
          <w:shd w:val="clear" w:color="auto" w:fill="FFFFFF"/>
        </w:rPr>
        <w:t>*</w:t>
      </w:r>
      <w:proofErr w:type="gramEnd"/>
    </w:p>
    <w:p w:rsidR="00706A9A" w:rsidP="00706A9A" w:rsidRDefault="00706A9A" w14:paraId="3D3E9A0B" w14:textId="77777777">
      <w:pPr>
        <w:spacing w:line="480" w:lineRule="auto"/>
        <w:rPr>
          <w:shd w:val="clear" w:color="auto" w:fill="FFFFFF"/>
        </w:rPr>
      </w:pPr>
    </w:p>
    <w:p w:rsidR="00665C26" w:rsidP="00706A9A" w:rsidRDefault="00F55E7E" w14:paraId="52102895" w14:textId="6BE1AE26">
      <w:pPr>
        <w:spacing w:line="480" w:lineRule="auto"/>
        <w:rPr>
          <w:shd w:val="clear" w:color="auto" w:fill="FFFFFF"/>
        </w:rPr>
      </w:pPr>
      <w:r w:rsidRPr="00F55E7E">
        <w:rPr>
          <w:shd w:val="clear" w:color="auto" w:fill="FFFFFF"/>
          <w:vertAlign w:val="superscript"/>
        </w:rPr>
        <w:t xml:space="preserve">1 </w:t>
      </w:r>
      <w:r w:rsidR="00665C26">
        <w:rPr>
          <w:shd w:val="clear" w:color="auto" w:fill="FFFFFF"/>
        </w:rPr>
        <w:t>Department of Environment &amp; Sustainability</w:t>
      </w:r>
      <w:r w:rsidR="00C92E8B">
        <w:rPr>
          <w:shd w:val="clear" w:color="auto" w:fill="FFFFFF"/>
        </w:rPr>
        <w:t>, Cornell University, Ithaca, NY, USA</w:t>
      </w:r>
    </w:p>
    <w:p w:rsidR="009F19F0" w:rsidP="00706A9A" w:rsidRDefault="00C92E8B" w14:paraId="09860903" w14:textId="2CE35364">
      <w:pPr>
        <w:spacing w:line="480" w:lineRule="auto"/>
        <w:rPr>
          <w:shd w:val="clear" w:color="auto" w:fill="FFFFFF"/>
        </w:rPr>
      </w:pPr>
      <w:r>
        <w:rPr>
          <w:shd w:val="clear" w:color="auto" w:fill="FFFFFF"/>
        </w:rPr>
        <w:t>Cornell Atkinson Center for Sustainability, Cornell University, Ithaca, NY, USA</w:t>
      </w:r>
    </w:p>
    <w:p w:rsidR="009F19F0" w:rsidP="00706A9A" w:rsidRDefault="009F19F0" w14:paraId="6643323D" w14:textId="21C37E07">
      <w:pPr>
        <w:spacing w:line="480" w:lineRule="auto"/>
        <w:rPr>
          <w:shd w:val="clear" w:color="auto" w:fill="FFFFFF"/>
        </w:rPr>
      </w:pPr>
      <w:r>
        <w:rPr>
          <w:shd w:val="clear" w:color="auto" w:fill="FFFFFF"/>
        </w:rPr>
        <w:t>Center for Avian Population Studies</w:t>
      </w:r>
      <w:r w:rsidR="00411991">
        <w:rPr>
          <w:shd w:val="clear" w:color="auto" w:fill="FFFFFF"/>
        </w:rPr>
        <w:t>, Cornell Lab of Ornithology, Cornell University, Ithaca, NY, USA</w:t>
      </w:r>
    </w:p>
    <w:p w:rsidR="00F02FF8" w:rsidP="00F02FF8" w:rsidRDefault="00F02FF8" w14:paraId="7A0896D5" w14:textId="5E5F39FB">
      <w:pPr>
        <w:spacing w:line="480" w:lineRule="auto"/>
        <w:rPr>
          <w:shd w:val="clear" w:color="auto" w:fill="FFFFFF"/>
        </w:rPr>
      </w:pPr>
      <w:r>
        <w:rPr>
          <w:shd w:val="clear" w:color="auto" w:fill="FFFFFF"/>
        </w:rPr>
        <w:t>Department of Entomology, Cornell University, Ithaca, NY, USA</w:t>
      </w:r>
    </w:p>
    <w:p w:rsidR="00F02FF8" w:rsidP="00706A9A" w:rsidRDefault="00F02FF8" w14:paraId="5851E9DD" w14:textId="7613D113">
      <w:pPr>
        <w:spacing w:line="480" w:lineRule="auto"/>
        <w:rPr>
          <w:shd w:val="clear" w:color="auto" w:fill="FFFFFF"/>
        </w:rPr>
      </w:pPr>
      <w:r>
        <w:rPr>
          <w:shd w:val="clear" w:color="auto" w:fill="FFFFFF"/>
        </w:rPr>
        <w:t xml:space="preserve">Department of Biological Sciences, Cornell University, Ithaca, NY, USA </w:t>
      </w:r>
    </w:p>
    <w:p w:rsidR="00706A9A" w:rsidP="00706A9A" w:rsidRDefault="00706A9A" w14:paraId="44318A26" w14:textId="55664DC7">
      <w:pPr>
        <w:spacing w:line="480" w:lineRule="auto"/>
        <w:rPr>
          <w:shd w:val="clear" w:color="auto" w:fill="FFFFFF"/>
        </w:rPr>
      </w:pPr>
      <w:r w:rsidRPr="00270D59">
        <w:rPr>
          <w:shd w:val="clear" w:color="auto" w:fill="FFFFFF"/>
        </w:rPr>
        <w:t>Center for Biodiversity Sciences</w:t>
      </w:r>
      <w:r>
        <w:rPr>
          <w:shd w:val="clear" w:color="auto" w:fill="FFFFFF"/>
        </w:rPr>
        <w:t xml:space="preserve"> and Higher Education</w:t>
      </w:r>
      <w:r w:rsidRPr="00270D59">
        <w:rPr>
          <w:shd w:val="clear" w:color="auto" w:fill="FFFFFF"/>
        </w:rPr>
        <w:t>, Cornell Lab of Ornithology, Cornell University, Ithaca, NY, USA</w:t>
      </w:r>
    </w:p>
    <w:p w:rsidRPr="006E74FB" w:rsidR="00245130" w:rsidP="00706A9A" w:rsidRDefault="00245130" w14:paraId="7B31DC9A" w14:textId="26388489">
      <w:pPr>
        <w:spacing w:line="480" w:lineRule="auto"/>
        <w:rPr>
          <w:color w:val="000000" w:themeColor="text1"/>
        </w:rPr>
      </w:pPr>
      <w:r w:rsidRPr="006E74FB">
        <w:rPr>
          <w:color w:val="000000" w:themeColor="text1"/>
          <w:shd w:val="clear" w:color="auto" w:fill="FFFFFF"/>
          <w:vertAlign w:val="superscript"/>
        </w:rPr>
        <w:t xml:space="preserve">† </w:t>
      </w:r>
      <w:r w:rsidRPr="006E74FB">
        <w:rPr>
          <w:color w:val="000000" w:themeColor="text1"/>
        </w:rPr>
        <w:t xml:space="preserve">These </w:t>
      </w:r>
      <w:r w:rsidRPr="006E74FB" w:rsidR="006E74FB">
        <w:rPr>
          <w:color w:val="000000" w:themeColor="text1"/>
        </w:rPr>
        <w:t xml:space="preserve">senior </w:t>
      </w:r>
      <w:r w:rsidRPr="006E74FB">
        <w:rPr>
          <w:color w:val="000000" w:themeColor="text1"/>
        </w:rPr>
        <w:t>authors contributed equally to this research.</w:t>
      </w:r>
    </w:p>
    <w:p w:rsidR="00706A9A" w:rsidP="00706A9A" w:rsidRDefault="00706A9A" w14:paraId="3B8DA806" w14:textId="77777777">
      <w:pPr>
        <w:spacing w:line="480" w:lineRule="auto"/>
      </w:pPr>
      <w:r w:rsidRPr="0058401B">
        <w:rPr>
          <w:vertAlign w:val="superscript"/>
        </w:rPr>
        <w:t>*</w:t>
      </w:r>
      <w:r w:rsidRPr="0058401B">
        <w:t xml:space="preserve"> </w:t>
      </w:r>
      <w:r>
        <w:t xml:space="preserve">Author for correspondence: </w:t>
      </w:r>
      <w:r w:rsidRPr="0058401B">
        <w:t>sak275@cornell.edu</w:t>
      </w:r>
    </w:p>
    <w:p w:rsidRPr="00270D59" w:rsidR="00706A9A" w:rsidP="00706A9A" w:rsidRDefault="00706A9A" w14:paraId="4473CE50" w14:textId="77777777">
      <w:pPr>
        <w:spacing w:line="480" w:lineRule="auto"/>
        <w:rPr>
          <w:shd w:val="clear" w:color="auto" w:fill="FFFFFF"/>
        </w:rPr>
      </w:pPr>
    </w:p>
    <w:p w:rsidR="00706A9A" w:rsidP="00706A9A" w:rsidRDefault="00706A9A" w14:paraId="29BEAEA0" w14:textId="77777777">
      <w:pPr>
        <w:spacing w:line="480" w:lineRule="auto"/>
        <w:rPr>
          <w:shd w:val="clear" w:color="auto" w:fill="FFFFFF"/>
        </w:rPr>
      </w:pPr>
    </w:p>
    <w:p w:rsidRPr="00AA7E2D" w:rsidR="008E70B5" w:rsidP="00706A9A" w:rsidRDefault="00706A9A" w14:paraId="4255C33F" w14:textId="3CCF9B39">
      <w:pPr>
        <w:spacing w:line="480" w:lineRule="auto"/>
      </w:pPr>
      <w:r w:rsidRPr="00692541">
        <w:rPr>
          <w:shd w:val="clear" w:color="auto" w:fill="FFFFFF"/>
        </w:rPr>
        <w:t>Keywords:</w:t>
      </w:r>
      <w:ins w:author="Lindsey Elizabeth Forg" w:date="2022-12-17T18:17:00Z" w:id="0">
        <w:r w:rsidRPr="00692541" w:rsidR="44F605A9">
          <w:rPr>
            <w:shd w:val="clear" w:color="auto" w:fill="FFFFFF"/>
          </w:rPr>
          <w:t xml:space="preserve"> </w:t>
        </w:r>
      </w:ins>
      <w:ins w:author="Lindsey Elizabeth Forg" w:date="2022-12-17T18:19:00Z" w:id="1">
        <w:r w:rsidRPr="00692541" w:rsidR="10A8C49C">
          <w:rPr>
            <w:shd w:val="clear" w:color="auto" w:fill="FFFFFF"/>
          </w:rPr>
          <w:t xml:space="preserve">Black-throated Blue Warbler, metabarcoding, diet, </w:t>
        </w:r>
      </w:ins>
      <w:ins w:author="Lindsey Elizabeth Forg" w:date="2022-12-17T18:20:00Z" w:id="2">
        <w:r w:rsidRPr="00692541" w:rsidR="16610F44">
          <w:rPr>
            <w:shd w:val="clear" w:color="auto" w:fill="FFFFFF"/>
          </w:rPr>
          <w:t>fecal sampling, avian ec</w:t>
        </w:r>
      </w:ins>
      <w:ins w:author="Lindsey Elizabeth Forg" w:date="2022-12-17T18:21:00Z" w:id="3">
        <w:r w:rsidRPr="00692541" w:rsidR="16610F44">
          <w:rPr>
            <w:shd w:val="clear" w:color="auto" w:fill="FFFFFF"/>
          </w:rPr>
          <w:t>ology, Hubbard Brook Experime</w:t>
        </w:r>
        <w:r w:rsidRPr="00692541" w:rsidR="2F6C81F6">
          <w:rPr>
            <w:shd w:val="clear" w:color="auto" w:fill="FFFFFF"/>
          </w:rPr>
          <w:t>ntal Forest</w:t>
        </w:r>
      </w:ins>
    </w:p>
    <w:p w:rsidRPr="00AA7E2D" w:rsidR="008E70B5" w:rsidP="008E70B5" w:rsidRDefault="008E70B5" w14:paraId="6F3010A4" w14:textId="77777777">
      <w:pPr>
        <w:spacing w:line="480" w:lineRule="auto"/>
        <w:rPr>
          <w:del w:author="Lindsey Elizabeth Forg" w:date="2022-12-17T18:21:00Z" w:id="4"/>
          <w:color w:val="000000" w:themeColor="text1"/>
        </w:rPr>
      </w:pPr>
    </w:p>
    <w:p w:rsidRPr="00AA7E2D" w:rsidR="008E70B5" w:rsidP="008E70B5" w:rsidRDefault="008E70B5" w14:paraId="21FB4BBB" w14:textId="77777777">
      <w:pPr>
        <w:spacing w:line="480" w:lineRule="auto"/>
        <w:rPr>
          <w:del w:author="Lindsey Elizabeth Forg" w:date="2022-12-17T18:21:00Z" w:id="5"/>
          <w:color w:val="000000" w:themeColor="text1"/>
        </w:rPr>
      </w:pPr>
    </w:p>
    <w:p w:rsidRPr="00AA7E2D" w:rsidR="008E70B5" w:rsidP="008E70B5" w:rsidRDefault="008E70B5" w14:paraId="40950AFE" w14:textId="77777777">
      <w:pPr>
        <w:spacing w:line="480" w:lineRule="auto"/>
        <w:rPr>
          <w:color w:val="000000" w:themeColor="text1"/>
        </w:rPr>
      </w:pPr>
    </w:p>
    <w:p w:rsidRPr="00AA7E2D" w:rsidR="008E70B5" w:rsidP="008E70B5" w:rsidRDefault="008E70B5" w14:paraId="30D385BF" w14:textId="77777777">
      <w:pPr>
        <w:spacing w:line="480" w:lineRule="auto"/>
        <w:rPr>
          <w:color w:val="000000" w:themeColor="text1"/>
        </w:rPr>
      </w:pPr>
    </w:p>
    <w:p w:rsidR="00255118" w:rsidRDefault="00255118" w14:paraId="50A1F260" w14:textId="77777777">
      <w:pPr>
        <w:rPr>
          <w:color w:val="000000" w:themeColor="text1"/>
        </w:rPr>
      </w:pPr>
      <w:r>
        <w:rPr>
          <w:color w:val="000000" w:themeColor="text1"/>
        </w:rPr>
        <w:br w:type="page"/>
      </w:r>
    </w:p>
    <w:p w:rsidR="008E70B5" w:rsidP="008E70B5" w:rsidRDefault="008E70B5" w14:paraId="7ADBC0CD" w14:textId="77777777">
      <w:pPr>
        <w:spacing w:line="480" w:lineRule="auto"/>
        <w:rPr>
          <w:b/>
          <w:bCs/>
          <w:color w:val="000000" w:themeColor="text1"/>
          <w:lang w:eastAsia="zh-CN"/>
        </w:rPr>
      </w:pPr>
      <w:r w:rsidRPr="00AA7E2D">
        <w:rPr>
          <w:b/>
          <w:bCs/>
          <w:color w:val="000000" w:themeColor="text1"/>
          <w:lang w:eastAsia="zh-CN"/>
        </w:rPr>
        <w:t>Abstract</w:t>
      </w:r>
    </w:p>
    <w:p w:rsidRPr="00EF2E7B" w:rsidR="008E70B5" w:rsidP="008E70B5" w:rsidRDefault="5293924E" w14:paraId="5B8079F3" w14:textId="079D41B5">
      <w:pPr>
        <w:spacing w:line="480" w:lineRule="auto"/>
        <w:rPr>
          <w:color w:val="000000" w:themeColor="text1"/>
          <w:lang w:eastAsia="zh-CN"/>
        </w:rPr>
      </w:pPr>
      <w:r w:rsidRPr="55F8FDBE">
        <w:rPr>
          <w:color w:val="000000" w:themeColor="text1"/>
        </w:rPr>
        <w:t>Changes in leaf phenology from warming spring and autumn temperatures have lengthened the green season and potential breeding window for migratory birds in North America. However, the potential fitness benefit of an extended breeding season for multiple brooded species will depend on whether late season food supplies are sufficient to support rearing additional broods, and whether species exhibit the flexibility in their diets to respond positively to changes in early and late season prey availability.</w:t>
      </w:r>
      <w:r>
        <w:t xml:space="preserve"> </w:t>
      </w:r>
      <w:r w:rsidRPr="55F8FDBE">
        <w:rPr>
          <w:color w:val="000000" w:themeColor="text1"/>
        </w:rPr>
        <w:t>We used DNA metabarcoding to characterize spatial and temporal variation and diversity in the diet compositions of the insectivorous, migratory black-throated blue warbler (</w:t>
      </w:r>
      <w:r w:rsidRPr="55F8FDBE">
        <w:rPr>
          <w:i/>
          <w:iCs/>
          <w:color w:val="000000" w:themeColor="text1"/>
        </w:rPr>
        <w:t xml:space="preserve">Setophaga </w:t>
      </w:r>
      <w:proofErr w:type="spellStart"/>
      <w:r w:rsidRPr="55F8FDBE">
        <w:rPr>
          <w:i/>
          <w:iCs/>
          <w:color w:val="000000" w:themeColor="text1"/>
        </w:rPr>
        <w:t>caerulescens</w:t>
      </w:r>
      <w:proofErr w:type="spellEnd"/>
      <w:r w:rsidRPr="55F8FDBE">
        <w:rPr>
          <w:color w:val="000000" w:themeColor="text1"/>
        </w:rPr>
        <w:t xml:space="preserve">) at the Hubbard Brook Experimental Forest, New Hampshire. </w:t>
      </w:r>
      <w:r>
        <w:t xml:space="preserve">We examined </w:t>
      </w:r>
      <w:r w:rsidRPr="55F8FDBE">
        <w:rPr>
          <w:color w:val="000000" w:themeColor="text1"/>
        </w:rPr>
        <w:t>how their diet varied along a 600-m elevation gradient encompassing a two-week difference in green season length, and over the duration of the breeding season.</w:t>
      </w:r>
      <w:r w:rsidRPr="55F8FDBE">
        <w:rPr>
          <w:color w:val="000000" w:themeColor="text1"/>
          <w:lang w:eastAsia="zh-CN"/>
        </w:rPr>
        <w:t xml:space="preserve"> </w:t>
      </w:r>
      <w:r w:rsidRPr="55F8FDBE">
        <w:rPr>
          <w:color w:val="000000" w:themeColor="text1"/>
          <w:highlight w:val="yellow"/>
        </w:rPr>
        <w:t xml:space="preserve">Successful sequencing of 98 samples identified 395 </w:t>
      </w:r>
      <w:r w:rsidRPr="55F8FDBE">
        <w:rPr>
          <w:highlight w:val="yellow"/>
        </w:rPr>
        <w:t>taxa</w:t>
      </w:r>
      <w:r w:rsidRPr="55F8FDBE">
        <w:rPr>
          <w:color w:val="000000" w:themeColor="text1"/>
          <w:highlight w:val="yellow"/>
        </w:rPr>
        <w:t xml:space="preserve"> spanning 17 arthropod orders, 257 of which were identified to species-level. Most taxa were rare; 48.6% of them were detected in only one sample. </w:t>
      </w:r>
      <w:ins w:author="Lindsey Elizabeth Forg" w:date="2022-12-17T17:48:00Z" w:id="6">
        <w:r w:rsidRPr="2C873A10" w:rsidR="31549013">
          <w:rPr>
            <w:color w:val="000000" w:themeColor="text1"/>
            <w:highlight w:val="yellow"/>
          </w:rPr>
          <w:t xml:space="preserve">Our results </w:t>
        </w:r>
      </w:ins>
      <w:ins w:author="Lindsey Elizabeth Forg" w:date="2022-12-17T17:49:00Z" w:id="7">
        <w:r w:rsidRPr="2C873A10" w:rsidR="31549013">
          <w:rPr>
            <w:color w:val="000000" w:themeColor="text1"/>
            <w:highlight w:val="yellow"/>
          </w:rPr>
          <w:t xml:space="preserve">demonstrated differences in diet composition across survey periods, and by age. </w:t>
        </w:r>
      </w:ins>
      <w:r w:rsidRPr="2C873A10">
        <w:rPr>
          <w:color w:val="000000" w:themeColor="text1"/>
          <w:highlight w:val="yellow"/>
          <w:lang w:eastAsia="zh-CN"/>
        </w:rPr>
        <w:t xml:space="preserve">Our results </w:t>
      </w:r>
      <w:ins w:author="Lindsey Elizabeth Forg" w:date="2022-12-17T17:49:00Z" w:id="8">
        <w:r w:rsidRPr="2C873A10" w:rsidR="08EA16E4">
          <w:rPr>
            <w:color w:val="000000" w:themeColor="text1"/>
            <w:highlight w:val="yellow"/>
            <w:lang w:eastAsia="zh-CN"/>
          </w:rPr>
          <w:t xml:space="preserve">also showed </w:t>
        </w:r>
      </w:ins>
      <w:del w:author="Lindsey Elizabeth Forg" w:date="2022-12-17T17:49:00Z" w:id="9">
        <w:r w:rsidRPr="55F8FDBE">
          <w:rPr>
            <w:color w:val="000000" w:themeColor="text1"/>
            <w:highlight w:val="yellow"/>
            <w:lang w:eastAsia="zh-CN"/>
          </w:rPr>
          <w:delText>demonstrated</w:delText>
        </w:r>
      </w:del>
      <w:r w:rsidRPr="55F8FDBE">
        <w:rPr>
          <w:color w:val="000000" w:themeColor="text1"/>
          <w:highlight w:val="yellow"/>
          <w:lang w:eastAsia="zh-CN"/>
        </w:rPr>
        <w:t xml:space="preserve"> differences in diet diversity between </w:t>
      </w:r>
      <w:del w:author="Lindsey Elizabeth Forg" w:date="2022-12-17T17:50:00Z" w:id="10">
        <w:r w:rsidRPr="55F8FDBE">
          <w:rPr>
            <w:color w:val="000000" w:themeColor="text1"/>
            <w:highlight w:val="yellow"/>
            <w:lang w:eastAsia="zh-CN"/>
          </w:rPr>
          <w:delText xml:space="preserve">the mid and late </w:delText>
        </w:r>
      </w:del>
      <w:r w:rsidRPr="55F8FDBE">
        <w:rPr>
          <w:color w:val="000000" w:themeColor="text1"/>
          <w:highlight w:val="yellow"/>
          <w:lang w:eastAsia="zh-CN"/>
        </w:rPr>
        <w:t>survey periods</w:t>
      </w:r>
      <w:ins w:author="Lindsey Elizabeth Forg" w:date="2022-12-17T17:50:00Z" w:id="11">
        <w:r w:rsidRPr="2C873A10" w:rsidR="14DCFB19">
          <w:rPr>
            <w:color w:val="000000" w:themeColor="text1"/>
            <w:highlight w:val="yellow"/>
            <w:lang w:eastAsia="zh-CN"/>
          </w:rPr>
          <w:t>.</w:t>
        </w:r>
      </w:ins>
      <w:del w:author="Lindsey Elizabeth Forg" w:date="2022-12-17T17:50:00Z" w:id="12">
        <w:r w:rsidRPr="55F8FDBE">
          <w:rPr>
            <w:color w:val="000000" w:themeColor="text1"/>
            <w:highlight w:val="yellow"/>
            <w:lang w:eastAsia="zh-CN"/>
          </w:rPr>
          <w:delText>, showing a lower diet diversity in the late survey period</w:delText>
        </w:r>
      </w:del>
      <w:r w:rsidRPr="55F8FDBE">
        <w:rPr>
          <w:color w:val="000000" w:themeColor="text1"/>
          <w:highlight w:val="yellow"/>
          <w:lang w:eastAsia="zh-CN"/>
        </w:rPr>
        <w:t xml:space="preserve">. </w:t>
      </w:r>
      <w:del w:author="Lindsey Elizabeth Forg" w:date="2022-12-17T17:49:00Z" w:id="13">
        <w:r w:rsidRPr="55F8FDBE">
          <w:rPr>
            <w:color w:val="000000" w:themeColor="text1"/>
            <w:highlight w:val="yellow"/>
            <w:lang w:eastAsia="zh-CN"/>
          </w:rPr>
          <w:delText>Our results also showed</w:delText>
        </w:r>
      </w:del>
      <w:r w:rsidRPr="55F8FDBE">
        <w:rPr>
          <w:color w:val="000000" w:themeColor="text1"/>
          <w:highlight w:val="yellow"/>
          <w:lang w:eastAsia="zh-CN"/>
        </w:rPr>
        <w:t xml:space="preserve"> </w:t>
      </w:r>
      <w:del w:author="Lindsey Elizabeth Forg" w:date="2022-12-17T17:49:00Z" w:id="14">
        <w:r w:rsidRPr="55F8FDBE">
          <w:rPr>
            <w:color w:val="000000" w:themeColor="text1"/>
            <w:highlight w:val="yellow"/>
            <w:lang w:eastAsia="zh-CN"/>
          </w:rPr>
          <w:delText>differences in diet composition across survey periods</w:delText>
        </w:r>
        <w:r w:rsidRPr="55F8FDBE" w:rsidR="6D115EC4">
          <w:rPr>
            <w:color w:val="000000" w:themeColor="text1"/>
            <w:highlight w:val="yellow"/>
            <w:lang w:eastAsia="zh-CN"/>
          </w:rPr>
          <w:delText>,</w:delText>
        </w:r>
        <w:r w:rsidRPr="55F8FDBE">
          <w:rPr>
            <w:color w:val="000000" w:themeColor="text1"/>
            <w:highlight w:val="yellow"/>
            <w:lang w:eastAsia="zh-CN"/>
          </w:rPr>
          <w:delText xml:space="preserve"> elevation zones</w:delText>
        </w:r>
        <w:r w:rsidRPr="55F8FDBE" w:rsidR="43D6D230">
          <w:rPr>
            <w:color w:val="000000" w:themeColor="text1"/>
            <w:highlight w:val="yellow"/>
            <w:lang w:eastAsia="zh-CN"/>
          </w:rPr>
          <w:delText>, and by age</w:delText>
        </w:r>
        <w:r w:rsidRPr="55F8FDBE">
          <w:rPr>
            <w:color w:val="000000" w:themeColor="text1"/>
            <w:highlight w:val="yellow"/>
            <w:lang w:eastAsia="zh-CN"/>
          </w:rPr>
          <w:delText>.</w:delText>
        </w:r>
      </w:del>
      <w:r w:rsidRPr="55F8FDBE">
        <w:rPr>
          <w:color w:val="000000" w:themeColor="text1"/>
          <w:highlight w:val="yellow"/>
          <w:lang w:eastAsia="zh-CN"/>
        </w:rPr>
        <w:t xml:space="preserve"> </w:t>
      </w:r>
      <w:r w:rsidRPr="55F8FDBE">
        <w:rPr>
          <w:color w:val="000000" w:themeColor="text1"/>
          <w:highlight w:val="yellow"/>
        </w:rPr>
        <w:t xml:space="preserve">This study demonstrates that black-throated blue warblers have flexibility in their diet and </w:t>
      </w:r>
      <w:proofErr w:type="gramStart"/>
      <w:r w:rsidRPr="55F8FDBE">
        <w:rPr>
          <w:color w:val="000000" w:themeColor="text1"/>
          <w:highlight w:val="yellow"/>
        </w:rPr>
        <w:t>are able to</w:t>
      </w:r>
      <w:proofErr w:type="gramEnd"/>
      <w:r w:rsidRPr="55F8FDBE">
        <w:rPr>
          <w:color w:val="000000" w:themeColor="text1"/>
          <w:highlight w:val="yellow"/>
        </w:rPr>
        <w:t xml:space="preserve"> respond to</w:t>
      </w:r>
      <w:ins w:author="Lindsey Elizabeth Forg" w:date="2022-12-17T18:16:00Z" w:id="15">
        <w:r w:rsidRPr="55F8FDBE">
          <w:rPr>
            <w:color w:val="000000" w:themeColor="text1"/>
            <w:highlight w:val="yellow"/>
          </w:rPr>
          <w:t xml:space="preserve"> </w:t>
        </w:r>
      </w:ins>
      <w:del w:author="Lindsey Elizabeth Forg" w:date="2022-12-17T18:16:00Z" w:id="16">
        <w:r w:rsidRPr="2C873A10" w:rsidDel="5293924E">
          <w:rPr>
            <w:color w:val="000000" w:themeColor="text1"/>
            <w:highlight w:val="yellow"/>
          </w:rPr>
          <w:delText xml:space="preserve"> </w:delText>
        </w:r>
        <w:r w:rsidRPr="55F8FDBE">
          <w:rPr>
            <w:color w:val="000000" w:themeColor="text1"/>
            <w:highlight w:val="yellow"/>
          </w:rPr>
          <w:delText xml:space="preserve">spatial and </w:delText>
        </w:r>
      </w:del>
      <w:r w:rsidRPr="55F8FDBE">
        <w:rPr>
          <w:color w:val="000000" w:themeColor="text1"/>
          <w:highlight w:val="yellow"/>
        </w:rPr>
        <w:t>temporal pulses in prey availability, which will be an important asset in the face of climate change and a lengthening green season.</w:t>
      </w:r>
      <w:r w:rsidRPr="55F8FDBE">
        <w:rPr>
          <w:color w:val="000000" w:themeColor="text1"/>
        </w:rPr>
        <w:t xml:space="preserve"> </w:t>
      </w:r>
      <w:r w:rsidRPr="55F8FDBE">
        <w:rPr>
          <w:color w:val="000000" w:themeColor="text1"/>
          <w:lang w:eastAsia="zh-CN"/>
        </w:rPr>
        <w:t xml:space="preserve"> </w:t>
      </w:r>
    </w:p>
    <w:p w:rsidR="008E70B5" w:rsidP="008E70B5" w:rsidRDefault="008E70B5" w14:paraId="6AD33452" w14:textId="77777777">
      <w:pPr>
        <w:rPr>
          <w:b/>
          <w:bCs/>
        </w:rPr>
      </w:pPr>
      <w:r>
        <w:rPr>
          <w:b/>
          <w:bCs/>
        </w:rPr>
        <w:br w:type="page"/>
      </w:r>
    </w:p>
    <w:p w:rsidRPr="008929DE" w:rsidR="008E70B5" w:rsidP="008E70B5" w:rsidRDefault="008E70B5" w14:paraId="438B0DD9" w14:textId="77777777">
      <w:pPr>
        <w:keepNext/>
        <w:spacing w:line="480" w:lineRule="auto"/>
        <w:rPr>
          <w:b/>
          <w:bCs/>
        </w:rPr>
      </w:pPr>
      <w:r w:rsidRPr="008929DE">
        <w:rPr>
          <w:b/>
          <w:bCs/>
        </w:rPr>
        <w:t xml:space="preserve">Introduction </w:t>
      </w:r>
    </w:p>
    <w:p w:rsidR="008E70B5" w:rsidP="008E70B5" w:rsidRDefault="008E70B5" w14:paraId="489F1293" w14:textId="77777777">
      <w:pPr>
        <w:pStyle w:val="NormalWeb"/>
        <w:spacing w:before="0" w:beforeAutospacing="0" w:after="0" w:afterAutospacing="0" w:line="480" w:lineRule="auto"/>
        <w:rPr>
          <w:color w:val="000000" w:themeColor="text1"/>
        </w:rPr>
      </w:pPr>
      <w:r w:rsidRPr="00AA7E2D">
        <w:rPr>
          <w:color w:val="000000" w:themeColor="text1"/>
        </w:rPr>
        <w:t xml:space="preserve">The growing ‘green’ season, and thus the potential </w:t>
      </w:r>
      <w:r>
        <w:rPr>
          <w:color w:val="000000" w:themeColor="text1"/>
        </w:rPr>
        <w:t>breeding window</w:t>
      </w:r>
      <w:r w:rsidRPr="00AA7E2D">
        <w:rPr>
          <w:color w:val="000000" w:themeColor="text1"/>
        </w:rPr>
        <w:t xml:space="preserve"> for migratory </w:t>
      </w:r>
      <w:r>
        <w:rPr>
          <w:color w:val="000000" w:themeColor="text1"/>
        </w:rPr>
        <w:t xml:space="preserve">bird </w:t>
      </w:r>
      <w:r w:rsidRPr="00AA7E2D">
        <w:rPr>
          <w:color w:val="000000" w:themeColor="text1"/>
        </w:rPr>
        <w:t xml:space="preserve">populations, has been lengthening </w:t>
      </w:r>
      <w:r w:rsidRPr="00617613">
        <w:rPr>
          <w:color w:val="000000" w:themeColor="text1"/>
        </w:rPr>
        <w:t xml:space="preserve">in </w:t>
      </w:r>
      <w:r w:rsidRPr="00487728">
        <w:rPr>
          <w:color w:val="000000" w:themeColor="text1"/>
        </w:rPr>
        <w:t>North America with</w:t>
      </w:r>
      <w:r>
        <w:rPr>
          <w:color w:val="000000" w:themeColor="text1"/>
        </w:rPr>
        <w:t xml:space="preserve"> </w:t>
      </w:r>
      <w:r w:rsidRPr="00AA7E2D">
        <w:rPr>
          <w:color w:val="000000" w:themeColor="text1"/>
        </w:rPr>
        <w:t xml:space="preserve">earlier leaf </w:t>
      </w:r>
      <w:r>
        <w:rPr>
          <w:color w:val="000000" w:themeColor="text1"/>
        </w:rPr>
        <w:t>emergence</w:t>
      </w:r>
      <w:r w:rsidRPr="00AA7E2D">
        <w:rPr>
          <w:color w:val="000000" w:themeColor="text1"/>
        </w:rPr>
        <w:t xml:space="preserve"> and delayed leaf senescence due to climate change </w:t>
      </w:r>
      <w:r w:rsidRPr="00335815">
        <w:rPr>
          <w:color w:val="000000" w:themeColor="text1"/>
          <w:shd w:val="clear" w:color="auto" w:fill="FFFFFF"/>
        </w:rPr>
        <w:fldChar w:fldCharType="begin"/>
      </w:r>
      <w:r>
        <w:rPr>
          <w:color w:val="000000" w:themeColor="text1"/>
          <w:shd w:val="clear" w:color="auto" w:fill="FFFFFF"/>
        </w:rPr>
        <w:instrText xml:space="preserve"> ADDIN ZOTERO_ITEM CSL_CITATION {"citationID":"dpqqcLQB","properties":{"formattedCitation":"(Richardson et al. 2006, Zhu et al. 2012, Buitenwerf et al. 2015)","plainCitation":"(Richardson et al. 2006, Zhu et al. 2012, Buitenwerf et al. 2015)","noteIndex":0},"citationItems":[{"id":125,"uris":["http://zotero.org/groups/2456233/items/HNYEYIX5"],"itemData":{"id":125,"type":"article-journal","abstract":"While commonplace in other parts of the world, long-term and ongoing observations of the phenology of native tree species are rare in North America. We use 14 years of ﬁeld survey data from the Hubbard Brook Experimental Forest to ﬁt simple models of canopy phenology for three northern hardwood species, sugar maple (Acer saccharum), American beech (Fagus grandifolia), and yellow birch (Betula alleghaniensis). These models are then run with historical meteorological data to investigate potential climate change effects on phenology. Development and senescence are quantiﬁed using an index that ranges from 0 (dormant, no leaves) to 4 (full, green canopy). Sugar maple is the ﬁrst species to leaf out in the spring, whereas American beech is the last species to drop its leaves in the fall. Across an elevational range from 250 to 825 m ASL, the onset of spring is delayed by 2.7 Æ 0.4 days for every 100 m increase in elevation, which is in reasonable agreement with Hopkin’s law. More than 90% of the variation in spring canopy development, and just slightly less than 90% of the variation in autumn canopy senescence, is accounted for by a logistic model based on accumulated degree-days. However, degree-day based models ﬁt to Hubbard Brook data appear to overestimate the rate at which spring development occurs at the more southerly Harvard Forest. Autumn senescence at the Harvard Forest can be predicted with reasonable accuracy in sugar maple but not American beech. Retrospective modeling using ﬁve decades (1957–2004) of Hubbard Brook daily mean temperature data suggests signiﬁcant trends (P 0.05) towards an earlier spring (e.g. sugar maple, rate of change 5 0.18 days earlier/yr), consistent with other studies documenting measurable climate change effects on the onset of spring in both North America and Europe. Our results also suggest that green canopy duration has increased by about 10 days (e.g. sugar maple, rate of change 5 0.21 days longer/yr) over the period of study.","container-title":"Global Change Biology","DOI":"10.1111/j.1365-2486.2006.01164.x","ISSN":"13541013","issue":"7","language":"en","page":"1174-1188","source":"DOI.org (Crossref)","title":"Phenology of a northern hardwood forest canopy: phenology of a northern hardwood forest canopy","title-short":"Phenology of a northern hardwood forest canopy","volume":"12","author":[{"family":"Richardson","given":"Andrew D."},{"family":"Bailey","given":"Amey Schenck"},{"family":"Denny","given":"Ellen G."},{"family":"Martin","given":"C. Wayne"},{"family":"O'Keefe","given":"John"}],"issued":{"date-parts":[["2006",7]]}}},{"id":254,"uris":["http://zotero.org/groups/2456233/items/2I7CUSJU"],"itemData":{"id":254,"type":"article-journal","container-title":"Global Ecology and Biogeography","DOI":"10.1111/j.1466-8238.2011.00675.x","ISSN":"1466822X","issue":"2","language":"en","page":"260-271","source":"DOI.org (Crossref)","title":"Extension of the growing season due to delayed autumn over mid and high latitudes in North America during 1982-2006: Growing season extension in North America","title-short":"Extension of the growing season due to delayed autumn over mid and high latitudes in North America during 1982-2006","volume":"21","author":[{"family":"Zhu","given":"Wenquan"},{"family":"Tian","given":"Hanqin"},{"family":"Xu","given":"Xiaofeng"},{"family":"Pan","given":"Yaozhong"},{"family":"Chen","given":"Guangsheng"},{"family":"Lin","given":"Wenpeng"}],"issued":{"date-parts":[["2012",2]]}}},{"id":253,"uris":["http://zotero.org/groups/2456233/items/4LU3J922"],"itemData":{"id":253,"type":"article-journal","container-title":"Nature Climate Change","DOI":"10.1038/nclimate2533","ISSN":"1758-678X, 1758-6798","issue":"4","journalAbbreviation":"Nature Clim Change","language":"en","page":"364-368","source":"DOI.org (Crossref)","title":"Three decades of multi-dimensional change in global leaf phenology","volume":"5","author":[{"family":"Buitenwerf","given":"Robert"},{"family":"Rose","given":"Laura"},{"family":"Higgins","given":"Steven I."}],"issued":{"date-parts":[["2015",4]]}}}],"schema":"https://github.com/citation-style-language/schema/raw/master/csl-citation.json"} </w:instrText>
      </w:r>
      <w:r w:rsidRPr="00335815">
        <w:rPr>
          <w:color w:val="000000" w:themeColor="text1"/>
          <w:shd w:val="clear" w:color="auto" w:fill="FFFFFF"/>
        </w:rPr>
        <w:fldChar w:fldCharType="separate"/>
      </w:r>
      <w:r w:rsidRPr="00335815">
        <w:rPr>
          <w:noProof/>
          <w:color w:val="000000" w:themeColor="text1"/>
          <w:shd w:val="clear" w:color="auto" w:fill="FFFFFF"/>
        </w:rPr>
        <w:t>(Richardson et al. 2006, Zhu et al. 2012, Buitenwerf et al. 2015)</w:t>
      </w:r>
      <w:r w:rsidRPr="00335815">
        <w:rPr>
          <w:color w:val="000000" w:themeColor="text1"/>
          <w:shd w:val="clear" w:color="auto" w:fill="FFFFFF"/>
        </w:rPr>
        <w:fldChar w:fldCharType="end"/>
      </w:r>
      <w:r w:rsidRPr="002A5EC9">
        <w:rPr>
          <w:color w:val="000000" w:themeColor="text1"/>
          <w:shd w:val="clear" w:color="auto" w:fill="FFFFFF"/>
        </w:rPr>
        <w:t xml:space="preserve">. </w:t>
      </w:r>
      <w:r w:rsidRPr="003C38E8">
        <w:rPr>
          <w:color w:val="000000"/>
          <w:shd w:val="clear" w:color="auto" w:fill="FFFFFF"/>
        </w:rPr>
        <w:t>Deciduous tree leaf phenology is mostly governed by temperature; leaf emergence is dictated by warming spring temperatures while cooling autumn temperatures activates the onset of leaf senescence</w:t>
      </w:r>
      <w:r w:rsidRPr="002A5EC9">
        <w:t xml:space="preserve"> </w:t>
      </w:r>
      <w:r w:rsidRPr="002A5EC9">
        <w:fldChar w:fldCharType="begin"/>
      </w:r>
      <w:r>
        <w:instrText xml:space="preserve"> ADDIN ZOTERO_ITEM CSL_CITATION {"citationID":"ThciJMWz","properties":{"formattedCitation":"(Richardson et al. 2006)","plainCitation":"(Richardson et al. 2006)","noteIndex":0},"citationItems":[{"id":125,"uris":["http://zotero.org/groups/2456233/items/HNYEYIX5"],"itemData":{"id":125,"type":"article-journal","abstract":"While commonplace in other parts of the world, long-term and ongoing observations of the phenology of native tree species are rare in North America. We use 14 years of ﬁeld survey data from the Hubbard Brook Experimental Forest to ﬁt simple models of canopy phenology for three northern hardwood species, sugar maple (Acer saccharum), American beech (Fagus grandifolia), and yellow birch (Betula alleghaniensis). These models are then run with historical meteorological data to investigate potential climate change effects on phenology. Development and senescence are quantiﬁed using an index that ranges from 0 (dormant, no leaves) to 4 (full, green canopy). Sugar maple is the ﬁrst species to leaf out in the spring, whereas American beech is the last species to drop its leaves in the fall. Across an elevational range from 250 to 825 m ASL, the onset of spring is delayed by 2.7 Æ 0.4 days for every 100 m increase in elevation, which is in reasonable agreement with Hopkin’s law. More than 90% of the variation in spring canopy development, and just slightly less than 90% of the variation in autumn canopy senescence, is accounted for by a logistic model based on accumulated degree-days. However, degree-day based models ﬁt to Hubbard Brook data appear to overestimate the rate at which spring development occurs at the more southerly Harvard Forest. Autumn senescence at the Harvard Forest can be predicted with reasonable accuracy in sugar maple but not American beech. Retrospective modeling using ﬁve decades (1957–2004) of Hubbard Brook daily mean temperature data suggests signiﬁcant trends (P 0.05) towards an earlier spring (e.g. sugar maple, rate of change 5 0.18 days earlier/yr), consistent with other studies documenting measurable climate change effects on the onset of spring in both North America and Europe. Our results also suggest that green canopy duration has increased by about 10 days (e.g. sugar maple, rate of change 5 0.21 days longer/yr) over the period of study.","container-title":"Global Change Biology","DOI":"10.1111/j.1365-2486.2006.01164.x","ISSN":"13541013","issue":"7","language":"en","page":"1174-1188","source":"DOI.org (Crossref)","title":"Phenology of a northern hardwood forest canopy: phenology of a northern hardwood forest canopy","title-short":"Phenology of a northern hardwood forest canopy","volume":"12","author":[{"family":"Richardson","given":"Andrew D."},{"family":"Bailey","given":"Amey Schenck"},{"family":"Denny","given":"Ellen G."},{"family":"Martin","given":"C. Wayne"},{"family":"O'Keefe","given":"John"}],"issued":{"date-parts":[["2006",7]]}}}],"schema":"https://github.com/citation-style-language/schema/raw/master/csl-citation.json"} </w:instrText>
      </w:r>
      <w:r w:rsidRPr="002A5EC9">
        <w:fldChar w:fldCharType="separate"/>
      </w:r>
      <w:r w:rsidRPr="002A5EC9">
        <w:rPr>
          <w:noProof/>
        </w:rPr>
        <w:t>(Richardson et al. 2006)</w:t>
      </w:r>
      <w:r w:rsidRPr="002A5EC9">
        <w:fldChar w:fldCharType="end"/>
      </w:r>
      <w:r w:rsidRPr="003E287F">
        <w:rPr>
          <w:color w:val="000000"/>
          <w:shd w:val="clear" w:color="auto" w:fill="FFFFFF"/>
        </w:rPr>
        <w:t xml:space="preserve">. </w:t>
      </w:r>
      <w:r>
        <w:rPr>
          <w:color w:val="000000" w:themeColor="text1"/>
          <w:shd w:val="clear" w:color="auto" w:fill="FFFFFF"/>
        </w:rPr>
        <w:t xml:space="preserve">Spring leaf phenology affects early seasonal events in the annual cycle of migratory birds, including the timing of spring arrival on the breeding grounds and timing of breeding </w:t>
      </w:r>
      <w:r w:rsidRPr="00AA7E2D">
        <w:rPr>
          <w:color w:val="000000" w:themeColor="text1"/>
        </w:rPr>
        <w:fldChar w:fldCharType="begin"/>
      </w:r>
      <w:r>
        <w:rPr>
          <w:color w:val="000000" w:themeColor="text1"/>
        </w:rPr>
        <w:instrText xml:space="preserve"> ADDIN ZOTERO_ITEM CSL_CITATION {"citationID":"Jw5vlWke","properties":{"formattedCitation":"(Gordo 2007, Vega et al. 2021)","plainCitation":"(Gordo 2007, Vega et al. 2021)","noteIndex":0},"citationItems":[{"id":145,"uris":["http://zotero.org/groups/2456233/items/9L2YT3GG"],"itemData":{"id":145,"type":"article-journal","abstract":"Many studies have reported statistically significant associations between bird migratory phenology and climatic variables, and, consequently, it is mostly accepted that recent shifts in migration dates are a reaction to present climate change. Impacts of weather and climate on departure date, progression and stopover frequency and duration have been reviewed in order to explain the current knowledge of climatic mechanisms underlying such phenological shifts. Climate in departure areas can affect population phenology via the size of the returning population. In a short-term sense, ecological conditions can affect acquisition of migratory body condition during the days preceding departure. Migratory phenology can also be affected by quality and quantity of replaced feathers during moult. Adverse weather conditions en route strongly hinder the progression of individuals and even force them to land. The time spent on stopovers will greatly depend on the ecological conditions there and the opportunities for refuelling. Temperature is by far the climatic variable most frequently related to avian phenology. The use of climatic indices is spreading because they have the advantage of synthesizing weather conditions into a single variable. Remote sensing is probably the best option to explore ecological conditions in areas used by migratory species. Most of the climatic variables employed are from the arrival area, while climate from passage or departure areas is rarely assessed. The overwhelming majority of studies have used variables defined by months, while the use of periods designed ad hoc according to species’ biology is almost anecdotal. It can be concluded that further research is needed to disentangle the true relevance of each type of climatic variable over avian migratory phenology during each phase of migration.","container-title":"Climate Research","DOI":"10.3354/cr00713","ISSN":"0936-577X, 1616-1572","journalAbbreviation":"Clim. Res.","language":"en","page":"37-58","source":"DOI.org (Crossref)","title":"Why are bird migration dates shifting? A review of weather and climate effects on avian migratory phenology","title-short":"Why are bird migration dates shifting?","volume":"35","author":[{"family":"Gordo","given":"O"}],"issued":{"date-parts":[["2007",12,31]]}}},{"id":251,"uris":["http://zotero.org/groups/2456233/items/YCD94H2J"],"itemData":{"id":251,"type":"article-journal","container-title":"Ecology and Evolution","DOI":"10.1002/ece3.7459","ISSN":"2045-7758, 2045-7758","issue":"11","journalAbbreviation":"Ecol. Evol.","language":"en","page":"6233-6247","source":"DOI.org (Crossref)","title":"The effects of four decades of climate change on the breeding ecology of an avian sentinel species across a 1,500‐km latitudinal gradient are stronger at high latitudes","volume":"11","author":[{"family":"Vega","given":"Marta Lomas"},{"family":"Fransson","given":"Thord"},{"family":"Kullberg","given":"Cecilia"}],"issued":{"date-parts":[["2021",6]]}}}],"schema":"https://github.com/citation-style-language/schema/raw/master/csl-citation.json"} </w:instrText>
      </w:r>
      <w:r w:rsidRPr="00AA7E2D">
        <w:rPr>
          <w:color w:val="000000" w:themeColor="text1"/>
        </w:rPr>
        <w:fldChar w:fldCharType="separate"/>
      </w:r>
      <w:r w:rsidRPr="00AA7E2D">
        <w:rPr>
          <w:noProof/>
          <w:color w:val="000000" w:themeColor="text1"/>
        </w:rPr>
        <w:t>(Gordo 2007, Vega et al. 2021)</w:t>
      </w:r>
      <w:r w:rsidRPr="00AA7E2D">
        <w:rPr>
          <w:color w:val="000000" w:themeColor="text1"/>
        </w:rPr>
        <w:fldChar w:fldCharType="end"/>
      </w:r>
      <w:r w:rsidRPr="00AA7E2D">
        <w:rPr>
          <w:color w:val="000000" w:themeColor="text1"/>
        </w:rPr>
        <w:t xml:space="preserve">, behaviors that have </w:t>
      </w:r>
      <w:r>
        <w:rPr>
          <w:color w:val="000000" w:themeColor="text1"/>
        </w:rPr>
        <w:t>become</w:t>
      </w:r>
      <w:r w:rsidRPr="00AA7E2D">
        <w:rPr>
          <w:color w:val="000000" w:themeColor="text1"/>
        </w:rPr>
        <w:t xml:space="preserve"> progressively </w:t>
      </w:r>
      <w:r>
        <w:rPr>
          <w:color w:val="000000" w:themeColor="text1"/>
        </w:rPr>
        <w:t>earlier over the last</w:t>
      </w:r>
      <w:r w:rsidRPr="00AA7E2D">
        <w:rPr>
          <w:color w:val="000000" w:themeColor="text1"/>
        </w:rPr>
        <w:t xml:space="preserve"> 50 years </w:t>
      </w:r>
      <w:r w:rsidRPr="00AA7E2D">
        <w:rPr>
          <w:color w:val="000000" w:themeColor="text1"/>
        </w:rPr>
        <w:fldChar w:fldCharType="begin"/>
      </w:r>
      <w:r>
        <w:rPr>
          <w:color w:val="000000" w:themeColor="text1"/>
        </w:rPr>
        <w:instrText xml:space="preserve"> ADDIN ZOTERO_ITEM CSL_CITATION {"citationID":"VtedSZ8m","properties":{"formattedCitation":"(Knudsen et al. 2011)","plainCitation":"(Knudsen et al. 2011)","noteIndex":0},"citationItems":[{"id":144,"uris":["http://zotero.org/groups/2456233/items/F7B378NM"],"itemData":{"id":144,"type":"article-journal","container-title":"Biological Reviews","DOI":"10.1111/j.1469-185X.2011.00179.x","ISSN":"14647931","issue":"4","language":"en","page":"928-946","source":"DOI.org (Crossref)","title":"Challenging claims in the study of migratory birds and climate change","volume":"86","author":[{"family":"Knudsen","given":"Endre"},{"family":"Lindén","given":"Andreas"},{"family":"Both","given":"Christiaan"},{"family":"Jonzén","given":"Niclas"},{"family":"Pulido","given":"Francisco"},{"family":"Saino","given":"Nicola"},{"family":"Sutherland","given":"William J."},{"family":"Bach","given":"Lars A."},{"family":"Coppack","given":"Timothy"},{"family":"Ergon","given":"Torbjørn"},{"family":"Gienapp","given":"Phillip"},{"family":"Gill","given":"Jennifer A."},{"family":"Gordo","given":"Oscar"},{"family":"Hedenström","given":"Anders"},{"family":"Lehikoinen","given":"Esa"},{"family":"Marra","given":"Peter P."},{"family":"Møller","given":"Anders P."},{"family":"Nilsson","given":"Anna L. K."},{"family":"Péron","given":"Guillaume"},{"family":"Ranta","given":"Esa"},{"family":"Rubolini","given":"Diego"},{"family":"Sparks","given":"Tim H."},{"family":"Spina","given":"Fernando"},{"family":"Studds","given":"Colin E."},{"family":"Saether","given":"Stein A."},{"family":"Tryjanowski","given":"Piotr"},{"family":"Stenseth","given":"Nils Chr."}],"issued":{"date-parts":[["2011",11]]}}}],"schema":"https://github.com/citation-style-language/schema/raw/master/csl-citation.json"} </w:instrText>
      </w:r>
      <w:r w:rsidRPr="00AA7E2D">
        <w:rPr>
          <w:color w:val="000000" w:themeColor="text1"/>
        </w:rPr>
        <w:fldChar w:fldCharType="separate"/>
      </w:r>
      <w:r w:rsidRPr="00AA7E2D">
        <w:rPr>
          <w:noProof/>
          <w:color w:val="000000" w:themeColor="text1"/>
        </w:rPr>
        <w:t>(Knudsen et al. 2011)</w:t>
      </w:r>
      <w:r w:rsidRPr="00AA7E2D">
        <w:rPr>
          <w:color w:val="000000" w:themeColor="text1"/>
        </w:rPr>
        <w:fldChar w:fldCharType="end"/>
      </w:r>
      <w:r w:rsidRPr="00AA7E2D">
        <w:rPr>
          <w:color w:val="000000" w:themeColor="text1"/>
        </w:rPr>
        <w:t xml:space="preserve">. For </w:t>
      </w:r>
      <w:r>
        <w:rPr>
          <w:color w:val="000000" w:themeColor="text1"/>
        </w:rPr>
        <w:t xml:space="preserve">multiple brooding </w:t>
      </w:r>
      <w:r w:rsidRPr="00AA7E2D">
        <w:rPr>
          <w:color w:val="000000" w:themeColor="text1"/>
        </w:rPr>
        <w:t xml:space="preserve">species, </w:t>
      </w:r>
      <w:r>
        <w:rPr>
          <w:color w:val="000000" w:themeColor="text1"/>
        </w:rPr>
        <w:t xml:space="preserve">early breeding </w:t>
      </w:r>
      <w:r w:rsidRPr="00AA7E2D">
        <w:rPr>
          <w:color w:val="000000" w:themeColor="text1"/>
        </w:rPr>
        <w:t xml:space="preserve">birds </w:t>
      </w:r>
      <w:r>
        <w:rPr>
          <w:color w:val="000000" w:themeColor="text1"/>
        </w:rPr>
        <w:t xml:space="preserve">may </w:t>
      </w:r>
      <w:r w:rsidRPr="00AA7E2D">
        <w:rPr>
          <w:color w:val="000000" w:themeColor="text1"/>
        </w:rPr>
        <w:t>have a</w:t>
      </w:r>
      <w:r>
        <w:rPr>
          <w:color w:val="000000" w:themeColor="text1"/>
        </w:rPr>
        <w:t xml:space="preserve"> fitness</w:t>
      </w:r>
      <w:r w:rsidRPr="00AA7E2D">
        <w:rPr>
          <w:color w:val="000000" w:themeColor="text1"/>
        </w:rPr>
        <w:t xml:space="preserve"> advantage over later breeding birds </w:t>
      </w:r>
      <w:r>
        <w:rPr>
          <w:color w:val="000000" w:themeColor="text1"/>
        </w:rPr>
        <w:t>by</w:t>
      </w:r>
      <w:r w:rsidRPr="00AA7E2D">
        <w:rPr>
          <w:color w:val="000000" w:themeColor="text1"/>
        </w:rPr>
        <w:t xml:space="preserve"> </w:t>
      </w:r>
      <w:r w:rsidRPr="00AA7E2D">
        <w:rPr>
          <w:color w:val="000000" w:themeColor="text1"/>
          <w:shd w:val="clear" w:color="auto" w:fill="FFFFFF"/>
        </w:rPr>
        <w:t xml:space="preserve">raising </w:t>
      </w:r>
      <w:r>
        <w:rPr>
          <w:color w:val="000000" w:themeColor="text1"/>
          <w:shd w:val="clear" w:color="auto" w:fill="FFFFFF"/>
        </w:rPr>
        <w:t>additional</w:t>
      </w:r>
      <w:r w:rsidRPr="00AA7E2D">
        <w:rPr>
          <w:color w:val="000000" w:themeColor="text1"/>
          <w:shd w:val="clear" w:color="auto" w:fill="FFFFFF"/>
        </w:rPr>
        <w:t xml:space="preserve"> brood</w:t>
      </w:r>
      <w:r>
        <w:rPr>
          <w:color w:val="000000" w:themeColor="text1"/>
          <w:shd w:val="clear" w:color="auto" w:fill="FFFFFF"/>
        </w:rPr>
        <w:t>s</w:t>
      </w:r>
      <w:r w:rsidRPr="00AA7E2D">
        <w:rPr>
          <w:color w:val="000000" w:themeColor="text1"/>
          <w:shd w:val="clear" w:color="auto" w:fill="FFFFFF"/>
        </w:rPr>
        <w:t> after successfully rearing a first</w:t>
      </w:r>
      <w:r>
        <w:rPr>
          <w:color w:val="000000" w:themeColor="text1"/>
          <w:shd w:val="clear" w:color="auto" w:fill="FFFFFF"/>
        </w:rPr>
        <w:t xml:space="preserve"> brood</w:t>
      </w:r>
      <w:r w:rsidRPr="00AA7E2D">
        <w:rPr>
          <w:color w:val="000000" w:themeColor="text1"/>
        </w:rPr>
        <w:t xml:space="preserve"> </w:t>
      </w:r>
      <w:r w:rsidRPr="00AA7E2D">
        <w:rPr>
          <w:color w:val="000000" w:themeColor="text1"/>
        </w:rPr>
        <w:fldChar w:fldCharType="begin"/>
      </w:r>
      <w:r>
        <w:rPr>
          <w:color w:val="000000" w:themeColor="text1"/>
        </w:rPr>
        <w:instrText xml:space="preserve"> ADDIN ZOTERO_ITEM CSL_CITATION {"citationID":"LMA7KuDg","properties":{"formattedCitation":"(Townsend et al. 2013a)","plainCitation":"(Townsend et al. 2013a)","noteIndex":0},"citationItems":[{"id":122,"uris":["http://zotero.org/groups/2456233/items/I42BGR78"],"itemData":{"id":122,"type":"article-journal","abstract":"Numerous studies have correlated the advancement of lay date in birds with warming climate trends, yet the fitness effects associated with this phenological response have been examined in only a small number of species. Most of these species–primarily insectivorous cavity nesters in Europe–exhibit fitness declines associated with increasing asynchrony with prey. Here, we use 25 years of demographic data, collected from 1986 to 2010, to examine the effects of spring temperature on breeding initiation date, double brooding, and annual fecundity in a Nearctic - Neotropical migratory songbird, the blackthroated blue warbler (Setophaga caerulescens). Data were collected from birds breeding at the Hubbard Brook Experimental Forest, New Hampshire, USA, where long-term trends toward warmer springs have been recorded. We found that black-throated blue warblers initiated breeding earlier in warmer springs, that early breeders were more likely to attempt a second brood than those starting later in the season, and that double brooding and lay date were linked to higher annual fecundity. Accordingly, we found selection favored earlier breeding in most years. However, in contrast to studies of several other long-distance migratory species in Europe, this selection pressure was not stronger in warmer springs, indicating that these warblers were able to adjust mean lay date appropriately to substantial inter-annual variation in spring temperature. Our results suggest that this North American migratory songbird might not experience the same fecundity declines as songbirds that are unable to adjust their timing of breeding in pace with spring temperatures.","container-title":"PLoS ONE","DOI":"10.1371/journal.pone.0059467","ISSN":"1932-6203","issue":"4","journalAbbreviation":"PLoS ONE","language":"en","page":"e59467","source":"DOI.org (Crossref)","title":"Warm springs, early lay dates, and double brooding in a North American migratory songbird, the Black-throated Blue Warbler","volume":"8","author":[{"family":"Townsend","given":"Andrea K."},{"family":"Sillett","given":"T. Scott"},{"family":"Lany","given":"Nina K."},{"family":"Kaiser","given":"Sara A."},{"family":"Rodenhouse","given":"Nicholas L."},{"family":"Webster","given":"Michael S."},{"family":"Holmes","given":"Richard T."}],"editor":[{"family":"Festa-Bianchet","given":"Marco"}],"issued":{"date-parts":[["2013"]]}}}],"schema":"https://github.com/citation-style-language/schema/raw/master/csl-citation.json"} </w:instrText>
      </w:r>
      <w:r w:rsidRPr="00AA7E2D">
        <w:rPr>
          <w:color w:val="000000" w:themeColor="text1"/>
        </w:rPr>
        <w:fldChar w:fldCharType="separate"/>
      </w:r>
      <w:r>
        <w:rPr>
          <w:noProof/>
          <w:color w:val="000000" w:themeColor="text1"/>
        </w:rPr>
        <w:t>(Townsend et al. 2013a)</w:t>
      </w:r>
      <w:r w:rsidRPr="00AA7E2D">
        <w:rPr>
          <w:color w:val="000000" w:themeColor="text1"/>
        </w:rPr>
        <w:fldChar w:fldCharType="end"/>
      </w:r>
      <w:r w:rsidRPr="00AA7E2D">
        <w:rPr>
          <w:color w:val="000000" w:themeColor="text1"/>
        </w:rPr>
        <w:t xml:space="preserve">. </w:t>
      </w:r>
      <w:r>
        <w:rPr>
          <w:color w:val="000000" w:themeColor="text1"/>
        </w:rPr>
        <w:t>However, t</w:t>
      </w:r>
      <w:r w:rsidRPr="00AA7E2D">
        <w:rPr>
          <w:color w:val="000000" w:themeColor="text1"/>
        </w:rPr>
        <w:t xml:space="preserve">his potential </w:t>
      </w:r>
      <w:r>
        <w:rPr>
          <w:color w:val="000000" w:themeColor="text1"/>
        </w:rPr>
        <w:t xml:space="preserve">fitness </w:t>
      </w:r>
      <w:r w:rsidRPr="00AA7E2D">
        <w:rPr>
          <w:color w:val="000000" w:themeColor="text1"/>
        </w:rPr>
        <w:t xml:space="preserve">benefit of an extended breeding season </w:t>
      </w:r>
      <w:r>
        <w:rPr>
          <w:color w:val="000000" w:themeColor="text1"/>
        </w:rPr>
        <w:t xml:space="preserve">will </w:t>
      </w:r>
      <w:r w:rsidRPr="00AA7E2D">
        <w:rPr>
          <w:color w:val="000000" w:themeColor="text1"/>
        </w:rPr>
        <w:t xml:space="preserve">depend on </w:t>
      </w:r>
      <w:r>
        <w:rPr>
          <w:color w:val="000000" w:themeColor="text1"/>
        </w:rPr>
        <w:t>whether late-season food supplies are sufficient</w:t>
      </w:r>
      <w:r w:rsidRPr="00AA7E2D">
        <w:rPr>
          <w:color w:val="000000" w:themeColor="text1"/>
        </w:rPr>
        <w:t xml:space="preserve"> to support </w:t>
      </w:r>
      <w:r>
        <w:rPr>
          <w:color w:val="000000" w:themeColor="text1"/>
        </w:rPr>
        <w:t>rearing additional</w:t>
      </w:r>
      <w:r w:rsidRPr="00AA7E2D">
        <w:rPr>
          <w:color w:val="000000" w:themeColor="text1"/>
        </w:rPr>
        <w:t xml:space="preserve"> brood</w:t>
      </w:r>
      <w:r>
        <w:rPr>
          <w:color w:val="000000" w:themeColor="text1"/>
        </w:rPr>
        <w:t xml:space="preserve">s </w:t>
      </w:r>
      <w:r w:rsidRPr="00AA7E2D">
        <w:rPr>
          <w:color w:val="000000" w:themeColor="text1"/>
          <w:shd w:val="clear" w:color="auto" w:fill="FFFFFF"/>
        </w:rPr>
        <w:fldChar w:fldCharType="begin"/>
      </w:r>
      <w:r>
        <w:rPr>
          <w:color w:val="000000" w:themeColor="text1"/>
          <w:shd w:val="clear" w:color="auto" w:fill="FFFFFF"/>
        </w:rPr>
        <w:instrText xml:space="preserve"> ADDIN ZOTERO_ITEM CSL_CITATION {"citationID":"xK3wjcTJ","properties":{"formattedCitation":"(Nagy and Holmes 2005a)","plainCitation":"(Nagy and Holmes 2005a)","noteIndex":0},"citationItems":[{"id":128,"uris":["http://zotero.org/groups/2456233/items/UQR83BFQ"],"itemData":{"id":128,"type":"article-journal","abstract":"In short-lived species, fecundity strongly influences population size. For those species with multiple breeding attempts per breeding season, variance in fecundity is best explained by the number of breeding attempts. For birds, multiple brooding may be influenced by food availability. Here, we report results of a food supplementation experiment that tests the role of food as a mechanism driving variation among individuals in the frequency of multiple brooding in a Neotropical migrant songbird, the Black-throated Blue Warbler (Dendroica caerulescens). Supplementally fed females produced more second broods, spent less time foraging and more time loafing, and stayed closer to their nests than did control females. Fed and control females did not differ in the number or mass of young fledged from the first nesting attempt. Supplemental food increased the probability that females would initiate second broods in both a low and an average food year, suggesting that this population is food limited during the breeding season in most years. Our results thus demonstrate that food availability can strongly influence annual fecundity in migratory bird species breeding in temperate forests, which, in turn, affects annual recruitment rates and population size.","container-title":"Ecology","issue":"3","language":"en","page":"675-681","source":"Zotero","title":"Food limits annual fecundity of a migratory songbird: an experimental study","volume":"86","author":[{"family":"Nagy","given":"Laura R."},{"family":"Holmes","given":"Richard T."}],"issued":{"date-parts":[["2005"]]}}}],"schema":"https://github.com/citation-style-language/schema/raw/master/csl-citation.json"} </w:instrText>
      </w:r>
      <w:r w:rsidRPr="00AA7E2D">
        <w:rPr>
          <w:color w:val="000000" w:themeColor="text1"/>
          <w:shd w:val="clear" w:color="auto" w:fill="FFFFFF"/>
        </w:rPr>
        <w:fldChar w:fldCharType="separate"/>
      </w:r>
      <w:r>
        <w:rPr>
          <w:noProof/>
          <w:color w:val="000000" w:themeColor="text1"/>
          <w:shd w:val="clear" w:color="auto" w:fill="FFFFFF"/>
        </w:rPr>
        <w:t>(Nagy and Holmes 2005a)</w:t>
      </w:r>
      <w:r w:rsidRPr="00AA7E2D">
        <w:rPr>
          <w:color w:val="000000" w:themeColor="text1"/>
          <w:shd w:val="clear" w:color="auto" w:fill="FFFFFF"/>
        </w:rPr>
        <w:fldChar w:fldCharType="end"/>
      </w:r>
      <w:r w:rsidRPr="00AA7E2D">
        <w:rPr>
          <w:color w:val="000000" w:themeColor="text1"/>
        </w:rPr>
        <w:t xml:space="preserve">, and if species </w:t>
      </w:r>
      <w:r>
        <w:rPr>
          <w:color w:val="000000" w:themeColor="text1"/>
        </w:rPr>
        <w:t>exhibit</w:t>
      </w:r>
      <w:r w:rsidRPr="00AA7E2D">
        <w:rPr>
          <w:color w:val="000000" w:themeColor="text1"/>
        </w:rPr>
        <w:t xml:space="preserve"> </w:t>
      </w:r>
      <w:r>
        <w:rPr>
          <w:color w:val="000000" w:themeColor="text1"/>
        </w:rPr>
        <w:t xml:space="preserve">the </w:t>
      </w:r>
      <w:r w:rsidRPr="00AA7E2D">
        <w:rPr>
          <w:color w:val="000000" w:themeColor="text1"/>
        </w:rPr>
        <w:t>flexib</w:t>
      </w:r>
      <w:r>
        <w:rPr>
          <w:color w:val="000000" w:themeColor="text1"/>
        </w:rPr>
        <w:t xml:space="preserve">ility </w:t>
      </w:r>
      <w:r w:rsidRPr="00AA7E2D">
        <w:rPr>
          <w:color w:val="000000" w:themeColor="text1"/>
        </w:rPr>
        <w:t xml:space="preserve">in their diets </w:t>
      </w:r>
      <w:r>
        <w:rPr>
          <w:color w:val="000000" w:themeColor="text1"/>
        </w:rPr>
        <w:t xml:space="preserve">to respond positively to potential changes in late season prey </w:t>
      </w:r>
      <w:r w:rsidRPr="00AA7E2D">
        <w:rPr>
          <w:color w:val="000000" w:themeColor="text1"/>
        </w:rPr>
        <w:t xml:space="preserve">availability. </w:t>
      </w:r>
    </w:p>
    <w:p w:rsidRPr="002C06CD" w:rsidR="008E70B5" w:rsidP="008E70B5" w:rsidRDefault="008E70B5" w14:paraId="19987BF4" w14:textId="77777777">
      <w:pPr>
        <w:spacing w:line="480" w:lineRule="auto"/>
        <w:ind w:firstLine="720"/>
        <w:rPr>
          <w:color w:val="000000" w:themeColor="text1"/>
        </w:rPr>
      </w:pPr>
      <w:r>
        <w:rPr>
          <w:color w:val="000000" w:themeColor="text1"/>
        </w:rPr>
        <w:t xml:space="preserve">Insectivorous birds are particularly sensitive to the effects of changing seasonality on insect </w:t>
      </w:r>
      <w:r w:rsidRPr="00B62EFA">
        <w:rPr>
          <w:color w:val="000000" w:themeColor="text1"/>
        </w:rPr>
        <w:t>availability</w:t>
      </w:r>
      <w:r w:rsidRPr="00B321B9">
        <w:rPr>
          <w:color w:val="000000" w:themeColor="text1"/>
        </w:rPr>
        <w:t xml:space="preserve"> </w:t>
      </w:r>
      <w:r w:rsidRPr="00B321B9">
        <w:rPr>
          <w:color w:val="000000" w:themeColor="text1"/>
        </w:rPr>
        <w:fldChar w:fldCharType="begin"/>
      </w:r>
      <w:r>
        <w:rPr>
          <w:color w:val="000000" w:themeColor="text1"/>
        </w:rPr>
        <w:instrText xml:space="preserve"> ADDIN ZOTERO_ITEM CSL_CITATION {"citationID":"1u8oIN2P","properties":{"formattedCitation":"(Visser et al. 2006)","plainCitation":"(Visser et al. 2006)","noteIndex":0},"citationItems":[{"id":322,"uris":["http://zotero.org/groups/2456233/items/VPHXMUFT"],"itemData":{"id":322,"type":"article-journal","container-title":"Oecologia","DOI":"10.1007/s00442-005-0299-6","ISSN":"0029-8549, 1432-1939","issue":"1","journalAbbreviation":"Oecologia","language":"en","page":"164-172","source":"DOI.org (Crossref)","title":"Shifts in caterpillar biomass phenology due to climate change and its impact on the breeding biology of an insectivorous bird","volume":"147","author":[{"family":"Visser","given":"Marcel E."},{"family":"Holleman","given":"Leonard J. M."},{"family":"Gienapp","given":"Phillip"}],"issued":{"date-parts":[["2006",2]]}},"label":"page"}],"schema":"https://github.com/citation-style-language/schema/raw/master/csl-citation.json"} </w:instrText>
      </w:r>
      <w:r w:rsidRPr="00B321B9">
        <w:rPr>
          <w:color w:val="000000" w:themeColor="text1"/>
        </w:rPr>
        <w:fldChar w:fldCharType="separate"/>
      </w:r>
      <w:r w:rsidRPr="00302B18">
        <w:rPr>
          <w:color w:val="000000"/>
        </w:rPr>
        <w:t>(Visser et al. 2006)</w:t>
      </w:r>
      <w:r w:rsidRPr="00B321B9">
        <w:rPr>
          <w:color w:val="000000" w:themeColor="text1"/>
        </w:rPr>
        <w:fldChar w:fldCharType="end"/>
      </w:r>
      <w:r w:rsidRPr="00B62EFA">
        <w:rPr>
          <w:color w:val="000000" w:themeColor="text1"/>
        </w:rPr>
        <w:t>.</w:t>
      </w:r>
      <w:r w:rsidRPr="002B76D0">
        <w:rPr>
          <w:color w:val="000000" w:themeColor="text1"/>
        </w:rPr>
        <w:t xml:space="preserve"> </w:t>
      </w:r>
      <w:r>
        <w:rPr>
          <w:color w:val="000000" w:themeColor="text1"/>
        </w:rPr>
        <w:t xml:space="preserve">Changes in phenology from warming spring and autumn temperatures </w:t>
      </w:r>
      <w:r w:rsidRPr="003344F7">
        <w:rPr>
          <w:color w:val="000000" w:themeColor="text1"/>
        </w:rPr>
        <w:t xml:space="preserve">are associated with the earlier emergence and </w:t>
      </w:r>
      <w:r>
        <w:rPr>
          <w:color w:val="000000" w:themeColor="text1"/>
        </w:rPr>
        <w:t xml:space="preserve">spring </w:t>
      </w:r>
      <w:r w:rsidRPr="003344F7">
        <w:rPr>
          <w:color w:val="000000" w:themeColor="text1"/>
        </w:rPr>
        <w:t>migration of insects</w:t>
      </w:r>
      <w:r>
        <w:rPr>
          <w:color w:val="000000" w:themeColor="text1"/>
        </w:rPr>
        <w:t xml:space="preserve">, </w:t>
      </w:r>
      <w:r w:rsidRPr="000C283E">
        <w:rPr>
          <w:color w:val="000000"/>
        </w:rPr>
        <w:t xml:space="preserve">additional </w:t>
      </w:r>
      <w:r>
        <w:rPr>
          <w:color w:val="000000"/>
        </w:rPr>
        <w:t xml:space="preserve">insect </w:t>
      </w:r>
      <w:r w:rsidRPr="000C283E">
        <w:rPr>
          <w:color w:val="000000"/>
        </w:rPr>
        <w:t>generations</w:t>
      </w:r>
      <w:r>
        <w:rPr>
          <w:color w:val="000000"/>
        </w:rPr>
        <w:t xml:space="preserve"> </w:t>
      </w:r>
      <w:r>
        <w:rPr>
          <w:color w:val="000000" w:themeColor="text1"/>
        </w:rPr>
        <w:t>late in the growing</w:t>
      </w:r>
      <w:r w:rsidRPr="00AA7E2D">
        <w:rPr>
          <w:color w:val="000000" w:themeColor="text1"/>
        </w:rPr>
        <w:t xml:space="preserve"> season</w:t>
      </w:r>
      <w:r>
        <w:rPr>
          <w:color w:val="000000" w:themeColor="text1"/>
        </w:rPr>
        <w:t>, and delayed</w:t>
      </w:r>
      <w:r w:rsidRPr="003344F7">
        <w:rPr>
          <w:color w:val="000000" w:themeColor="text1"/>
        </w:rPr>
        <w:t xml:space="preserve"> </w:t>
      </w:r>
      <w:r>
        <w:rPr>
          <w:color w:val="000000" w:themeColor="text1"/>
        </w:rPr>
        <w:t xml:space="preserve">autumn migration and </w:t>
      </w:r>
      <w:r w:rsidRPr="000C283E">
        <w:rPr>
          <w:color w:val="000000"/>
        </w:rPr>
        <w:t xml:space="preserve">insect diapause </w:t>
      </w:r>
      <w:r w:rsidRPr="00AA7E2D">
        <w:rPr>
          <w:color w:val="000000" w:themeColor="text1"/>
        </w:rPr>
        <w:fldChar w:fldCharType="begin"/>
      </w:r>
      <w:r>
        <w:rPr>
          <w:color w:val="000000" w:themeColor="text1"/>
        </w:rPr>
        <w:instrText xml:space="preserve"> ADDIN ZOTERO_ITEM CSL_CITATION {"citationID":"VvMonGdf","properties":{"formattedCitation":"(Gallinat et al. 2015)","plainCitation":"(Gallinat et al. 2015)","noteIndex":0},"citationItems":[{"id":143,"uris":["http://zotero.org/groups/2456233/items/96642YIZ"],"itemData":{"id":143,"type":"article-journal","container-title":"Trends in Ecology &amp; Evolution","DOI":"10.1016/j.tree.2015.01.004","ISSN":"01695347","issue":"3","journalAbbreviation":"Trends in Ecology &amp; Evolution","language":"en","page":"169-176","source":"DOI.org (Crossref)","title":"Autumn, the neglected season in climate change research","volume":"30","author":[{"family":"Gallinat","given":"Amanda S."},{"family":"Primack","given":"Richard B."},{"family":"Wagner","given":"David L."}],"issued":{"date-parts":[["2015",3]]}}}],"schema":"https://github.com/citation-style-language/schema/raw/master/csl-citation.json"} </w:instrText>
      </w:r>
      <w:r w:rsidRPr="00AA7E2D">
        <w:rPr>
          <w:color w:val="000000" w:themeColor="text1"/>
        </w:rPr>
        <w:fldChar w:fldCharType="separate"/>
      </w:r>
      <w:r w:rsidRPr="00AA7E2D">
        <w:rPr>
          <w:noProof/>
          <w:color w:val="000000" w:themeColor="text1"/>
        </w:rPr>
        <w:t>(Gallinat et al. 2015)</w:t>
      </w:r>
      <w:r w:rsidRPr="00AA7E2D">
        <w:rPr>
          <w:color w:val="000000" w:themeColor="text1"/>
        </w:rPr>
        <w:fldChar w:fldCharType="end"/>
      </w:r>
      <w:r w:rsidRPr="00AA7E2D">
        <w:rPr>
          <w:color w:val="000000" w:themeColor="text1"/>
        </w:rPr>
        <w:t xml:space="preserve">. These </w:t>
      </w:r>
      <w:r>
        <w:rPr>
          <w:color w:val="000000" w:themeColor="text1"/>
        </w:rPr>
        <w:t xml:space="preserve">changes in early and late season </w:t>
      </w:r>
      <w:r w:rsidRPr="00AA7E2D">
        <w:rPr>
          <w:color w:val="000000" w:themeColor="text1"/>
        </w:rPr>
        <w:t xml:space="preserve">insect availability suggest that insectivorous birds </w:t>
      </w:r>
      <w:r>
        <w:rPr>
          <w:color w:val="000000" w:themeColor="text1"/>
        </w:rPr>
        <w:t>might be able to</w:t>
      </w:r>
      <w:r w:rsidRPr="00AA7E2D">
        <w:rPr>
          <w:color w:val="000000" w:themeColor="text1"/>
        </w:rPr>
        <w:t xml:space="preserve"> take advantage of the fitness gains from </w:t>
      </w:r>
      <w:r>
        <w:rPr>
          <w:color w:val="000000" w:themeColor="text1"/>
        </w:rPr>
        <w:t xml:space="preserve">multiple </w:t>
      </w:r>
      <w:r w:rsidRPr="00AA7E2D">
        <w:rPr>
          <w:color w:val="000000" w:themeColor="text1"/>
        </w:rPr>
        <w:t xml:space="preserve">brooding </w:t>
      </w:r>
      <w:r>
        <w:rPr>
          <w:color w:val="000000" w:themeColor="text1"/>
          <w:shd w:val="clear" w:color="auto" w:fill="FFFFFF"/>
        </w:rPr>
        <w:t xml:space="preserve">and </w:t>
      </w:r>
      <w:r w:rsidRPr="00AA7E2D">
        <w:rPr>
          <w:color w:val="000000" w:themeColor="text1"/>
        </w:rPr>
        <w:t xml:space="preserve">extend their breeding season. </w:t>
      </w:r>
      <w:r>
        <w:rPr>
          <w:color w:val="000000" w:themeColor="text1"/>
        </w:rPr>
        <w:t xml:space="preserve">Understanding how the diet composition and diet diversity of migratory birds varies over the green season will help predict their response to potential changes in insect availability over a lengthening green season. </w:t>
      </w:r>
    </w:p>
    <w:p w:rsidR="008E70B5" w:rsidP="008E70B5" w:rsidRDefault="008E70B5" w14:paraId="09D7FE5C" w14:textId="70D34665">
      <w:pPr>
        <w:pStyle w:val="NormalWeb"/>
        <w:spacing w:before="0" w:beforeAutospacing="0" w:after="0" w:afterAutospacing="0" w:line="480" w:lineRule="auto"/>
        <w:ind w:firstLine="720"/>
        <w:rPr>
          <w:color w:val="000000" w:themeColor="text1"/>
        </w:rPr>
      </w:pPr>
      <w:r>
        <w:rPr>
          <w:color w:val="000000" w:themeColor="text1"/>
        </w:rPr>
        <w:t>Advances in f</w:t>
      </w:r>
      <w:r w:rsidRPr="00AA7E2D">
        <w:rPr>
          <w:color w:val="000000" w:themeColor="text1"/>
        </w:rPr>
        <w:t>ecal DNA</w:t>
      </w:r>
      <w:r>
        <w:rPr>
          <w:color w:val="000000" w:themeColor="text1"/>
        </w:rPr>
        <w:t>-based</w:t>
      </w:r>
      <w:r w:rsidRPr="00AA7E2D">
        <w:rPr>
          <w:color w:val="000000" w:themeColor="text1"/>
        </w:rPr>
        <w:t xml:space="preserve"> metabarcoding </w:t>
      </w:r>
      <w:r>
        <w:rPr>
          <w:color w:val="000000" w:themeColor="text1"/>
        </w:rPr>
        <w:t xml:space="preserve">methods have revitalized studies of avian </w:t>
      </w:r>
      <w:r w:rsidRPr="00AA7E2D">
        <w:rPr>
          <w:color w:val="000000" w:themeColor="text1"/>
        </w:rPr>
        <w:t>diets</w:t>
      </w:r>
      <w:r>
        <w:rPr>
          <w:color w:val="000000" w:themeColor="text1"/>
        </w:rPr>
        <w:t xml:space="preserve"> and trophic dynamics</w:t>
      </w:r>
      <w:r w:rsidRPr="00AA7E2D">
        <w:rPr>
          <w:color w:val="000000" w:themeColor="text1"/>
        </w:rPr>
        <w:t xml:space="preserve"> </w:t>
      </w:r>
      <w:r>
        <w:rPr>
          <w:color w:val="000000" w:themeColor="text1"/>
        </w:rPr>
        <w:t xml:space="preserve">that could be affected by changing seasonality </w:t>
      </w:r>
      <w:commentRangeStart w:id="17"/>
      <w:r w:rsidRPr="00AA7E2D">
        <w:rPr>
          <w:color w:val="000000" w:themeColor="text1"/>
        </w:rPr>
        <w:fldChar w:fldCharType="begin"/>
      </w:r>
      <w:r>
        <w:rPr>
          <w:color w:val="000000" w:themeColor="text1"/>
        </w:rPr>
        <w:instrText xml:space="preserve"> ADDIN ZOTERO_ITEM CSL_CITATION {"citationID":"HqVxrlA0","properties":{"formattedCitation":"(Fayet et al. 2021, Bumelis et al. 2022, Hoenig et al. 2022, Spence et al. 2022)","plainCitation":"(Fayet et al. 2021, Bumelis et al. 2022, Hoenig et al. 2022, Spence et al. 2022)","noteIndex":0},"citationItems":[{"id":359,"uris":["http://zotero.org/groups/2456233/items/R9RUB95H"],"itemData":{"id":359,"type":"article-journal","container-title":"Journal of Animal Ecology","DOI":"10.1111/1365-2656.13442","ISSN":"0021-8790, 1365-2656","issue":"5","journalAbbreviation":"J Anim Ecol","language":"en","page":"1152-1164","source":"DOI.org (Crossref)","title":"Local prey shortages drive foraging costs and breeding success in a declining seabird, the Atlantic puffin","volume":"90","author":[{"family":"Fayet","given":"Annette L."},{"family":"Clucas","given":"Gemma V."},{"family":"Anker‐Nilssen","given":"Tycho"},{"family":"Syposz","given":"Martyna"},{"family":"Hansen","given":"Erpur S."}],"issued":{"date-parts":[["2021",5]]}},"label":"page"},{"id":311,"uris":["http://zotero.org/groups/2456233/items/SMMXQS5J"],"itemData":{"id":311,"type":"article-journal","abstract":"Abstract\n            Since the early 1990s, aerial insectivorous birds have shown serious population declines in North America, but it is not clear if factors common to all species within this guild account for these declines. Among sympatric swallows, population trends differ, and this may be due to differences in ecology operating throughout the annual cycle. Although these species all feed on aerial insects, prey taxa can differ tremendously in their “aeroecology” and use by swallows. We examined the potential for dietary differences among three species of swallows, Barn Swallow (Hirundo rustica), Cliff Swallow (Petrochelidon pyrrhonota), and Tree Swallow (Tachycineta bicolor), breeding sympatrically in southern Ontario, Canada. Potential interspecific differences in nestling diet were examined using two endogenous biomarkers, DNA barcoding of nestling feces and stable isotope analysis (δ 2H, δ 13C, δ 15N) of nestling feathers. We found evidence for differences in dietary sources of provisioned young where Barn Swallows provisioned more terrestrial-based prey, Cliff Swallows provisioned an intermediate diet, and Tree Swallows the most aquatic-emergent insect diet. We suggest this information may help to identify potential factors contributing to differential declines of aerial insectivores operating on the breeding grounds, including diet quality.","container-title":"Ornithology","DOI":"10.1093/ornithology/ukab078","ISSN":"0004-8038, 2732-4613","issue":"1","language":"en","page":"ukab078","source":"DOI.org (Crossref)","title":"Endogenous biomarkers reveal diet partitioning among three sympatric species of swallows","volume":"139","author":[{"family":"Bumelis","given":"Kaelyn H"},{"family":"Cadman","given":"Michael D"},{"family":"Hobson","given":"Keith A"}],"issued":{"date-parts":[["2022",1,1]]}},"label":"page"},{"id":308,"uris":["http://zotero.org/groups/2456233/items/W6Q4KKA6"],"itemData":{"id":308,"type":"article-journal","abstract":"Abstract\n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A"}],"issued":{"date-parts":[["2022",1,1]]}},"label":"page"},{"id":309,"uris":["http://zotero.org/groups/2456233/items/C7RBXCR4"],"itemData":{"id":309,"type":"article-journal","abstract":"ABSTRACT\n            Hummingbirds, a highly diverse avian family, are specialized vertebrate pollinators that feed upon carbohydrate-rich nectar to fuel their fast metabolism while consuming invertebrates to obtain protein. Previous work has found that morphologically diverse hummingbird communities exhibit higher diet specialization on floral resources than morphologically similar hummingbird communities. Due to the difficulties of studying avian diets, we have little understanding whether hummingbirds show similar patterns with their invertebrate prey. Here, we use DNA metabarcoding to analyze floral and invertebrate diets of 3 species of sympatric North American hummingbirds. We collected fecal samples from 89 Anna’s (Calypte anna), 39 Black-chinned (Archilochus alexandri), and 29 Calliope (Selasphorus calliope) hummingbirds in urban and rural localities as well as across an elevational gradient from sea level to 2,500 meters above sea level in California, USA. We found hummingbirds showed high dietary overlap in both invertebrate and plant resources, with few invertebrate and plant families common to most individuals and many families found in only a few individuals. Chironomidae was the most common invertebrate family across all species, and Rosaceae and Orobanchaceae were the most common plant families. Anna’s Hummingbirds had significantly higher invertebrate diet diversity than Black-chinned Hummingbirds when found at the same sites, but we found no difference in plant diet diversity among any of the 3 species. Hummingbirds in urban sites had higher plant diet diversity than in rural sites, but we found no effect of elevation on dietary richness. Our study shows how DNA metabarcoding can be used to non-invasively investigate previously unknown life-histories of well-studied birds, lending insight to community structure, function, and evolution.","container-title":"Ornithology","DOI":"10.1093/ornithology/ukab074","ISSN":"0004-8038, 2732-4613","issue":"1","language":"en","page":"ukab074","source":"DOI.org (Crossref)","title":"DNA metabarcoding reveals broadly overlapping diets in three sympatric North American hummingbirds","volume":"139","author":[{"family":"Spence","given":"Austin R"},{"family":"Wilson Rankin","given":"Erin E"},{"family":"Tingley","given":"Morgan W"}],"issued":{"date-parts":[["2022",1,1]]}},"label":"page"}],"schema":"https://github.com/citation-style-language/schema/raw/master/csl-citation.json"} </w:instrText>
      </w:r>
      <w:r w:rsidRPr="00AA7E2D">
        <w:rPr>
          <w:color w:val="000000" w:themeColor="text1"/>
        </w:rPr>
        <w:fldChar w:fldCharType="separate"/>
      </w:r>
      <w:r>
        <w:rPr>
          <w:noProof/>
          <w:color w:val="000000" w:themeColor="text1"/>
        </w:rPr>
        <w:t>(Fayet et al. 2021, Bumelis et al. 2022, Hoenig et al. 2022, Spence et al. 2022)</w:t>
      </w:r>
      <w:r w:rsidRPr="00AA7E2D">
        <w:rPr>
          <w:color w:val="000000" w:themeColor="text1"/>
        </w:rPr>
        <w:fldChar w:fldCharType="end"/>
      </w:r>
      <w:commentRangeEnd w:id="17"/>
      <w:r w:rsidR="00A40FDE">
        <w:rPr>
          <w:rStyle w:val="CommentReference"/>
          <w:rFonts w:asciiTheme="minorHAnsi" w:hAnsiTheme="minorHAnsi" w:eastAsiaTheme="minorHAnsi" w:cstheme="minorBidi"/>
        </w:rPr>
        <w:commentReference w:id="17"/>
      </w:r>
      <w:r w:rsidRPr="00AA7E2D">
        <w:rPr>
          <w:color w:val="000000" w:themeColor="text1"/>
        </w:rPr>
        <w:t xml:space="preserve">. </w:t>
      </w:r>
      <w:r>
        <w:rPr>
          <w:color w:val="000000" w:themeColor="text1"/>
        </w:rPr>
        <w:t>DNA metabarcoding</w:t>
      </w:r>
      <w:r w:rsidRPr="00AA7E2D">
        <w:rPr>
          <w:color w:val="000000" w:themeColor="text1"/>
        </w:rPr>
        <w:t xml:space="preserve"> </w:t>
      </w:r>
      <w:r>
        <w:rPr>
          <w:color w:val="000000" w:themeColor="text1"/>
        </w:rPr>
        <w:t>techniques use genetic markers to characterize the species composition and diversity of prey from a complex mixture of fragmented DNA found in</w:t>
      </w:r>
      <w:r w:rsidRPr="00AA7E2D">
        <w:rPr>
          <w:color w:val="000000" w:themeColor="text1"/>
        </w:rPr>
        <w:t xml:space="preserve"> fecal </w:t>
      </w:r>
      <w:r>
        <w:rPr>
          <w:color w:val="000000" w:themeColor="text1"/>
        </w:rPr>
        <w:t>samples</w:t>
      </w:r>
      <w:r w:rsidRPr="00AA7E2D">
        <w:rPr>
          <w:color w:val="000000" w:themeColor="text1"/>
        </w:rPr>
        <w:t xml:space="preserve"> </w:t>
      </w:r>
      <w:r w:rsidRPr="00AA7E2D">
        <w:rPr>
          <w:color w:val="000000" w:themeColor="text1"/>
        </w:rPr>
        <w:fldChar w:fldCharType="begin"/>
      </w:r>
      <w:r>
        <w:rPr>
          <w:color w:val="000000" w:themeColor="text1"/>
        </w:rPr>
        <w:instrText xml:space="preserve"> ADDIN ZOTERO_ITEM CSL_CITATION {"citationID":"GmZtBBdA","properties":{"formattedCitation":"(Silva et al. 2019)","plainCitation":"(Silva et al. 2019)","noteIndex":0},"citationItems":[{"id":313,"uris":["http://zotero.org/groups/2456233/items/MS3VR5BI"],"itemData":{"id":313,"type":"article-journal","container-title":"Molecular Ecology Resources","DOI":"10.1111/1755-0998.13060","ISSN":"1755-098X, 1755-0998","issue":"6","journalAbbreviation":"Mol Ecol Resour","language":"en","page":"1420-1432","source":"DOI.org (Crossref)","title":"Advancing the integration of multi‐marker metabarcoding data in dietary analysis of trophic generalists","volume":"19","author":[{"family":"Silva","given":"Luís P."},{"family":"Mata","given":"Vanessa A."},{"family":"Lopes","given":"Pedro B."},{"family":"Pereira","given":"Paulo"},{"family":"Jarman","given":"Simon N."},{"family":"Lopes","given":"Ricardo J."},{"family":"Beja","given":"Pedro"}],"issued":{"date-parts":[["2019",11]]}}}],"schema":"https://github.com/citation-style-language/schema/raw/master/csl-citation.json"} </w:instrText>
      </w:r>
      <w:r w:rsidRPr="00AA7E2D">
        <w:rPr>
          <w:color w:val="000000" w:themeColor="text1"/>
        </w:rPr>
        <w:fldChar w:fldCharType="separate"/>
      </w:r>
      <w:r w:rsidRPr="00AA7E2D">
        <w:rPr>
          <w:noProof/>
          <w:color w:val="000000" w:themeColor="text1"/>
        </w:rPr>
        <w:t>(Silva et al. 2019)</w:t>
      </w:r>
      <w:r w:rsidRPr="00AA7E2D">
        <w:rPr>
          <w:color w:val="000000" w:themeColor="text1"/>
        </w:rPr>
        <w:fldChar w:fldCharType="end"/>
      </w:r>
      <w:r>
        <w:rPr>
          <w:color w:val="000000" w:themeColor="text1"/>
        </w:rPr>
        <w:t xml:space="preserve">. These methods can have high taxonomic detectability and specificity relative to other methods for studying avian diets </w:t>
      </w:r>
      <w:r w:rsidRPr="00AA7E2D">
        <w:rPr>
          <w:color w:val="000000" w:themeColor="text1"/>
        </w:rPr>
        <w:fldChar w:fldCharType="begin"/>
      </w:r>
      <w:r>
        <w:rPr>
          <w:color w:val="000000" w:themeColor="text1"/>
        </w:rPr>
        <w:instrText xml:space="preserve"> ADDIN ZOTERO_ITEM CSL_CITATION {"citationID":"drxNpZrG","properties":{"formattedCitation":"(Hoenig et al. 2022)","plainCitation":"(Hoenig et al. 2022)","noteIndex":0},"citationItems":[{"id":308,"uris":["http://zotero.org/groups/2456233/items/W6Q4KKA6"],"itemData":{"id":308,"type":"article-journal","abstract":"Abstract\n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A"}],"issued":{"date-parts":[["2022",1,1]]}}}],"schema":"https://github.com/citation-style-language/schema/raw/master/csl-citation.json"} </w:instrText>
      </w:r>
      <w:r w:rsidRPr="00AA7E2D">
        <w:rPr>
          <w:color w:val="000000" w:themeColor="text1"/>
        </w:rPr>
        <w:fldChar w:fldCharType="separate"/>
      </w:r>
      <w:r w:rsidRPr="00AA7E2D">
        <w:rPr>
          <w:noProof/>
          <w:color w:val="000000" w:themeColor="text1"/>
        </w:rPr>
        <w:t>(Hoenig et al. 2022)</w:t>
      </w:r>
      <w:r w:rsidRPr="00AA7E2D">
        <w:rPr>
          <w:color w:val="000000" w:themeColor="text1"/>
        </w:rPr>
        <w:fldChar w:fldCharType="end"/>
      </w:r>
      <w:r>
        <w:rPr>
          <w:color w:val="000000" w:themeColor="text1"/>
        </w:rPr>
        <w:t xml:space="preserve"> and</w:t>
      </w:r>
      <w:r w:rsidRPr="00AA7E2D">
        <w:rPr>
          <w:color w:val="000000" w:themeColor="text1"/>
        </w:rPr>
        <w:t xml:space="preserve"> </w:t>
      </w:r>
      <w:r>
        <w:rPr>
          <w:color w:val="000000" w:themeColor="text1"/>
        </w:rPr>
        <w:t>may enable the identification of</w:t>
      </w:r>
      <w:r w:rsidRPr="00AA7E2D">
        <w:rPr>
          <w:color w:val="000000" w:themeColor="text1"/>
        </w:rPr>
        <w:t xml:space="preserve"> </w:t>
      </w:r>
      <w:r>
        <w:rPr>
          <w:color w:val="000000" w:themeColor="text1"/>
        </w:rPr>
        <w:t xml:space="preserve">rare </w:t>
      </w:r>
      <w:r w:rsidRPr="00AA7E2D">
        <w:rPr>
          <w:color w:val="000000" w:themeColor="text1"/>
        </w:rPr>
        <w:t xml:space="preserve">prey species </w:t>
      </w:r>
      <w:r>
        <w:rPr>
          <w:color w:val="000000" w:themeColor="text1"/>
        </w:rPr>
        <w:t>and soft-bodied prey items, such as caterpillars, which are often overlooked</w:t>
      </w:r>
      <w:r w:rsidRPr="00AA7E2D">
        <w:rPr>
          <w:color w:val="000000" w:themeColor="text1"/>
        </w:rPr>
        <w:t xml:space="preserve"> using </w:t>
      </w:r>
      <w:r>
        <w:rPr>
          <w:color w:val="000000" w:themeColor="text1"/>
        </w:rPr>
        <w:t>traditional</w:t>
      </w:r>
      <w:r w:rsidRPr="00AA7E2D">
        <w:rPr>
          <w:color w:val="000000" w:themeColor="text1"/>
        </w:rPr>
        <w:t xml:space="preserve"> methods that identify prey directly from </w:t>
      </w:r>
      <w:r>
        <w:rPr>
          <w:color w:val="000000" w:themeColor="text1"/>
        </w:rPr>
        <w:t xml:space="preserve">foraging observations or from </w:t>
      </w:r>
      <w:r w:rsidRPr="00AA7E2D">
        <w:rPr>
          <w:color w:val="000000" w:themeColor="text1"/>
        </w:rPr>
        <w:t>fec</w:t>
      </w:r>
      <w:r>
        <w:rPr>
          <w:color w:val="000000" w:themeColor="text1"/>
        </w:rPr>
        <w:t xml:space="preserve">es </w:t>
      </w:r>
      <w:r w:rsidRPr="00AA7E2D">
        <w:rPr>
          <w:color w:val="000000" w:themeColor="text1"/>
        </w:rPr>
        <w:t xml:space="preserve">or stomach contents </w:t>
      </w:r>
      <w:r w:rsidRPr="00AA7E2D">
        <w:rPr>
          <w:color w:val="000000" w:themeColor="text1"/>
        </w:rPr>
        <w:fldChar w:fldCharType="begin"/>
      </w:r>
      <w:r>
        <w:rPr>
          <w:color w:val="000000" w:themeColor="text1"/>
        </w:rPr>
        <w:instrText xml:space="preserve"> ADDIN ZOTERO_ITEM CSL_CITATION {"citationID":"QVr6uN6F","properties":{"formattedCitation":"(Hoenig et al. 2022)","plainCitation":"(Hoenig et al. 2022)","noteIndex":0},"citationItems":[{"id":308,"uris":["http://zotero.org/groups/2456233/items/W6Q4KKA6"],"itemData":{"id":308,"type":"article-journal","abstract":"Abstract\n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A"}],"issued":{"date-parts":[["2022",1,1]]}}}],"schema":"https://github.com/citation-style-language/schema/raw/master/csl-citation.json"} </w:instrText>
      </w:r>
      <w:r w:rsidRPr="00AA7E2D">
        <w:rPr>
          <w:color w:val="000000" w:themeColor="text1"/>
        </w:rPr>
        <w:fldChar w:fldCharType="separate"/>
      </w:r>
      <w:r>
        <w:rPr>
          <w:noProof/>
          <w:color w:val="000000" w:themeColor="text1"/>
        </w:rPr>
        <w:t>(Hoenig et al. 2022)</w:t>
      </w:r>
      <w:r w:rsidRPr="00AA7E2D">
        <w:rPr>
          <w:color w:val="000000" w:themeColor="text1"/>
        </w:rPr>
        <w:fldChar w:fldCharType="end"/>
      </w:r>
      <w:r w:rsidRPr="00AA7E2D">
        <w:rPr>
          <w:color w:val="000000" w:themeColor="text1"/>
        </w:rPr>
        <w:t xml:space="preserve">. DNA metabarcoding is </w:t>
      </w:r>
      <w:r>
        <w:rPr>
          <w:color w:val="000000" w:themeColor="text1"/>
        </w:rPr>
        <w:t xml:space="preserve">also </w:t>
      </w:r>
      <w:r w:rsidRPr="00AA7E2D">
        <w:rPr>
          <w:color w:val="000000" w:themeColor="text1"/>
        </w:rPr>
        <w:t xml:space="preserve">a much less invasive technique than other methods such as regurgitation studies, which </w:t>
      </w:r>
      <w:r>
        <w:rPr>
          <w:color w:val="000000" w:themeColor="text1"/>
        </w:rPr>
        <w:t>can</w:t>
      </w:r>
      <w:r w:rsidRPr="00AA7E2D">
        <w:rPr>
          <w:color w:val="000000" w:themeColor="text1"/>
        </w:rPr>
        <w:t xml:space="preserve"> harm birds </w:t>
      </w:r>
      <w:r w:rsidRPr="00AA7E2D">
        <w:rPr>
          <w:color w:val="000000" w:themeColor="text1"/>
        </w:rPr>
        <w:fldChar w:fldCharType="begin"/>
      </w:r>
      <w:r>
        <w:rPr>
          <w:color w:val="000000" w:themeColor="text1"/>
        </w:rPr>
        <w:instrText xml:space="preserve"> ADDIN ZOTERO_ITEM CSL_CITATION {"citationID":"sWd9FrsJ","properties":{"formattedCitation":"(Carlisle and Holberton 2006)","plainCitation":"(Carlisle and Holberton 2006)","noteIndex":0},"citationItems":[{"id":312,"uris":["http://zotero.org/groups/2456233/items/YQTXT9QH"],"itemData":{"id":312,"type":"article-journal","container-title":"Journal of Field Ornithology","DOI":"10.1111/j.1557-9263.2006.00032.x","ISSN":"0273-8570, 1557-9263","issue":"2","journalAbbreviation":"J Field Ornithology","language":"en","page":"126-135","source":"DOI.org (Crossref)","title":"Relative efficiency of fecal versus regurgitated samples for assessing diet and the deleterious effects of a tartar emetic on migratory birds","volume":"77","author":[{"family":"Carlisle","given":"Jay D."},{"family":"Holberton","given":"Rebecca L."}],"issued":{"date-parts":[["2006",3]]}}}],"schema":"https://github.com/citation-style-language/schema/raw/master/csl-citation.json"} </w:instrText>
      </w:r>
      <w:r w:rsidRPr="00AA7E2D">
        <w:rPr>
          <w:color w:val="000000" w:themeColor="text1"/>
        </w:rPr>
        <w:fldChar w:fldCharType="separate"/>
      </w:r>
      <w:r w:rsidRPr="00AA7E2D">
        <w:rPr>
          <w:noProof/>
          <w:color w:val="000000" w:themeColor="text1"/>
        </w:rPr>
        <w:t>(Carlisle and Holberton 2006)</w:t>
      </w:r>
      <w:r w:rsidRPr="00AA7E2D">
        <w:rPr>
          <w:color w:val="000000" w:themeColor="text1"/>
        </w:rPr>
        <w:fldChar w:fldCharType="end"/>
      </w:r>
      <w:r w:rsidRPr="00AA7E2D">
        <w:rPr>
          <w:color w:val="000000" w:themeColor="text1"/>
        </w:rPr>
        <w:t xml:space="preserve">. </w:t>
      </w:r>
      <w:r>
        <w:rPr>
          <w:color w:val="000000" w:themeColor="text1"/>
        </w:rPr>
        <w:t xml:space="preserve">While DNA-based methods do have important limitations, including a limited ability to quantify prey species </w:t>
      </w:r>
      <w:r w:rsidRPr="00AA7E2D">
        <w:rPr>
          <w:color w:val="000000" w:themeColor="text1"/>
        </w:rPr>
        <w:t xml:space="preserve">abundance </w:t>
      </w:r>
      <w:r>
        <w:rPr>
          <w:color w:val="000000" w:themeColor="text1"/>
        </w:rPr>
        <w:t xml:space="preserve">or biomass </w:t>
      </w:r>
      <w:r>
        <w:rPr>
          <w:color w:val="000000" w:themeColor="text1"/>
        </w:rPr>
        <w:fldChar w:fldCharType="begin"/>
      </w:r>
      <w:r>
        <w:rPr>
          <w:color w:val="000000" w:themeColor="text1"/>
        </w:rPr>
        <w:instrText xml:space="preserve"> ADDIN ZOTERO_ITEM CSL_CITATION {"citationID":"o8Ww0gfe","properties":{"formattedCitation":"(Deagle et al. 2019)","plainCitation":"(Deagle et al. 2019)","noteIndex":0},"citationItems":[{"id":328,"uris":["http://zotero.org/groups/2456233/items/B7XWBZQV"],"itemData":{"id":328,"type":"article-journal","abstract":"Advances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Paige"}],"issued":{"date-parts":[["2019",1]]}}}],"schema":"https://github.com/citation-style-language/schema/raw/master/csl-citation.json"} </w:instrText>
      </w:r>
      <w:r>
        <w:rPr>
          <w:color w:val="000000" w:themeColor="text1"/>
        </w:rPr>
        <w:fldChar w:fldCharType="separate"/>
      </w:r>
      <w:r>
        <w:rPr>
          <w:noProof/>
          <w:color w:val="000000" w:themeColor="text1"/>
        </w:rPr>
        <w:t>(Deagle et al. 2019)</w:t>
      </w:r>
      <w:r>
        <w:rPr>
          <w:color w:val="000000" w:themeColor="text1"/>
        </w:rPr>
        <w:fldChar w:fldCharType="end"/>
      </w:r>
      <w:r w:rsidRPr="00AA7E2D">
        <w:rPr>
          <w:color w:val="000000" w:themeColor="text1"/>
        </w:rPr>
        <w:t xml:space="preserve">, </w:t>
      </w:r>
      <w:r>
        <w:rPr>
          <w:color w:val="000000" w:themeColor="text1"/>
        </w:rPr>
        <w:t>or</w:t>
      </w:r>
      <w:r w:rsidRPr="00AA7E2D">
        <w:rPr>
          <w:color w:val="000000" w:themeColor="text1"/>
        </w:rPr>
        <w:t xml:space="preserve"> to differentiate between</w:t>
      </w:r>
      <w:r>
        <w:rPr>
          <w:color w:val="000000" w:themeColor="text1"/>
        </w:rPr>
        <w:t xml:space="preserve"> larval and adult life stages of insect prey </w:t>
      </w:r>
      <w:r w:rsidRPr="00AA7E2D">
        <w:rPr>
          <w:color w:val="000000" w:themeColor="text1"/>
        </w:rPr>
        <w:fldChar w:fldCharType="begin"/>
      </w:r>
      <w:r>
        <w:rPr>
          <w:color w:val="000000" w:themeColor="text1"/>
        </w:rPr>
        <w:instrText xml:space="preserve"> ADDIN ZOTERO_ITEM CSL_CITATION {"citationID":"GQJk4FqJ","properties":{"formattedCitation":"(Hoenig et al. 2022)","plainCitation":"(Hoenig et al. 2022)","noteIndex":0},"citationItems":[{"id":308,"uris":["http://zotero.org/groups/2456233/items/W6Q4KKA6"],"itemData":{"id":308,"type":"article-journal","abstract":"Abstract\n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A"}],"issued":{"date-parts":[["2022",1,1]]}}}],"schema":"https://github.com/citation-style-language/schema/raw/master/csl-citation.json"} </w:instrText>
      </w:r>
      <w:r w:rsidRPr="00AA7E2D">
        <w:rPr>
          <w:color w:val="000000" w:themeColor="text1"/>
        </w:rPr>
        <w:fldChar w:fldCharType="separate"/>
      </w:r>
      <w:r w:rsidRPr="00AA7E2D">
        <w:rPr>
          <w:noProof/>
          <w:color w:val="000000" w:themeColor="text1"/>
        </w:rPr>
        <w:t>(Hoenig et al. 2022)</w:t>
      </w:r>
      <w:r w:rsidRPr="00AA7E2D">
        <w:rPr>
          <w:color w:val="000000" w:themeColor="text1"/>
        </w:rPr>
        <w:fldChar w:fldCharType="end"/>
      </w:r>
      <w:r>
        <w:rPr>
          <w:color w:val="000000" w:themeColor="text1"/>
        </w:rPr>
        <w:t>, these methods can be used to characterize fine-scale differences in the composition and diversity of diets and are therefore suitable for investigating dietary variation between early and late breeding</w:t>
      </w:r>
      <w:r w:rsidRPr="00AA7E2D">
        <w:rPr>
          <w:color w:val="000000" w:themeColor="text1"/>
        </w:rPr>
        <w:t xml:space="preserve"> </w:t>
      </w:r>
      <w:r>
        <w:rPr>
          <w:color w:val="000000" w:themeColor="text1"/>
        </w:rPr>
        <w:t>birds experiencing changing seasonality on their breeding grounds</w:t>
      </w:r>
      <w:r w:rsidRPr="00AA7E2D">
        <w:rPr>
          <w:color w:val="000000" w:themeColor="text1"/>
        </w:rPr>
        <w:t xml:space="preserve">. </w:t>
      </w:r>
    </w:p>
    <w:p w:rsidR="008E70B5" w:rsidP="008E70B5" w:rsidRDefault="008E70B5" w14:paraId="3E45C42C" w14:textId="52862D80">
      <w:pPr>
        <w:pStyle w:val="NormalWeb"/>
        <w:spacing w:before="0" w:beforeAutospacing="0" w:after="0" w:afterAutospacing="0" w:line="480" w:lineRule="auto"/>
        <w:ind w:firstLine="720"/>
        <w:rPr>
          <w:color w:val="000000" w:themeColor="text1"/>
        </w:rPr>
      </w:pPr>
      <w:r w:rsidRPr="005810BF">
        <w:rPr>
          <w:color w:val="000000" w:themeColor="text1"/>
        </w:rPr>
        <w:t>In this study, I use</w:t>
      </w:r>
      <w:r>
        <w:rPr>
          <w:color w:val="000000" w:themeColor="text1"/>
        </w:rPr>
        <w:t xml:space="preserve"> </w:t>
      </w:r>
      <w:r w:rsidRPr="005810BF">
        <w:rPr>
          <w:color w:val="000000" w:themeColor="text1"/>
        </w:rPr>
        <w:t xml:space="preserve">DNA metabarcoding to </w:t>
      </w:r>
      <w:r>
        <w:rPr>
          <w:color w:val="000000" w:themeColor="text1"/>
        </w:rPr>
        <w:t>characterize</w:t>
      </w:r>
      <w:r w:rsidRPr="005810BF">
        <w:rPr>
          <w:color w:val="000000" w:themeColor="text1"/>
        </w:rPr>
        <w:t xml:space="preserve"> within-season spatial and temporal variation </w:t>
      </w:r>
      <w:r w:rsidRPr="00EF739C">
        <w:rPr>
          <w:color w:val="000000" w:themeColor="text1"/>
        </w:rPr>
        <w:t xml:space="preserve">in the </w:t>
      </w:r>
      <w:r w:rsidRPr="005810BF">
        <w:rPr>
          <w:color w:val="000000" w:themeColor="text1"/>
        </w:rPr>
        <w:t>diet</w:t>
      </w:r>
      <w:r>
        <w:rPr>
          <w:color w:val="000000" w:themeColor="text1"/>
        </w:rPr>
        <w:t xml:space="preserve"> </w:t>
      </w:r>
      <w:r w:rsidRPr="005810BF">
        <w:rPr>
          <w:color w:val="000000" w:themeColor="text1"/>
        </w:rPr>
        <w:t>of the insectivorous, migratory black-throated blue warbler (</w:t>
      </w:r>
      <w:r w:rsidRPr="005810BF">
        <w:rPr>
          <w:i/>
          <w:iCs/>
          <w:color w:val="000000" w:themeColor="text1"/>
        </w:rPr>
        <w:t xml:space="preserve">Setophaga </w:t>
      </w:r>
      <w:proofErr w:type="spellStart"/>
      <w:r w:rsidRPr="005810BF">
        <w:rPr>
          <w:i/>
          <w:iCs/>
          <w:color w:val="000000" w:themeColor="text1"/>
        </w:rPr>
        <w:t>caerulescens</w:t>
      </w:r>
      <w:proofErr w:type="spellEnd"/>
      <w:r w:rsidRPr="005810BF">
        <w:rPr>
          <w:color w:val="000000" w:themeColor="text1"/>
        </w:rPr>
        <w:t xml:space="preserve">) at the Hubbard Brook Experimental Forest (Hubbard Brook), New Hampshire. </w:t>
      </w:r>
      <w:r>
        <w:t>Since the 1980s when research on this population began,</w:t>
      </w:r>
      <w:r>
        <w:rPr>
          <w:color w:val="000000"/>
          <w:shd w:val="clear" w:color="auto" w:fill="FFFFFF"/>
        </w:rPr>
        <w:t xml:space="preserve"> l</w:t>
      </w:r>
      <w:r w:rsidRPr="003C38E8">
        <w:rPr>
          <w:color w:val="000000"/>
          <w:shd w:val="clear" w:color="auto" w:fill="FFFFFF"/>
        </w:rPr>
        <w:t xml:space="preserve">eaf emergence dates have advanced </w:t>
      </w:r>
      <w:r w:rsidRPr="005810BF">
        <w:rPr>
          <w:color w:val="000000"/>
          <w:shd w:val="clear" w:color="auto" w:fill="FFFFFF"/>
        </w:rPr>
        <w:t>2.1 days per decade (8.4 days</w:t>
      </w:r>
      <w:r>
        <w:rPr>
          <w:color w:val="000000"/>
          <w:shd w:val="clear" w:color="auto" w:fill="FFFFFF"/>
        </w:rPr>
        <w:t xml:space="preserve"> in total</w:t>
      </w:r>
      <w:r w:rsidRPr="005810BF">
        <w:rPr>
          <w:color w:val="000000"/>
          <w:shd w:val="clear" w:color="auto" w:fill="FFFFFF"/>
        </w:rPr>
        <w:t xml:space="preserve">) </w:t>
      </w:r>
      <w:r w:rsidRPr="003C38E8">
        <w:rPr>
          <w:color w:val="000000"/>
          <w:shd w:val="clear" w:color="auto" w:fill="FFFFFF"/>
        </w:rPr>
        <w:t xml:space="preserve">in response to increasing spring temperatures </w:t>
      </w:r>
      <w:r w:rsidRPr="003C38E8">
        <w:rPr>
          <w:color w:val="000000"/>
          <w:shd w:val="clear" w:color="auto" w:fill="FFFFFF"/>
        </w:rPr>
        <w:fldChar w:fldCharType="begin"/>
      </w:r>
      <w:r>
        <w:rPr>
          <w:color w:val="000000"/>
          <w:shd w:val="clear" w:color="auto" w:fill="FFFFFF"/>
        </w:rPr>
        <w:instrText xml:space="preserve"> ADDIN ZOTERO_ITEM CSL_CITATION {"citationID":"OdLGQlLb","properties":{"formattedCitation":"(Richardson et al. 2006, Rustad et al. 2012, Campbell et al. 2021)","plainCitation":"(Richardson et al. 2006, Rustad et al. 2012, Campbell et al. 2021)","noteIndex":0},"citationItems":[{"id":125,"uris":["http://zotero.org/groups/2456233/items/HNYEYIX5"],"itemData":{"id":125,"type":"article-journal","abstract":"While commonplace in other parts of the world, long-term and ongoing observations of the phenology of native tree species are rare in North America. We use 14 years of ﬁeld survey data from the Hubbard Brook Experimental Forest to ﬁt simple models of canopy phenology for three northern hardwood species, sugar maple (Acer saccharum), American beech (Fagus grandifolia), and yellow birch (Betula alleghaniensis). These models are then run with historical meteorological data to investigate potential climate change effects on phenology. Development and senescence are quantiﬁed using an index that ranges from 0 (dormant, no leaves) to 4 (full, green canopy). Sugar maple is the ﬁrst species to leaf out in the spring, whereas American beech is the last species to drop its leaves in the fall. Across an elevational range from 250 to 825 m ASL, the onset of spring is delayed by 2.7 Æ 0.4 days for every 100 m increase in elevation, which is in reasonable agreement with Hopkin’s law. More than 90% of the variation in spring canopy development, and just slightly less than 90% of the variation in autumn canopy senescence, is accounted for by a logistic model based on accumulated degree-days. However, degree-day based models ﬁt to Hubbard Brook data appear to overestimate the rate at which spring development occurs at the more southerly Harvard Forest. Autumn senescence at the Harvard Forest can be predicted with reasonable accuracy in sugar maple but not American beech. Retrospective modeling using ﬁve decades (1957–2004) of Hubbard Brook daily mean temperature data suggests signiﬁcant trends (P 0.05) towards an earlier spring (e.g. sugar maple, rate of change 5 0.18 days earlier/yr), consistent with other studies documenting measurable climate change effects on the onset of spring in both North America and Europe. Our results also suggest that green canopy duration has increased by about 10 days (e.g. sugar maple, rate of change 5 0.21 days longer/yr) over the period of study.","container-title":"Global Change Biology","DOI":"10.1111/j.1365-2486.2006.01164.x","ISSN":"13541013","issue":"7","language":"en","page":"1174-1188","source":"DOI.org (Crossref)","title":"Phenology of a northern hardwood forest canopy: phenology of a northern hardwood forest canopy","title-short":"Phenology of a northern hardwood forest canopy","volume":"12","author":[{"family":"Richardson","given":"Andrew D."},{"family":"Bailey","given":"Amey Schenck"},{"family":"Denny","given":"Ellen G."},{"family":"Martin","given":"C. Wayne"},{"family":"O'Keefe","given":"John"}],"issued":{"date-parts":[["2006",7]]}}},{"id":342,"uris":["http://zotero.org/groups/2456233/items/CP2PPEPM"],"itemData":{"id":342,"type":"report","event-place":"Newton Square, PA","note":"00011","page":"48","publisher":"U.S. Department of Agriculture, Forest Service, Northern Research Station","publisher-place":"Newton Square, PA","source":"Google Scholar","title":"Changing climate, changing forests: the impacts of climate change on forests of the northeastern United States and eastern Canada","title-short":"Changing climate, changing forests","URL":"http://powernaturally.com/-/media/Files/Publications/Research/Environmental/impacts-of-climate-change.pdf","author":[{"family":"Rustad","given":"Lindsey E."},{"family":"Campbell","given":"John"},{"family":"Dukes","given":"Jeffrey S."},{"family":"Huntington","given":"Thomas"},{"family":"Lambert","given":"Kathy Fallon"},{"family":"Mohan","given":"Jacqueline"},{"family":"Rodenhouse","given":"Nicholas"}],"accessed":{"date-parts":[["2015",4,7]]},"issued":{"date-parts":[["2012"]]}}},{"id":344,"uris":["http://zotero.org/groups/2456233/items/E6VQVJLM"],"itemData":{"id":344,"type":"article-journal","container-title":"BioScience","title":"Forests and freshwater ecosystem responses to climate change and variability at US LTER sites.","author":[{"family":"Campbell","given":"J. L."},{"family":"Boose","given":"E."},{"family":"Driscoll","given":"C. T."},{"family":"Dugan","given":"H.A."},{"family":"Groffman","given":"P. M."},{"family":"Jackson","given":"C. R."},{"family":"Jones","given":"J. B."},{"family":"Jones","given":"J. A."},{"family":"Juday","given":"G. P."},{"family":"Lottig","given":"N. R."},{"family":"Penaluna","given":"B. E."},{"family":"Ruess","given":"R. W."},{"family":"Suding","given":"K. N."},{"family":"Thompson","given":"J. R."},{"family":"Zimmerman","given":"J. K."}],"issued":{"date-parts":[["2021"]]}}}],"schema":"https://github.com/citation-style-language/schema/raw/master/csl-citation.json"} </w:instrText>
      </w:r>
      <w:r w:rsidRPr="003C38E8">
        <w:rPr>
          <w:color w:val="000000"/>
          <w:shd w:val="clear" w:color="auto" w:fill="FFFFFF"/>
        </w:rPr>
        <w:fldChar w:fldCharType="separate"/>
      </w:r>
      <w:r w:rsidRPr="005810BF">
        <w:rPr>
          <w:noProof/>
          <w:color w:val="000000"/>
          <w:shd w:val="clear" w:color="auto" w:fill="FFFFFF"/>
        </w:rPr>
        <w:t>(Richardson et al. 2006, Rustad et al. 2012, Campbell et al. 2021)</w:t>
      </w:r>
      <w:r w:rsidRPr="003C38E8">
        <w:rPr>
          <w:color w:val="000000"/>
          <w:shd w:val="clear" w:color="auto" w:fill="FFFFFF"/>
        </w:rPr>
        <w:fldChar w:fldCharType="end"/>
      </w:r>
      <w:r w:rsidRPr="003C38E8">
        <w:rPr>
          <w:color w:val="000000"/>
          <w:shd w:val="clear" w:color="auto" w:fill="FFFFFF"/>
        </w:rPr>
        <w:t xml:space="preserve"> and autumn leaf senescence has occurred </w:t>
      </w:r>
      <w:r w:rsidRPr="005810BF">
        <w:rPr>
          <w:color w:val="000000"/>
          <w:shd w:val="clear" w:color="auto" w:fill="FFFFFF"/>
        </w:rPr>
        <w:t>2.8 days later per decade (11.2 days</w:t>
      </w:r>
      <w:r>
        <w:rPr>
          <w:color w:val="000000"/>
          <w:shd w:val="clear" w:color="auto" w:fill="FFFFFF"/>
        </w:rPr>
        <w:t xml:space="preserve"> total</w:t>
      </w:r>
      <w:r w:rsidRPr="005810BF">
        <w:rPr>
          <w:color w:val="000000"/>
          <w:shd w:val="clear" w:color="auto" w:fill="FFFFFF"/>
        </w:rPr>
        <w:t>)</w:t>
      </w:r>
      <w:r w:rsidRPr="00EF0048">
        <w:rPr>
          <w:shd w:val="clear" w:color="auto" w:fill="FFFFFF"/>
        </w:rPr>
        <w:t xml:space="preserve"> </w:t>
      </w:r>
      <w:r w:rsidRPr="005810BF">
        <w:fldChar w:fldCharType="begin"/>
      </w:r>
      <w:r>
        <w:instrText xml:space="preserve"> ADDIN ZOTERO_ITEM CSL_CITATION {"citationID":"xqNAWSMK","properties":{"formattedCitation":"(Melaas et al. 2016)","plainCitation":"(Melaas et al. 2016)","noteIndex":0},"citationItems":[{"id":343,"uris":["http://zotero.org/groups/2456233/items/9GW82PCX"],"itemData":{"id":343,"type":"article-journal","abstract":"Forests play important roles in the Earth's climate system and global carbon cycle. Therefore, a critical need exists to improve our understanding of how the growing seasons of forests are changing, and by extension, how the composition and function of forests will respond to future climate change. Coarse spatial resolution satellite remote sensing has been widely used to monitor and map the phenology of terrestrial ecosystems at regional to global scales, and despite widespread agreement that the growing season of Northern Hemisphere forests is changing, the spatial resolution of these data sources imposes signiﬁcant limitations on the character and quality of inferences that can be drawn from them. In particular, the spatial resolution afforded by instruments such as MODIS does not resolve ecologically important landscape-scale patterns in phenology. With this issue in mind, here we evaluate the ability of a newly developed Landsat phenology algorithm (LPA) to reconstruct a 32-year time series for the start and end of the growing season in North American temperate and boreal forests. We focus on 13 “sidelap” regions located between overlapping Landsat scenes that span a large geographic range of temperate and boreal forests, and evaluate the quality and character of LPA-derived start and end of growing season (SOS and EOS) dates using several independent data sources. On average, SOS and EOS dates were detected for about two-thirds of the 32 years included in our analysis, with the remaining one-third missing due to cloud cover. Moreover, there was generally better agreement between ground observations and LPA-derived estimates of SOS dates than for EOS across the 13 sites included in our study. Our results demonstrate that, despite the presence of time series gaps, LPA provides a robust basis for retrospective analysis of long-term changes in spring and autumn deciduous forest phenology over the last three decades. Finally, our results support the potential for monitoring land surface phenology at 30 m spatial resolution in near real-time by combining time series from multiple sensors such as the Landsat Operational Land Imager and the Sentinel 2 MultiSpectral Instrument. © 2016 Elsevier Inc. All rights reserved.","container-title":"Remote Sensing of Environment","DOI":"10.1016/j.rse.2016.09.014","ISSN":"00344257","journalAbbreviation":"Remote Sensing of Environment","language":"en","page":"452-464","source":"DOI.org (Crossref)","title":"Multisite analysis of land surface phenology in North American temperate and boreal deciduous forests from Landsat","volume":"186","author":[{"family":"Melaas","given":"Eli K."},{"family":"Sulla-Menashe","given":"Damien"},{"family":"Gray","given":"Josh M."},{"family":"Black","given":"T. Andrew"},{"family":"Morin","given":"Timothy H."},{"family":"Richardson","given":"Andrew D."},{"family":"Friedl","given":"Mark A."}],"issued":{"date-parts":[["2016",12]]}}}],"schema":"https://github.com/citation-style-language/schema/raw/master/csl-citation.json"} </w:instrText>
      </w:r>
      <w:r w:rsidRPr="005810BF">
        <w:fldChar w:fldCharType="separate"/>
      </w:r>
      <w:r w:rsidRPr="005810BF">
        <w:rPr>
          <w:noProof/>
        </w:rPr>
        <w:t>(Melaas et al. 2016)</w:t>
      </w:r>
      <w:r w:rsidRPr="005810BF">
        <w:fldChar w:fldCharType="end"/>
      </w:r>
      <w:r w:rsidRPr="003C38E8">
        <w:rPr>
          <w:color w:val="000000"/>
          <w:shd w:val="clear" w:color="auto" w:fill="FFFFFF"/>
        </w:rPr>
        <w:t>, resulting in a 19.2 day extension of the green season.</w:t>
      </w:r>
      <w:r>
        <w:rPr>
          <w:color w:val="000000"/>
          <w:shd w:val="clear" w:color="auto" w:fill="FFFFFF"/>
        </w:rPr>
        <w:t xml:space="preserve"> Black-throated blue warblers have exhibited flexibility in their timing of arrival and breeding in response to </w:t>
      </w:r>
      <w:r w:rsidRPr="005810BF">
        <w:rPr>
          <w:color w:val="000000"/>
          <w:shd w:val="clear" w:color="auto" w:fill="FFFFFF"/>
        </w:rPr>
        <w:t>earlier spring</w:t>
      </w:r>
      <w:r>
        <w:rPr>
          <w:color w:val="000000"/>
          <w:shd w:val="clear" w:color="auto" w:fill="FFFFFF"/>
        </w:rPr>
        <w:t xml:space="preserve"> leaf emergence </w:t>
      </w:r>
      <w:r>
        <w:rPr>
          <w:color w:val="000000"/>
          <w:shd w:val="clear" w:color="auto" w:fill="FFFFFF"/>
        </w:rPr>
        <w:fldChar w:fldCharType="begin"/>
      </w:r>
      <w:r>
        <w:rPr>
          <w:color w:val="000000"/>
          <w:shd w:val="clear" w:color="auto" w:fill="FFFFFF"/>
        </w:rPr>
        <w:instrText xml:space="preserve"> ADDIN ZOTERO_ITEM CSL_CITATION {"citationID":"SkUY6lPk","properties":{"formattedCitation":"(Townsend et al. 2013a, Lany et al. 2016)","plainCitation":"(Townsend et al. 2013a, Lany et al. 2016)","noteIndex":0},"citationItems":[{"id":122,"uris":["http://zotero.org/groups/2456233/items/I42BGR78"],"itemData":{"id":122,"type":"article-journal","abstract":"Numerous studies have correlated the advancement of lay date in birds with warming climate trends, yet the fitness effects associated with this phenological response have been examined in only a small number of species. Most of these species–primarily insectivorous cavity nesters in Europe–exhibit fitness declines associated with increasing asynchrony with prey. Here, we use 25 years of demographic data, collected from 1986 to 2010, to examine the effects of spring temperature on breeding initiation date, double brooding, and annual fecundity in a Nearctic - Neotropical migratory songbird, the blackthroated blue warbler (Setophaga caerulescens). Data were collected from birds breeding at the Hubbard Brook Experimental Forest, New Hampshire, USA, where long-term trends toward warmer springs have been recorded. We found that black-throated blue warblers initiated breeding earlier in warmer springs, that early breeders were more likely to attempt a second brood than those starting later in the season, and that double brooding and lay date were linked to higher annual fecundity. Accordingly, we found selection favored earlier breeding in most years. However, in contrast to studies of several other long-distance migratory species in Europe, this selection pressure was not stronger in warmer springs, indicating that these warblers were able to adjust mean lay date appropriately to substantial inter-annual variation in spring temperature. Our results suggest that this North American migratory songbird might not experience the same fecundity declines as songbirds that are unable to adjust their timing of breeding in pace with spring temperatures.","container-title":"PLoS ONE","DOI":"10.1371/journal.pone.0059467","ISSN":"1932-6203","issue":"4","journalAbbreviation":"PLoS ONE","language":"en","page":"e59467","source":"DOI.org (Crossref)","title":"Warm springs, early lay dates, and double brooding in a North American migratory songbird, the Black-throated Blue Warbler","volume":"8","author":[{"family":"Townsend","given":"Andrea K."},{"family":"Sillett","given":"T. Scott"},{"family":"Lany","given":"Nina K."},{"family":"Kaiser","given":"Sara A."},{"family":"Rodenhouse","given":"Nicholas L."},{"family":"Webster","given":"Michael S."},{"family":"Holmes","given":"Richard T."}],"editor":[{"family":"Festa-Bianchet","given":"Marco"}],"issued":{"date-parts":[["2013"]]}}},{"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T."}],"issued":{"date-parts":[["2016",5]]}}}],"schema":"https://github.com/citation-style-language/schema/raw/master/csl-citation.json"} </w:instrText>
      </w:r>
      <w:r>
        <w:rPr>
          <w:color w:val="000000"/>
          <w:shd w:val="clear" w:color="auto" w:fill="FFFFFF"/>
        </w:rPr>
        <w:fldChar w:fldCharType="separate"/>
      </w:r>
      <w:r>
        <w:rPr>
          <w:noProof/>
          <w:color w:val="000000"/>
          <w:shd w:val="clear" w:color="auto" w:fill="FFFFFF"/>
        </w:rPr>
        <w:t>(Townsend et al. 2013a, Lany et al. 2016)</w:t>
      </w:r>
      <w:r>
        <w:rPr>
          <w:color w:val="000000"/>
          <w:shd w:val="clear" w:color="auto" w:fill="FFFFFF"/>
        </w:rPr>
        <w:fldChar w:fldCharType="end"/>
      </w:r>
      <w:r>
        <w:rPr>
          <w:color w:val="000000"/>
          <w:shd w:val="clear" w:color="auto" w:fill="FFFFFF"/>
        </w:rPr>
        <w:t xml:space="preserve"> and an increased propensity to double brood</w:t>
      </w:r>
      <w:r w:rsidRPr="005810BF">
        <w:rPr>
          <w:color w:val="000000"/>
          <w:shd w:val="clear" w:color="auto" w:fill="FFFFFF"/>
        </w:rPr>
        <w:t xml:space="preserve"> </w:t>
      </w:r>
      <w:r>
        <w:rPr>
          <w:color w:val="000000"/>
          <w:shd w:val="clear" w:color="auto" w:fill="FFFFFF"/>
        </w:rPr>
        <w:t xml:space="preserve">later in the breeding season </w:t>
      </w:r>
      <w:r>
        <w:rPr>
          <w:color w:val="000000"/>
          <w:shd w:val="clear" w:color="auto" w:fill="FFFFFF"/>
        </w:rPr>
        <w:fldChar w:fldCharType="begin"/>
      </w:r>
      <w:r>
        <w:rPr>
          <w:color w:val="000000"/>
          <w:shd w:val="clear" w:color="auto" w:fill="FFFFFF"/>
        </w:rPr>
        <w:instrText xml:space="preserve"> ADDIN ZOTERO_ITEM CSL_CITATION {"citationID":"ivob0ea4","properties":{"formattedCitation":"(Germain et al. 2021)","plainCitation":"(Germain et al. 2021)","noteIndex":0},"citationItems":[{"id":318,"uris":["http://zotero.org/groups/2456233/items/UVPKEM75"],"itemData":{"id":318,"type":"article-journal","container-title":"Evolution","DOI":"10.1111/evo.14166","ISSN":"0014-3820, 1558-5646","issue":"4","journalAbbreviation":"Evolution","language":"en","page":"915-930","source":"DOI.org (Crossref)","title":"Variance in within‐pair reproductive success influences the opportunity for selection annually and over the lifetimes of males in a multibrooded songbird*","volume":"75","author":[{"family":"Germain","given":"Ryan R."},{"family":"Hallworth","given":"Michael T."},{"family":"Kaiser","given":"Sara A."},{"family":"Sillett","given":"T. Scott"},{"family":"Webster","given":"Michael S."}],"issued":{"date-parts":[["2021",4]]}}}],"schema":"https://github.com/citation-style-language/schema/raw/master/csl-citation.json"} </w:instrText>
      </w:r>
      <w:r>
        <w:rPr>
          <w:color w:val="000000"/>
          <w:shd w:val="clear" w:color="auto" w:fill="FFFFFF"/>
        </w:rPr>
        <w:fldChar w:fldCharType="separate"/>
      </w:r>
      <w:r>
        <w:rPr>
          <w:noProof/>
          <w:color w:val="000000"/>
          <w:shd w:val="clear" w:color="auto" w:fill="FFFFFF"/>
        </w:rPr>
        <w:t>(Germain et al. 2021)</w:t>
      </w:r>
      <w:r>
        <w:rPr>
          <w:color w:val="000000"/>
          <w:shd w:val="clear" w:color="auto" w:fill="FFFFFF"/>
        </w:rPr>
        <w:fldChar w:fldCharType="end"/>
      </w:r>
      <w:r>
        <w:rPr>
          <w:color w:val="000000"/>
          <w:shd w:val="clear" w:color="auto" w:fill="FFFFFF"/>
        </w:rPr>
        <w:t>, suggesting</w:t>
      </w:r>
      <w:r w:rsidRPr="005810BF">
        <w:rPr>
          <w:color w:val="000000"/>
          <w:shd w:val="clear" w:color="auto" w:fill="FFFFFF"/>
        </w:rPr>
        <w:t xml:space="preserve"> a</w:t>
      </w:r>
      <w:r>
        <w:rPr>
          <w:color w:val="000000"/>
          <w:shd w:val="clear" w:color="auto" w:fill="FFFFFF"/>
        </w:rPr>
        <w:t xml:space="preserve">n </w:t>
      </w:r>
      <w:r w:rsidRPr="005810BF">
        <w:rPr>
          <w:color w:val="000000"/>
          <w:shd w:val="clear" w:color="auto" w:fill="FFFFFF"/>
        </w:rPr>
        <w:t>extension of their breeding window</w:t>
      </w:r>
      <w:r>
        <w:rPr>
          <w:color w:val="000000"/>
          <w:shd w:val="clear" w:color="auto" w:fill="FFFFFF"/>
        </w:rPr>
        <w:t xml:space="preserve"> both early and late in the season</w:t>
      </w:r>
      <w:r w:rsidRPr="005810BF">
        <w:rPr>
          <w:color w:val="000000"/>
          <w:shd w:val="clear" w:color="auto" w:fill="FFFFFF"/>
        </w:rPr>
        <w:t xml:space="preserve">. </w:t>
      </w:r>
      <w:r>
        <w:t xml:space="preserve">However, prey availability limits the duration of the breeding season by affecting the probability that females will initiate second </w:t>
      </w:r>
      <w:r w:rsidRPr="00E00C90">
        <w:t>broods</w:t>
      </w:r>
      <w:r>
        <w:t xml:space="preserve"> </w:t>
      </w:r>
      <w:r>
        <w:fldChar w:fldCharType="begin"/>
      </w:r>
      <w:r>
        <w:instrText xml:space="preserve"> ADDIN ZOTERO_ITEM CSL_CITATION {"citationID":"OGPBm4vF","properties":{"formattedCitation":"(Sillett 2000, Nagy and Holmes 2005a, Kaiser et al. 2015)","plainCitation":"(Sillett 2000, Nagy and Holmes 2005a, Kaiser et al. 2015)","noteIndex":0},"citationItems":[{"id":179,"uris":["http://zotero.org/groups/2456233/items/293VL8ZX"],"itemData":{"id":179,"type":"article-journal","container-title":"Science","DOI":"10.1126/science.288.5473.2040","ISSN":"00368075, 10959203","issue":"5473","language":"en","page":"2040-2042","source":"DOI.org (Crossref)","title":"Impacts of a global climate cycle on population dynamics of a migratory songbird","volume":"288","author":[{"family":"Sillett","given":"T. S."}],"issued":{"date-parts":[["2000"]]}}},{"id":128,"uris":["http://zotero.org/groups/2456233/items/UQR83BFQ"],"itemData":{"id":128,"type":"article-journal","abstract":"In short-lived species, fecundity strongly influences population size. For those species with multiple breeding attempts per breeding season, variance in fecundity is best explained by the number of breeding attempts. For birds, multiple brooding may be influenced by food availability. Here, we report results of a food supplementation experiment that tests the role of food as a mechanism driving variation among individuals in the frequency of multiple brooding in a Neotropical migrant songbird, the Black-throated Blue Warbler (Dendroica caerulescens). Supplementally fed females produced more second broods, spent less time foraging and more time loafing, and stayed closer to their nests than did control females. Fed and control females did not differ in the number or mass of young fledged from the first nesting attempt. Supplemental food increased the probability that females would initiate second broods in both a low and an average food year, suggesting that this population is food limited during the breeding season in most years. Our results thus demonstrate that food availability can strongly influence annual fecundity in migratory bird species breeding in temperate forests, which, in turn, affects annual recruitment rates and population size.","container-title":"Ecology","issue":"3","language":"en","page":"675-681","source":"Zotero","title":"Food limits annual fecundity of a migratory songbird: an experimental study","volume":"86","author":[{"family":"Nagy","given":"Laura R."},{"family":"Holmes","given":"Richard T."}],"issued":{"date-parts":[["2005"]]}}},{"id":294,"uris":["http://zotero.org/groups/2456233/items/9KL92DHG"],"itemData":{"id":294,"type":"article-journal","container-title":"Proceedings of the Royal Society B: Biological Sciences","DOI":"10.1098/rspb.2014.2523","ISSN":"0962-8452, 1471-2954","issue":"1803","journalAbbreviation":"Proc. R. Soc. B","language":"en","page":"20142523","source":"DOI.org (Crossref)","title":"Experimental food supplementation reveals habitat-dependent male reproductive investment in a migratory bird","volume":"282","author":[{"family":"Kaiser","given":"Sara A."},{"family":"Sillett","given":"T. Scott"},{"family":"Risk","given":"Benjamin B."},{"family":"Webster","given":"Michael S."}],"issued":{"date-parts":[["2015"]]}}}],"schema":"https://github.com/citation-style-language/schema/raw/master/csl-citation.json"} </w:instrText>
      </w:r>
      <w:r>
        <w:fldChar w:fldCharType="separate"/>
      </w:r>
      <w:r>
        <w:rPr>
          <w:noProof/>
        </w:rPr>
        <w:t>(Sillett 2000, Nagy and Holmes 2005a, Kaiser et al. 2015)</w:t>
      </w:r>
      <w:r>
        <w:fldChar w:fldCharType="end"/>
      </w:r>
      <w:r>
        <w:t xml:space="preserve">. At Hubbard Brook, the seasonal pattern of insect availability for breeding birds (i.e. caterpillars and flying insects) is highly variable throughout the breeding season with a shifting pool of arthropods with diverse life histories and larval feeding times </w:t>
      </w:r>
      <w:r>
        <w:fldChar w:fldCharType="begin"/>
      </w:r>
      <w:r>
        <w:instrText xml:space="preserve"> ADDIN ZOTERO_ITEM CSL_CITATION {"citationID":"ag6THudC","properties":{"formattedCitation":"(Stange et al. 2011, Lany et al. 2016)","plainCitation":"(Stange et al. 2011, Lany et al. 2016)","noteIndex":0},"citationItems":[{"id":377,"uris":["http://zotero.org/groups/2456233/items/YHAMX33A"],"itemData":{"id":377,"type":"article-journal","container-title":"Ecography","DOI":"10.1111/j.1600-0587.2010.06940.x","ISSN":"09067590","issue":"5","journalAbbreviation":"Ecography","language":"en","page":"772-779","source":"DOI.org (Crossref)","title":"Concordant population dynamics of Lepidoptera herbivores in a forest ecosystem","volume":"34","author":[{"family":"Stange","given":"Erik E."},{"family":"Ayres","given":"Matthew P."},{"family":"Bess","given":"James A."}],"issued":{"date-parts":[["2011",10]]}}},{"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T."}],"issued":{"date-parts":[["2016",5]]}}}],"schema":"https://github.com/citation-style-language/schema/raw/master/csl-citation.json"} </w:instrText>
      </w:r>
      <w:r>
        <w:fldChar w:fldCharType="separate"/>
      </w:r>
      <w:r>
        <w:rPr>
          <w:noProof/>
        </w:rPr>
        <w:t>(Stange et al. 2011, Lany et al. 2016)</w:t>
      </w:r>
      <w:r>
        <w:fldChar w:fldCharType="end"/>
      </w:r>
      <w:r>
        <w:t xml:space="preserve">. Thus, to understand the capacity of black-throated blue warblers to respond to potential changes in insect availability with a lengthening green season, I examine variability in their diets corresponding to spatial and temporal pulses in insect availability. </w:t>
      </w:r>
      <w:r w:rsidRPr="0071595E">
        <w:rPr>
          <w:highlight w:val="yellow"/>
        </w:rPr>
        <w:t>My objectives were to (1)</w:t>
      </w:r>
      <w:r w:rsidRPr="0071595E">
        <w:rPr>
          <w:color w:val="000000" w:themeColor="text1"/>
          <w:highlight w:val="yellow"/>
        </w:rPr>
        <w:t xml:space="preserve"> describe the arthropod diets of black-throated blue warblers in a temperate mixed-hardwood forest experiencing changing seasonality; (2) compare how their diet composition and diversity varies</w:t>
      </w:r>
      <w:r w:rsidRPr="0071595E" w:rsidR="4E901127">
        <w:rPr>
          <w:color w:val="000000" w:themeColor="text1"/>
          <w:highlight w:val="yellow"/>
        </w:rPr>
        <w:t xml:space="preserve"> </w:t>
      </w:r>
      <w:ins w:author="Lindsey Elizabeth Forg" w:date="2022-12-05T19:56:00Z" w:id="18">
        <w:r w:rsidRPr="49458C27" w:rsidR="5833987D">
          <w:rPr>
            <w:color w:val="000000" w:themeColor="text1"/>
            <w:highlight w:val="yellow"/>
          </w:rPr>
          <w:t>over the duration of the green season and</w:t>
        </w:r>
        <w:r w:rsidRPr="0071595E">
          <w:rPr>
            <w:color w:val="000000" w:themeColor="text1"/>
            <w:highlight w:val="yellow"/>
          </w:rPr>
          <w:t xml:space="preserve"> </w:t>
        </w:r>
      </w:ins>
      <w:r w:rsidRPr="0071595E">
        <w:rPr>
          <w:color w:val="000000" w:themeColor="text1"/>
          <w:highlight w:val="yellow"/>
        </w:rPr>
        <w:t>across an elevation gradient encompassing a two-week difference in green season length</w:t>
      </w:r>
      <w:del w:author="Lindsey Elizabeth Forg" w:date="2022-12-05T19:56:00Z" w:id="19">
        <w:r w:rsidRPr="0071595E">
          <w:rPr>
            <w:color w:val="000000" w:themeColor="text1"/>
            <w:highlight w:val="yellow"/>
          </w:rPr>
          <w:delText xml:space="preserve"> and over the duration of the green season</w:delText>
        </w:r>
      </w:del>
      <w:r w:rsidRPr="0071595E">
        <w:rPr>
          <w:color w:val="000000" w:themeColor="text1"/>
          <w:highlight w:val="yellow"/>
        </w:rPr>
        <w:t xml:space="preserve">; (3) compare the diet composition and diversity among </w:t>
      </w:r>
      <w:ins w:author="Lindsey Elizabeth Forg" w:date="2022-12-05T19:57:00Z" w:id="20">
        <w:r w:rsidRPr="0071595E" w:rsidR="4B7BD52D">
          <w:rPr>
            <w:color w:val="000000" w:themeColor="text1"/>
            <w:highlight w:val="yellow"/>
          </w:rPr>
          <w:t xml:space="preserve">age classes and </w:t>
        </w:r>
        <w:commentRangeStart w:id="21"/>
        <w:r w:rsidRPr="0071595E" w:rsidR="4B7BD52D">
          <w:rPr>
            <w:color w:val="000000" w:themeColor="text1"/>
            <w:highlight w:val="yellow"/>
          </w:rPr>
          <w:t>sexes</w:t>
        </w:r>
      </w:ins>
      <w:commentRangeEnd w:id="21"/>
      <w:r>
        <w:rPr>
          <w:rStyle w:val="CommentReference"/>
        </w:rPr>
        <w:commentReference w:id="21"/>
      </w:r>
      <w:del w:author="Lindsey Elizabeth Forg" w:date="2022-12-05T19:57:00Z" w:id="22">
        <w:r w:rsidRPr="0071595E">
          <w:rPr>
            <w:color w:val="000000" w:themeColor="text1"/>
            <w:highlight w:val="yellow"/>
          </w:rPr>
          <w:delText>sexes, age classes, and breeding stages</w:delText>
        </w:r>
      </w:del>
      <w:r w:rsidRPr="0071595E">
        <w:rPr>
          <w:color w:val="000000" w:themeColor="text1"/>
          <w:highlight w:val="yellow"/>
        </w:rPr>
        <w:t>; and (4) examine spatial and temporal associations between diet and insect availability.</w:t>
      </w:r>
    </w:p>
    <w:p w:rsidR="008E70B5" w:rsidP="008E70B5" w:rsidRDefault="008E70B5" w14:paraId="1583A108" w14:textId="77777777">
      <w:pPr>
        <w:pStyle w:val="NormalWeb"/>
        <w:spacing w:before="0" w:beforeAutospacing="0" w:after="0" w:afterAutospacing="0" w:line="480" w:lineRule="auto"/>
        <w:rPr>
          <w:color w:val="000000" w:themeColor="text1"/>
        </w:rPr>
      </w:pPr>
    </w:p>
    <w:p w:rsidRPr="00B026BF" w:rsidR="008E70B5" w:rsidP="008E70B5" w:rsidRDefault="008E70B5" w14:paraId="75C56999" w14:textId="77777777">
      <w:pPr>
        <w:pStyle w:val="NormalWeb"/>
        <w:keepNext/>
        <w:spacing w:before="0" w:beforeAutospacing="0" w:after="0" w:afterAutospacing="0" w:line="480" w:lineRule="auto"/>
        <w:rPr>
          <w:color w:val="000000" w:themeColor="text1"/>
        </w:rPr>
      </w:pPr>
      <w:r w:rsidRPr="00AA7E2D">
        <w:rPr>
          <w:rFonts w:eastAsia="TimesNewRomanPSMT"/>
          <w:b/>
          <w:bCs/>
          <w:color w:val="000000" w:themeColor="text1"/>
        </w:rPr>
        <w:t xml:space="preserve">Methods </w:t>
      </w:r>
    </w:p>
    <w:p w:rsidR="008E70B5" w:rsidP="008E70B5" w:rsidRDefault="008E70B5" w14:paraId="31710D8A" w14:textId="77777777">
      <w:pPr>
        <w:keepNext/>
        <w:spacing w:line="480" w:lineRule="auto"/>
        <w:rPr>
          <w:rFonts w:eastAsia="TimesNewRomanPSMT"/>
          <w:b/>
          <w:bCs/>
          <w:i/>
          <w:iCs/>
          <w:color w:val="000000" w:themeColor="text1"/>
        </w:rPr>
      </w:pPr>
      <w:r w:rsidRPr="00AA7E2D">
        <w:rPr>
          <w:rFonts w:eastAsia="TimesNewRomanPSMT"/>
          <w:b/>
          <w:bCs/>
          <w:i/>
          <w:iCs/>
          <w:color w:val="000000" w:themeColor="text1"/>
        </w:rPr>
        <w:t>Study Population</w:t>
      </w:r>
    </w:p>
    <w:p w:rsidRPr="00AA7E2D" w:rsidR="008E70B5" w:rsidP="008E70B5" w:rsidRDefault="008E70B5" w14:paraId="592143D1" w14:textId="3B971783">
      <w:pPr>
        <w:keepNext/>
        <w:spacing w:line="480" w:lineRule="auto"/>
      </w:pPr>
      <w:r w:rsidRPr="00AA7E2D">
        <w:rPr>
          <w:color w:val="000000"/>
        </w:rPr>
        <w:t xml:space="preserve">I studied the diet of the insectivorous, migratory black-throated blue warbler as part of a larger demographic study of this species at the 3,160 ha Hubbard Brook Experimental Forest (Hubbard Brook), New Hampshire (43.56ºN, 71.45ºW). </w:t>
      </w:r>
      <w:r w:rsidRPr="00AA7E2D">
        <w:t xml:space="preserve">The study area is a northern hardwood forest </w:t>
      </w:r>
      <w:r w:rsidRPr="00AA7E2D">
        <w:rPr>
          <w:color w:val="000000"/>
        </w:rPr>
        <w:t xml:space="preserve">spanning a 600-m elevation gradient </w:t>
      </w:r>
      <w:r w:rsidRPr="00AA7E2D">
        <w:t>with an overstory dominated by sugar maple (</w:t>
      </w:r>
      <w:r w:rsidRPr="00AA7E2D">
        <w:rPr>
          <w:i/>
          <w:iCs/>
        </w:rPr>
        <w:t>Acer saccharum</w:t>
      </w:r>
      <w:r w:rsidRPr="00AA7E2D">
        <w:t>), American beech (</w:t>
      </w:r>
      <w:r w:rsidRPr="00AA7E2D">
        <w:rPr>
          <w:i/>
          <w:iCs/>
        </w:rPr>
        <w:t xml:space="preserve">Fagus </w:t>
      </w:r>
      <w:proofErr w:type="spellStart"/>
      <w:r w:rsidRPr="00AA7E2D">
        <w:rPr>
          <w:i/>
          <w:iCs/>
        </w:rPr>
        <w:t>grandifolia</w:t>
      </w:r>
      <w:proofErr w:type="spellEnd"/>
      <w:r w:rsidRPr="00AA7E2D">
        <w:t>), and yellow birch (</w:t>
      </w:r>
      <w:r w:rsidRPr="00AA7E2D">
        <w:rPr>
          <w:i/>
          <w:iCs/>
        </w:rPr>
        <w:t>Betula alleghaniensis</w:t>
      </w:r>
      <w:r w:rsidRPr="00AA7E2D">
        <w:t>), with red spruce (</w:t>
      </w:r>
      <w:proofErr w:type="spellStart"/>
      <w:r w:rsidRPr="00AA7E2D">
        <w:rPr>
          <w:i/>
          <w:iCs/>
        </w:rPr>
        <w:t>Picea</w:t>
      </w:r>
      <w:proofErr w:type="spellEnd"/>
      <w:r w:rsidRPr="00AA7E2D">
        <w:rPr>
          <w:i/>
          <w:iCs/>
        </w:rPr>
        <w:t xml:space="preserve"> </w:t>
      </w:r>
      <w:proofErr w:type="spellStart"/>
      <w:r w:rsidRPr="00AA7E2D">
        <w:rPr>
          <w:i/>
          <w:iCs/>
        </w:rPr>
        <w:t>rubens</w:t>
      </w:r>
      <w:proofErr w:type="spellEnd"/>
      <w:r w:rsidRPr="00AA7E2D">
        <w:t>), balsam fir (</w:t>
      </w:r>
      <w:r w:rsidRPr="00AA7E2D">
        <w:rPr>
          <w:i/>
          <w:iCs/>
        </w:rPr>
        <w:t xml:space="preserve">Abies </w:t>
      </w:r>
      <w:proofErr w:type="spellStart"/>
      <w:r w:rsidRPr="00AA7E2D">
        <w:rPr>
          <w:i/>
          <w:iCs/>
        </w:rPr>
        <w:t>balsamea</w:t>
      </w:r>
      <w:proofErr w:type="spellEnd"/>
      <w:r w:rsidRPr="00AA7E2D">
        <w:t>), and white birch (</w:t>
      </w:r>
      <w:r w:rsidRPr="00AA7E2D">
        <w:rPr>
          <w:i/>
          <w:iCs/>
        </w:rPr>
        <w:t xml:space="preserve">B. </w:t>
      </w:r>
      <w:proofErr w:type="spellStart"/>
      <w:r w:rsidRPr="00AA7E2D">
        <w:rPr>
          <w:i/>
          <w:iCs/>
        </w:rPr>
        <w:t>papyrifera</w:t>
      </w:r>
      <w:proofErr w:type="spellEnd"/>
      <w:r w:rsidRPr="00AA7E2D">
        <w:t xml:space="preserve">) increasing in abundance at higher elevations </w:t>
      </w:r>
      <w:r w:rsidRPr="00AA7E2D">
        <w:fldChar w:fldCharType="begin"/>
      </w:r>
      <w:r w:rsidR="00C376EF">
        <w:instrText xml:space="preserve"> ADDIN ZOTERO_ITEM CSL_CITATION {"citationID":"ucyi8Hul","properties":{"formattedCitation":"(Schwarz et al. 2003, van Doorn et al. 2011)","plainCitation":"(Schwarz et al. 2003, van Doorn et al. 2011)","noteIndex":0},"citationItems":[{"id":292,"uris":["http://zotero.org/groups/2456233/items/4989EUNW"],"itemData":{"id":292,"type":"article-journal","abstract":"Spatial patterns of tree species in forested landscapes are regulated by a variety of environmental and disturbance factors. Biological factors such as disturbance and competition that operate within a local neighborhood (neighborhood factors) might also inﬂuence these patterns. We sought empirical evidence for the role of neighborhood factors in determining spatial patterns of abundance of dominant tree species in the 3160ha Hubbard Brook Experimental Forest (HBEF), a second growth, northern hardwood–conifer forest in New Hampshire, USA. We measured tree abundance patterns and a suite of environmental and disturbance factors expected to regulate these patterns in 0.05-ha plots distributed throughout the Hubbard Brook Valley. Environmental and disturbance effects were modeled using linear regression with spatially correlated errors described by semivariograms. These models explained 26–62% of the variation in abundance among the seven tree species that comprise 90% of the total basal area in the HBEF. Semivariograms described residual spatial autocorrelation of the abundance of each tree species after accounting for environmental and disturbance effects. One species, Betula alleghaniensis, did not exhibit signiﬁcant residual spatial autocorrelation in its spatial pattern of abundance. The other six species exhibited abundance patterns with highly signiﬁcant residual spatial autocorrelation, suggesting that factors other than environment and disturbance are needed to adequately explain their spatial patterns of abundance. The range and normalized sill semivariogram values from the residual spatial autocorrelation of the different species were consistent with a role of seed dispersal distance and root sprouting in regulating patterns of abundance of several tree species in the HBEF. We argue that neighborhood factors signiﬁcantly inﬂuence patterns of tree species in forested landscapes.","container-title":"Ecology","DOI":"10.1890/0012-9658(2003)084[1862:FCSVOT]2.0.CO;2","ISSN":"0012-9658","issue":"7","journalAbbreviation":"Ecology","language":"en","page":"1862-1878","source":"DOI.org (Crossref)","title":"Factors controlling spatial variation of tree species abundance in a forested lanscape","volume":"84","author":[{"family":"Schwarz","given":"Paul A."},{"family":"Fahey","given":"Timothy J."},{"family":"McCulloch","given":"Charles E."}],"issued":{"date-parts":[["2003",7]]}}},{"id":"sQ3IOXLN/fehxdkee","uris":["http://zotero.org/groups/2456233/items/J2NMWE44"],"itemData":{"id":579,"type":"article-journal","abstract":"We resurveyed a network of sampling plots (n = 371) 10 years after its establishment in Hubbard Brook Experimental Forest (New Hampshire, USA) to quantify recent trends in tree biomass and demography. We found no significant change in live-tree biomass during the decade. Total biomass was 246 Mg·ha\n              –1\n              (95%CI = 235–258) in 1995–1996 and 245 Mg·ha\n              –1\n              (95%CI = 234–256) in 2005–2006. Annual mortality during the period for trees ≥ 10 cm diameter at breast height (1.37 m) averaged 9.7 trees·ha\n              –1\n              ·year\n              –1\n              (95% CI of annual mortality rate = 1.36%–1.84%·year\n              –1\n              ). Tree recruitment into the census pool was 8.4 trees</w:instrText>
      </w:r>
      <w:r w:rsidR="00C376EF">
        <w:rPr>
          <w:rFonts w:ascii="Cambria Math" w:hAnsi="Cambria Math" w:cs="Cambria Math"/>
        </w:rPr>
        <w:instrText>⋅</w:instrText>
      </w:r>
      <w:r w:rsidR="00C376EF">
        <w:instrText xml:space="preserve">ha\n              –1\n              ·year\n              –1\n              (95% CI = 5.8–10.6). Although overall forest biomass remained constant, there were marked shifts in the relative dominance of the canopy species. For example, the live biomass of Betula alleghaniensis Britton declined by 7%, whereas the live biomass of Picea rubens Sarg. increased by 6% and that of Acer saccharum Marshall increased by 4%. There was no instance of recruitment significantly exceeding mortality for the major species. Relative growth rates ranged from 1.03%·year\n              –1\n              for Betula papyrifera Marshall to 1.99%·year\n              –1\n              for Abies balsamea (L.) Mill. Our results confirmed earlier reports that the forest at Hubbard Brook is no longer aggrading. Current live-tree biomass is lower than expected. Although effects of novel disturbances documented on a regional level have not led to directional changes in tree demography at Hubbard Brook, we suggest that these novel stressors are depressing the biomass potential of the forest.","container-title":"Canadian Journal of Forest Research","DOI":"10.1139/x11-063","ISSN":"0045-5067, 1208-6037","issue":"7","journalAbbreviation":"Can. J. For. Res.","language":"en","page":"1369-1379","source":"DOI.org (Crossref)","title":"Links between biomass and tree demography in a northern hardwood forest: a decade of stability and change in Hubbard Brook Valley, New Hampshire","title-short":"Links between biomass and tree demography in a northern hardwood forest","volume":"41","author":[{"family":"Doorn","given":"Natalie S.","non-dropping-particle":"van"},{"family":"Battles","given":"John J."},{"family":"Fahey","given":"Timothy J."},{"family":"Siccama","given":"Thomas G."},{"family":"Schwarz","given":"Paul A."}],"issued":{"date-parts":[["2011",7]]}}}],"schema":"https://github.com/citation-style-language/schema/raw/master/csl-citation.json"} </w:instrText>
      </w:r>
      <w:r w:rsidRPr="00AA7E2D">
        <w:fldChar w:fldCharType="separate"/>
      </w:r>
      <w:r w:rsidRPr="00AA7E2D">
        <w:rPr>
          <w:noProof/>
        </w:rPr>
        <w:t>(Schwarz et al. 2003, van Doorn et al. 2011)</w:t>
      </w:r>
      <w:r w:rsidRPr="00AA7E2D">
        <w:fldChar w:fldCharType="end"/>
      </w:r>
      <w:r w:rsidRPr="00AA7E2D">
        <w:t>. The shrub layer is dominated by hobblebush (</w:t>
      </w:r>
      <w:r w:rsidRPr="00AA7E2D">
        <w:rPr>
          <w:i/>
          <w:iCs/>
        </w:rPr>
        <w:t>Viburnum</w:t>
      </w:r>
      <w:r>
        <w:rPr>
          <w:i/>
          <w:iCs/>
        </w:rPr>
        <w:t xml:space="preserve"> </w:t>
      </w:r>
      <w:proofErr w:type="spellStart"/>
      <w:r>
        <w:rPr>
          <w:i/>
          <w:iCs/>
        </w:rPr>
        <w:t>lantanoides</w:t>
      </w:r>
      <w:proofErr w:type="spellEnd"/>
      <w:r w:rsidRPr="00AA7E2D">
        <w:t xml:space="preserve">), the preferred nest substrate for the warblers </w:t>
      </w:r>
      <w:r w:rsidRPr="00AA7E2D">
        <w:fldChar w:fldCharType="begin"/>
      </w:r>
      <w:r>
        <w:instrText xml:space="preserve"> ADDIN ZOTERO_ITEM CSL_CITATION {"citationID":"Ct2gf3W8","properties":{"formattedCitation":"(Holmes et al. 2020a)","plainCitation":"(Holmes et al. 2020a)","noteIndex":0},"citationItems":[{"id":138,"uris":["http://zotero.org/groups/2456233/items/2AGKF5FI"],"itemData":{"id":138,"type":"chapter","container-title":"Birds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rsidRPr="00AA7E2D">
        <w:fldChar w:fldCharType="separate"/>
      </w:r>
      <w:r>
        <w:rPr>
          <w:noProof/>
        </w:rPr>
        <w:t>(Holmes et al. 2020a)</w:t>
      </w:r>
      <w:r w:rsidRPr="00AA7E2D">
        <w:fldChar w:fldCharType="end"/>
      </w:r>
      <w:r w:rsidRPr="00AA7E2D">
        <w:t>, along with saplings of striped maple (</w:t>
      </w:r>
      <w:r w:rsidRPr="00AA7E2D">
        <w:rPr>
          <w:i/>
          <w:iCs/>
        </w:rPr>
        <w:t xml:space="preserve">Acer </w:t>
      </w:r>
      <w:proofErr w:type="spellStart"/>
      <w:r w:rsidRPr="00AA7E2D">
        <w:rPr>
          <w:i/>
          <w:iCs/>
        </w:rPr>
        <w:t>pensylvanicum</w:t>
      </w:r>
      <w:proofErr w:type="spellEnd"/>
      <w:r w:rsidRPr="00AA7E2D">
        <w:t xml:space="preserve">) and the major canopy species </w:t>
      </w:r>
      <w:r w:rsidRPr="00AA7E2D">
        <w:fldChar w:fldCharType="begin"/>
      </w:r>
      <w:r w:rsidR="00C376EF">
        <w:instrText xml:space="preserve"> ADDIN ZOTERO_ITEM CSL_CITATION {"citationID":"u1kmKLG0","properties":{"formattedCitation":"(Schwarz et al. 2003, van Doorn et al. 2011)","plainCitation":"(Schwarz et al. 2003, van Doorn et al. 2011)","noteIndex":0},"citationItems":[{"id":292,"uris":["http://zotero.org/groups/2456233/items/4989EUNW"],"itemData":{"id":292,"type":"article-journal","abstract":"Spatial patterns of tree species in forested landscapes are regulated by a variety of environmental and disturbance factors. Biological factors such as disturbance and competition that operate within a local neighborhood (neighborhood factors) might also inﬂuence these patterns. We sought empirical evidence for the role of neighborhood factors in determining spatial patterns of abundance of dominant tree species in the 3160ha Hubbard Brook Experimental Forest (HBEF), a second growth, northern hardwood–conifer forest in New Hampshire, USA. We measured tree abundance patterns and a suite of environmental and disturbance factors expected to regulate these patterns in 0.05-ha plots distributed throughout the Hubbard Brook Valley. Environmental and disturbance effects were modeled using linear regression with spatially correlated errors described by semivariograms. These models explained 26–62% of the variation in abundance among the seven tree species that comprise 90% of the total basal area in the HBEF. Semivariograms described residual spatial autocorrelation of the abundance of each tree species after accounting for environmental and disturbance effects. One species, Betula alleghaniensis, did not exhibit signiﬁcant residual spatial autocorrelation in its spatial pattern of abundance. The other six species exhibited abundance patterns with highly signiﬁcant residual spatial autocorrelation, suggesting that factors other than environment and disturbance are needed to adequately explain their spatial patterns of abundance. The range and normalized sill semivariogram values from the residual spatial autocorrelation of the different species were consistent with a role of seed dispersal distance and root sprouting in regulating patterns of abundance of several tree species in the HBEF. We argue that neighborhood factors signiﬁcantly inﬂuence patterns of tree species in forested landscapes.","container-title":"Ecology","DOI":"10.1890/0012-9658(2003)084[1862:FCSVOT]2.0.CO;2","ISSN":"0012-9658","issue":"7","journalAbbreviation":"Ecology","language":"en","page":"1862-1878","source":"DOI.org (Crossref)","title":"Factors controlling spatial variation of tree species abundance in a forested lanscape","volume":"84","author":[{"family":"Schwarz","given":"Paul A."},{"family":"Fahey","given":"Timothy J."},{"family":"McCulloch","given":"Charles E."}],"issued":{"date-parts":[["2003",7]]}}},{"id":"sQ3IOXLN/fehxdkee","uris":["http://zotero.org/groups/2456233/items/J2NMWE44"],"itemData":{"id":579,"type":"article-journal","abstract":"We resurveyed a network of sampling plots (n = 371) 10 years after its establishment in Hubbard Brook Experimental Forest (New Hampshire, USA) to quantify recent trends in tree biomass and demography. We found no significant change in live-tree biomass during the decade. Total biomass was 246 Mg·ha\n              –1\n              (95%CI = 235–258) in 1995–1996 and 245 Mg·ha\n              –1\n              (95%CI = 234–256) in 2005–2006. Annual mortality during the period for trees ≥ 10 cm diameter at breast height (1.37 m) averaged 9.7 trees·ha\n              –1\n              ·year\n              –1\n              (95% CI of annual mortality rate = 1.36%–1.84%·year\n              –1\n              ). Tree recruitment into the census pool was 8.4 trees</w:instrText>
      </w:r>
      <w:r w:rsidR="00C376EF">
        <w:rPr>
          <w:rFonts w:ascii="Cambria Math" w:hAnsi="Cambria Math" w:cs="Cambria Math"/>
        </w:rPr>
        <w:instrText>⋅</w:instrText>
      </w:r>
      <w:r w:rsidR="00C376EF">
        <w:instrText xml:space="preserve">ha\n              –1\n              ·year\n              –1\n              (95% CI = 5.8–10.6). Although overall forest biomass remained constant, there were marked shifts in the relative dominance of the canopy species. For example, the live biomass of Betula alleghaniensis Britton declined by 7%, whereas the live biomass of Picea rubens Sarg. increased by 6% and that of Acer saccharum Marshall increased by 4%. There was no instance of recruitment significantly exceeding mortality for the major species. Relative growth rates ranged from 1.03%·year\n              –1\n              for Betula papyrifera Marshall to 1.99%·year\n              –1\n              for Abies balsamea (L.) Mill. Our results confirmed earlier reports that the forest at Hubbard Brook is no longer aggrading. Current live-tree biomass is lower than expected. Although effects of novel disturbances documented on a regional level have not led to directional changes in tree demography at Hubbard Brook, we suggest that these novel stressors are depressing the biomass potential of the forest.","container-title":"Canadian Journal of Forest Research","DOI":"10.1139/x11-063","ISSN":"0045-5067, 1208-6037","issue":"7","journalAbbreviation":"Can. J. For. Res.","language":"en","page":"1369-1379","source":"DOI.org (Crossref)","title":"Links between biomass and tree demography in a northern hardwood forest: a decade of stability and change in Hubbard Brook Valley, New Hampshire","title-short":"Links between biomass and tree demography in a northern hardwood forest","volume":"41","author":[{"family":"Doorn","given":"Natalie S.","non-dropping-particle":"van"},{"family":"Battles","given":"John J."},{"family":"Fahey","given":"Timothy J."},{"family":"Siccama","given":"Thomas G."},{"family":"Schwarz","given":"Paul A."}],"issued":{"date-parts":[["2011",7]]}}}],"schema":"https://github.com/citation-style-language/schema/raw/master/csl-citation.json"} </w:instrText>
      </w:r>
      <w:r w:rsidRPr="00AA7E2D">
        <w:fldChar w:fldCharType="separate"/>
      </w:r>
      <w:r w:rsidRPr="00AA7E2D">
        <w:rPr>
          <w:noProof/>
        </w:rPr>
        <w:t>(Schwarz et al. 2003, van Doorn et al. 2011)</w:t>
      </w:r>
      <w:r w:rsidRPr="00AA7E2D">
        <w:fldChar w:fldCharType="end"/>
      </w:r>
      <w:r w:rsidRPr="00AA7E2D">
        <w:t xml:space="preserve">. </w:t>
      </w:r>
      <w:r w:rsidRPr="00AA7E2D">
        <w:rPr>
          <w:rFonts w:eastAsia="TimesNewRomanPSMT"/>
          <w:color w:val="000000" w:themeColor="text1"/>
        </w:rPr>
        <w:t xml:space="preserve">Black-throated blue warblers primarily forage in the green food web </w:t>
      </w:r>
      <w:r>
        <w:rPr>
          <w:rFonts w:eastAsia="TimesNewRomanPSMT"/>
          <w:color w:val="000000" w:themeColor="text1"/>
        </w:rPr>
        <w:t xml:space="preserve">by gleaning prey from </w:t>
      </w:r>
      <w:r w:rsidRPr="00AA7E2D">
        <w:rPr>
          <w:rFonts w:eastAsia="TimesNewRomanPSMT"/>
          <w:color w:val="000000" w:themeColor="text1"/>
        </w:rPr>
        <w:t xml:space="preserve">foliage in the shrub and lower forest canopy </w:t>
      </w:r>
      <w:r w:rsidRPr="00AA7E2D">
        <w:rPr>
          <w:rFonts w:eastAsia="TimesNewRomanPSMT"/>
          <w:color w:val="000000" w:themeColor="text1"/>
        </w:rPr>
        <w:fldChar w:fldCharType="begin"/>
      </w:r>
      <w:r>
        <w:rPr>
          <w:rFonts w:eastAsia="TimesNewRomanPSMT"/>
          <w:color w:val="000000" w:themeColor="text1"/>
        </w:rPr>
        <w:instrText xml:space="preserve"> ADDIN ZOTERO_ITEM CSL_CITATION {"citationID":"fTtNknuq","properties":{"formattedCitation":"(Robinson and Holmes 1982)","plainCitation":"(Robinson and Holmes 1982)","noteIndex":0},"citationItems":[{"id":121,"uris":["http://zotero.org/groups/2456233/items/7H86RTAQ"],"itemData":{"id":121,"type":"article-journal","abstract":"The differentsearchingtactics of passerinebirdsforagingfor arthropodsamongthe foliage of a northernhardwoodsforest result in the captureof differentkinds of prey. Five major searchingmodes are employedby the 11foliage-foragingbirdspecies in the HubbardBrook ExperimentalForest,New Hampshire.These aredistinguishedprimarilyby the ratesanddistancesmoved by the searchingbirdsandby the types andforms of theirprey-attackingmaneuvers.These in turn reflect how largean area is scanned, how thoroughlyit is searched,and how the birdmoves from perchto perchin its searchforprey. Meansearchingandprey-attackingflightdistancesarepositively correlated,indicatingthat birdsmovejust far enoughon averageto take them into areasthey have not previouslysearchedvisually.Likewise,birdsthatmoverapidlywhilesearchingmakesignificantly more prey attacksper unit time and hence encounterprey more often. Slow searchersscrutinize substratesmorethoroughlyand seem to take more crypticandoften largerprey. The results suggestthat there are limitationson the ways thatbirdscan searchfor and capture arthropodprey among foliage. We hypothesize that constraintsimposed by the structureof the vegetationandby the types and abundancesof prey determinethe availableforagingopportunities. Such habitatparametersmay affect, in ecological or evolutionarytime, the foragingtraitsof birds that can successfully exploit a particularhabitat, and hence influencethe patternsof bird habitat selection andcommunitystructure.","container-title":"Ecology","DOI":"10.2307/1940130","ISSN":"00129658","issue":"6","journalAbbreviation":"Ecology","language":"en","page":"1918-1931","source":"DOI.org (Crossref)","title":"Foraging behavior of forest birds: the relationships among search tactics, diet, and habitat structure","title-short":"Foraging Behavior of Forest Birds","volume":"63","author":[{"family":"Robinson","given":"Scott K."},{"family":"Holmes","given":"Richard T."}],"issued":{"date-parts":[["1982",12]]}}}],"schema":"https://github.com/citation-style-language/schema/raw/master/csl-citation.json"} </w:instrText>
      </w:r>
      <w:r w:rsidRPr="00AA7E2D">
        <w:rPr>
          <w:rFonts w:eastAsia="TimesNewRomanPSMT"/>
          <w:color w:val="000000" w:themeColor="text1"/>
        </w:rPr>
        <w:fldChar w:fldCharType="separate"/>
      </w:r>
      <w:r w:rsidRPr="00AA7E2D">
        <w:rPr>
          <w:rFonts w:eastAsia="TimesNewRomanPSMT"/>
          <w:noProof/>
          <w:color w:val="000000" w:themeColor="text1"/>
        </w:rPr>
        <w:t>(Robinson and Holmes 1982)</w:t>
      </w:r>
      <w:r w:rsidRPr="00AA7E2D">
        <w:rPr>
          <w:rFonts w:eastAsia="TimesNewRomanPSMT"/>
          <w:color w:val="000000" w:themeColor="text1"/>
        </w:rPr>
        <w:fldChar w:fldCharType="end"/>
      </w:r>
      <w:r w:rsidRPr="00AA7E2D">
        <w:rPr>
          <w:rFonts w:eastAsia="TimesNewRomanPSMT"/>
          <w:color w:val="000000" w:themeColor="text1"/>
        </w:rPr>
        <w:t>. Foraging observations and earlier studies of their stomach contents at Hubbard Brook indicate that they consume Lepidoptera larvae and adults</w:t>
      </w:r>
      <w:r w:rsidRPr="00AA7E2D">
        <w:rPr>
          <w:color w:val="000000" w:themeColor="text1"/>
          <w:shd w:val="clear" w:color="auto" w:fill="FFFFFF"/>
        </w:rPr>
        <w:t xml:space="preserve">, adult Diptera, Coleoptera, spiders and other arthropods including </w:t>
      </w:r>
      <w:proofErr w:type="spellStart"/>
      <w:r w:rsidRPr="00AA7E2D">
        <w:rPr>
          <w:color w:val="000000" w:themeColor="text1"/>
          <w:shd w:val="clear" w:color="auto" w:fill="FFFFFF"/>
        </w:rPr>
        <w:t>Homoptera</w:t>
      </w:r>
      <w:proofErr w:type="spellEnd"/>
      <w:r w:rsidRPr="00AA7E2D">
        <w:rPr>
          <w:color w:val="000000" w:themeColor="text1"/>
          <w:shd w:val="clear" w:color="auto" w:fill="FFFFFF"/>
        </w:rPr>
        <w:t xml:space="preserve"> and Hymenoptera, and small snails</w:t>
      </w:r>
      <w:r w:rsidRPr="00AA7E2D">
        <w:rPr>
          <w:rFonts w:eastAsia="TimesNewRomanPSMT"/>
          <w:color w:val="000000" w:themeColor="text1"/>
        </w:rPr>
        <w:t xml:space="preserve"> </w:t>
      </w:r>
      <w:r w:rsidRPr="00AA7E2D">
        <w:rPr>
          <w:rFonts w:eastAsia="TimesNewRomanPSMT"/>
          <w:color w:val="000000" w:themeColor="text1"/>
        </w:rPr>
        <w:fldChar w:fldCharType="begin"/>
      </w:r>
      <w:r>
        <w:rPr>
          <w:rFonts w:eastAsia="TimesNewRomanPSMT"/>
          <w:color w:val="000000" w:themeColor="text1"/>
        </w:rPr>
        <w:instrText xml:space="preserve"> ADDIN ZOTERO_ITEM CSL_CITATION {"citationID":"Dmxymd3V","properties":{"formattedCitation":"(Robinson and Holmes 1982, Holmes et al. 1986)","plainCitation":"(Robinson and Holmes 1982, Holmes et al. 1986)","noteIndex":0},"citationItems":[{"id":121,"uris":["http://zotero.org/groups/2456233/items/7H86RTAQ"],"itemData":{"id":121,"type":"article-journal","abstract":"The differentsearchingtactics of passerinebirdsforagingfor arthropodsamongthe foliage of a northernhardwoodsforest result in the captureof differentkinds of prey. Five major searchingmodes are employedby the 11foliage-foragingbirdspecies in the HubbardBrook ExperimentalForest,New Hampshire.These aredistinguishedprimarilyby the ratesanddistancesmoved by the searchingbirdsandby the types andforms of theirprey-attackingmaneuvers.These in turn reflect how largean area is scanned, how thoroughlyit is searched,and how the birdmoves from perchto perchin its searchforprey. Meansearchingandprey-attackingflightdistancesarepositively correlated,indicatingthat birdsmovejust far enoughon averageto take them into areasthey have not previouslysearchedvisually.Likewise,birdsthatmoverapidlywhilesearchingmakesignificantly more prey attacksper unit time and hence encounterprey more often. Slow searchersscrutinize substratesmorethoroughlyand seem to take more crypticandoften largerprey. The results suggestthat there are limitationson the ways thatbirdscan searchfor and capture arthropodprey among foliage. We hypothesize that constraintsimposed by the structureof the vegetationandby the types and abundancesof prey determinethe availableforagingopportunities. Such habitatparametersmay affect, in ecological or evolutionarytime, the foragingtraitsof birds that can successfully exploit a particularhabitat, and hence influencethe patternsof bird habitat selection andcommunitystructure.","container-title":"Ecology","DOI":"10.2307/1940130","ISSN":"00129658","issue":"6","journalAbbreviation":"Ecology","language":"en","page":"1918-1931","source":"DOI.org (Crossref)","title":"Foraging behavior of forest birds: the relationships among search tactics, diet, and habitat structure","title-short":"Foraging Behavior of Forest Birds","volume":"63","author":[{"family":"Robinson","given":"Scott K."},{"family":"Holmes","given":"Richard T."}],"issued":{"date-parts":[["1982",12]]}}},{"id":129,"uris":["http://zotero.org/groups/2456233/items/KM7LY62B"],"itemData":{"id":129,"type":"article-journal","abstract":"C. hangesin speciescompositionand abundanceofbirdsbreedingin an unfragmented temperatdeeciduousforesitnNewHampshireU, SA,werestudiedintensiveldyuring16consecutive breedinsgeasons,1969-1984.Thenumberofspeciesbreedinignthe10-hastudyareainanyoneyear variedfrom17 to 28, and averaged24. Totalnumbersofindividualsbreedingon the 10-haplot rangedfrom214to89,withmanyspecies(70%)declinindguringthe16-yrperiodO. verall,therewas significanptositivecovariationamongpopulationtrendsofall species,suggestinagmajor,perhaps singlef, actoraffectinpgopulationlevels,suchas weatheror foodsupplyN. o twospecies,however, had identicapl atternosfchangeacrossall 16 yr.Thus,populationisn thisforestfluctuateldargely independentolyfoneanothers,uggestinagdifferecnotmbinatioonfregulatorfyactorfsoreachspecies.","container-title":"Ecological Monographs","DOI":"10.2307/29370</w:instrText>
      </w:r>
      <w:r>
        <w:rPr>
          <w:rFonts w:hint="eastAsia" w:eastAsia="TimesNewRomanPSMT"/>
          <w:color w:val="000000" w:themeColor="text1"/>
        </w:rPr>
        <w:instrText>74","ISSN":"0012-9615, 1557-7015","issue":"3","journalAbbreviation":"Ecological Monographs","language":"en","page":"201-220","source":"DOI.org (Crossref)","title":"Bird community dynamics in a temperate deciduous forest: long</w:instrText>
      </w:r>
      <w:r>
        <w:rPr>
          <w:rFonts w:hint="eastAsia" w:eastAsia="TimesNewRomanPSMT"/>
          <w:color w:val="000000" w:themeColor="text1"/>
        </w:rPr>
        <w:instrText>‐</w:instrText>
      </w:r>
      <w:r>
        <w:rPr>
          <w:rFonts w:hint="eastAsia" w:eastAsia="TimesNewRomanPSMT"/>
          <w:color w:val="000000" w:themeColor="text1"/>
        </w:rPr>
        <w:instrText>term trends at Hubbard Brook"</w:instrText>
      </w:r>
      <w:r>
        <w:rPr>
          <w:rFonts w:eastAsia="TimesNewRomanPSMT"/>
          <w:color w:val="000000" w:themeColor="text1"/>
        </w:rPr>
        <w:instrText xml:space="preserve">,"title-short":"Bird Community Dynamics in a Temperate Deciduous Forest","volume":"56","author":[{"family":"Holmes","given":"Richard T."},{"family":"Sherry","given":"Thomas W."},{"family":"Sturges","given":"Franklin W."}],"issued":{"date-parts":[["1986",9]]}}}],"schema":"https://github.com/citation-style-language/schema/raw/master/csl-citation.json"} </w:instrText>
      </w:r>
      <w:r w:rsidRPr="00AA7E2D">
        <w:rPr>
          <w:rFonts w:eastAsia="TimesNewRomanPSMT"/>
          <w:color w:val="000000" w:themeColor="text1"/>
        </w:rPr>
        <w:fldChar w:fldCharType="separate"/>
      </w:r>
      <w:r w:rsidRPr="00AA7E2D">
        <w:rPr>
          <w:rFonts w:eastAsia="TimesNewRomanPSMT"/>
          <w:noProof/>
          <w:color w:val="000000" w:themeColor="text1"/>
        </w:rPr>
        <w:t>(Robinson and Holmes 1982, Holmes et al. 1986)</w:t>
      </w:r>
      <w:r w:rsidRPr="00AA7E2D">
        <w:rPr>
          <w:rFonts w:eastAsia="TimesNewRomanPSMT"/>
          <w:color w:val="000000" w:themeColor="text1"/>
        </w:rPr>
        <w:fldChar w:fldCharType="end"/>
      </w:r>
      <w:r w:rsidRPr="00AA7E2D">
        <w:rPr>
          <w:rFonts w:eastAsia="TimesNewRomanPSMT"/>
          <w:color w:val="000000" w:themeColor="text1"/>
        </w:rPr>
        <w:t>.</w:t>
      </w:r>
    </w:p>
    <w:p w:rsidR="008E70B5" w:rsidP="008E70B5" w:rsidRDefault="008E70B5" w14:paraId="6C339D36" w14:textId="2066A559">
      <w:pPr>
        <w:spacing w:line="480" w:lineRule="auto"/>
        <w:ind w:firstLine="720"/>
      </w:pPr>
      <w:r w:rsidRPr="00AA7E2D">
        <w:t xml:space="preserve">The breeding ecology of the black-throated blue warbler has been studied extensively at Hubbard Brook </w:t>
      </w:r>
      <w:r w:rsidRPr="00AA7E2D">
        <w:fldChar w:fldCharType="begin"/>
      </w:r>
      <w:r w:rsidR="00D944A9">
        <w:instrText xml:space="preserve"> ADDIN ZOTERO_ITEM CSL_CITATION {"citationID":"Z6NnFRDa","properties":{"formattedCitation":"(Holmes 2007, 2011, Holmes and Likens, 2016, Holmes et al. 2020a)","plainCitation":"(Holmes 2007, 2011, Holmes and Likens, 2016, Holmes et al. 2020a)","noteIndex":0},"citationItems":[{"id":297,"uris":["http://zotero.org/groups/2456233/items/4A5GABDY"],"itemData":{"id":297,"type":"article-journal","container-title":"Ibis","DOI":"10.1111/j.1474-919X.2007.00685.x","ISSN":"00191019","language":"en","page":"2-13","source":"DOI.org (Crossref)","title":"Understanding population change in migratory songbirds: long-term and experimental studies of Neotropical migrants in breeding and wintering areas","title-short":"Understanding population change in migratory songbirds","volume":"149","author":[{"family":"Holmes","given":"Richard T."}],"issued":{"date-parts":[["2007"]]}}},{"id":296,"uris":["http://zotero.org/groups/2456233/items/Z6T5ZBUX"],"itemData":{"id":296,"type":"article-journal","abstract":"Long-term studies in relatively undisturbed forest ecosystems, such as occur in many of the USFS’ Experimental Forests, provide valuable insight into bird population and community processes, information pertinent to forest management and bird conservation. Major ﬁndings from 40 years of research in the Hubbard Brook Experimental Forest in north-central New Hampshire reviewed here show that the distributions and abundances of bird species are dynamic, even within well-developed and mature forests, and that species respond differently to habitat (vegetation) structure, food availability, and other features of the forest environment. At the local scale, bird population demography is most affected by factors that inﬂuence fecundity and recruitment, mainly food availability, weather, nest predators, and density dependent processes. Fecundity is strongly correlated with subsequent recruitment and is critical for maintaining breeding population size. Events in the non-breeding season, however, also inﬂuence the abundance and demography of breeding populations, indicating the need to assess factors operating throughout the species’ annual cycle. At the landscape scale, populations in temperate forests are spatially structured by each species’ response to habitat and environmental patterns, but also by social interactions such as competition and conspeciﬁc attraction. Settlement patterns and ultimately reproductive performance depend on habitat quality, based on vegetation structure, food availability and nest predator effects that vary across the landscape. Results from these long-term studies centered at Hubbard Brook provide a mechanistic understanding of avian population dynamics and community responses. The results provide a framework for predicting how future changes in habitat quality, climate, and other environmental threats may inﬂuence bird populations and communities in north-temperate forests.","container-title":"Forest Ecology and Management","DOI":"10.1016/j.foreco.2010.06.021","ISSN":"03781127","issue":"1","journalAbbreviation":"Forest Ecology and Management","language":"en","page":"20-32","source":"DOI.org (Crossref)","title":"Avian population and community processes in forest ecosystems: Long-term research in the Hubbard Brook Experimental Forest","title-short":"Avian population and community processes in forest ecosystems","volume":"262","author":[{"family":"Holmes","given":"Richard T."}],"issued":{"date-parts":[["2011"]]}}},{"id":295,"uris":["http://zotero.org/groups/2456233/items/W55DSZML"],"itemData":{"id":295,"type":"book","event-place":"New Haven","publisher":"Yale University Press","publisher-place":"New Haven","title":"Hubbard Brook: The story of a forest ecosystem","author":[{"family":"Holmes","given":"Richard T."},{"family":"Likens,","given":"Gene E."}],"issued":{"date-parts":[["2016"]]}}},{"id":138,"uris":["http://zotero.org/groups/2456233/items/2AGKF5FI"],"itemData":{"id":138,"type":"chapter","container-title":"Birds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rsidRPr="00AA7E2D">
        <w:fldChar w:fldCharType="separate"/>
      </w:r>
      <w:r w:rsidR="00D944A9">
        <w:rPr>
          <w:noProof/>
        </w:rPr>
        <w:t>(Holmes 2007, 2011, Holmes and Likens, 2016, Holmes et al. 2020a)</w:t>
      </w:r>
      <w:r w:rsidRPr="00AA7E2D">
        <w:fldChar w:fldCharType="end"/>
      </w:r>
      <w:r w:rsidRPr="00AA7E2D">
        <w:t>. Males and females arrive in early May, establish territories (1</w:t>
      </w:r>
      <w:r w:rsidRPr="00AA7E2D">
        <w:rPr>
          <w:rFonts w:hint="eastAsia"/>
        </w:rPr>
        <w:t>–</w:t>
      </w:r>
      <w:r w:rsidRPr="00AA7E2D">
        <w:t xml:space="preserve">4-ha), pair, and initiate breeding </w:t>
      </w:r>
      <w:r>
        <w:t xml:space="preserve">in </w:t>
      </w:r>
      <w:r w:rsidRPr="00AA7E2D">
        <w:t>mid</w:t>
      </w:r>
      <w:r>
        <w:t>-</w:t>
      </w:r>
      <w:r w:rsidRPr="00AA7E2D">
        <w:t xml:space="preserve"> to late</w:t>
      </w:r>
      <w:r>
        <w:t>-</w:t>
      </w:r>
      <w:r w:rsidRPr="00AA7E2D">
        <w:t xml:space="preserve">May, depending on spring leaf expansion </w:t>
      </w:r>
      <w:r w:rsidRPr="00AA7E2D">
        <w:fldChar w:fldCharType="begin"/>
      </w:r>
      <w:r>
        <w:instrText xml:space="preserve"> ADDIN ZOTERO_ITEM CSL_CITATION {"citationID":"PSZsLyEr","properties":{"formattedCitation":"(Lany et al. 2016, Holmes et al. 2020a)","plainCitation":"(Lany et al. 2016, Holmes et al. 2020a)","noteIndex":0},"citationItems":[{"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rsidRPr="00AA7E2D">
        <w:fldChar w:fldCharType="separate"/>
      </w:r>
      <w:r>
        <w:rPr>
          <w:noProof/>
        </w:rPr>
        <w:t>(Lany et al. 2016, Holmes et al. 2020a)</w:t>
      </w:r>
      <w:r w:rsidRPr="00AA7E2D">
        <w:fldChar w:fldCharType="end"/>
      </w:r>
      <w:r w:rsidRPr="00AA7E2D">
        <w:t>. Females build open cup nests &lt;1 m from the ground in the shrub layer, lay one egg per day (</w:t>
      </w:r>
      <w:r>
        <w:t>mean clutch size = 3.6, range = 2</w:t>
      </w:r>
      <w:r w:rsidRPr="00AA7E2D">
        <w:rPr>
          <w:color w:val="000000"/>
        </w:rPr>
        <w:t>–</w:t>
      </w:r>
      <w:r>
        <w:rPr>
          <w:color w:val="000000"/>
        </w:rPr>
        <w:t>5 eggs</w:t>
      </w:r>
      <w:r w:rsidRPr="00AA7E2D">
        <w:t xml:space="preserve">), and incubate for 12 days. Both females and males will feed nestlings for </w:t>
      </w:r>
      <w:r>
        <w:t>9</w:t>
      </w:r>
      <w:r w:rsidRPr="00AA7E2D">
        <w:t xml:space="preserve"> days</w:t>
      </w:r>
      <w:r>
        <w:t xml:space="preserve"> until fledging</w:t>
      </w:r>
      <w:r w:rsidRPr="00AA7E2D">
        <w:t xml:space="preserve"> </w:t>
      </w:r>
      <w:r w:rsidRPr="008B23BD">
        <w:fldChar w:fldCharType="begin"/>
      </w:r>
      <w:r>
        <w:instrText xml:space="preserve"> ADDIN ZOTERO_ITEM CSL_CITATION {"citationID":"LegYmqCp","properties":{"formattedCitation":"(Holmes et al. 2020a)","plainCitation":"(Holmes et al. 2020a)","noteIndex":0},"citationItems":[{"id":138,"uris":["http://zotero.org/groups/2456233/items/2AGKF5FI"],"itemData":{"id":138,"type":"chapter","container-title":"Birds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rsidRPr="008B23BD">
        <w:fldChar w:fldCharType="separate"/>
      </w:r>
      <w:r w:rsidRPr="008B23BD">
        <w:rPr>
          <w:noProof/>
        </w:rPr>
        <w:t>(Holmes et al. 2020a)</w:t>
      </w:r>
      <w:r w:rsidRPr="008B23BD">
        <w:fldChar w:fldCharType="end"/>
      </w:r>
      <w:r w:rsidRPr="008B23BD">
        <w:t>. S</w:t>
      </w:r>
      <w:r w:rsidRPr="00AA7E2D">
        <w:t xml:space="preserve">mall nestlings are most commonly fed small flying insects (Diptera and Hymenoptera), spiders, and small, smooth-skinned caterpillars </w:t>
      </w:r>
      <w:r w:rsidRPr="00AA7E2D">
        <w:fldChar w:fldCharType="begin"/>
      </w:r>
      <w:r>
        <w:instrText xml:space="preserve"> ADDIN ZOTERO_ITEM CSL_CITATION {"citationID":"doSWq0t7","properties":{"formattedCitation":"(Harding 1931, Holmes et al. 2020a)","plainCitation":"(Harding 1931, Holmes et al. 2020a)","noteIndex":0},"citationItems":[{"id":319,"uris":["http://zotero.org/groups/2456233/items/5JW86IJ3"],"itemData":{"id":319,"type":"article-journal","container-title":"The Auk","DOI":"10.2307/4076255","ISSN":"00048038, 19384254","issue":"4","journalAbbreviation":"The Auk","page":"512-522","source":"DOI.org (Crossref)","title":"Nesting Habits of the Black Throated Blue Warbler","volume":"48","author":[{"family":"Harding","given":"Katharine C."}],"issued":{"date-parts":[["1931",10]]}},"label":"page"},{"id":138,"uris":["http://zotero.org/groups/2456233/items/2AGKF5FI"],"itemData":{"id":138,"type":"chapter","container-title":"Birds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A."}],"issued":{"date-parts":[["2020"]]}},"label":"page"}],"schema":"https://github.com/citation-style-language/schema/raw/master/csl-citation.json"} </w:instrText>
      </w:r>
      <w:r w:rsidRPr="00AA7E2D">
        <w:fldChar w:fldCharType="separate"/>
      </w:r>
      <w:r>
        <w:rPr>
          <w:noProof/>
        </w:rPr>
        <w:t>(Harding 1931, Holmes et al. 2020a)</w:t>
      </w:r>
      <w:r w:rsidRPr="00AA7E2D">
        <w:fldChar w:fldCharType="end"/>
      </w:r>
      <w:r w:rsidRPr="00AA7E2D">
        <w:t xml:space="preserve">, while larger nestlings are fed crane flies, moths, and both </w:t>
      </w:r>
      <w:r>
        <w:t>small and large</w:t>
      </w:r>
      <w:r w:rsidRPr="00AA7E2D">
        <w:t xml:space="preserve"> caterpillars </w:t>
      </w:r>
      <w:r w:rsidRPr="00AA7E2D">
        <w:fldChar w:fldCharType="begin"/>
      </w:r>
      <w:r>
        <w:instrText xml:space="preserve"> ADDIN ZOTERO_ITEM CSL_CITATION {"citationID":"aiHVT7En","properties":{"formattedCitation":"(Rodenhouse and Holmes 1992, Holmes et al. 2020a)","plainCitation":"(Rodenhouse and Holmes 1992, Holmes et al. 2020a)","noteIndex":0},"citationItems":[{"id":124,"uris":["http://zotero.org/groups/2456233/items/99CQH3YJ"],"itemData":{"id":124,"type":"article-journal","abstract":"We examined effects of natural and experimentally created reductions in food abundance on the reproductive ecology of Black-throated Blue Warblers (Dendroica caerulescens). The study was carried out between 1982 and 1985 on four 30-ha plots of temperate deciduous forest within and near the Hubbard Brook Experimental Forest, New Hampshire, USA. Experimental food reduction using aerially sprayed Bacillus thuringiensis created significant differences in caterpillar biomass between one sprayed and two unsprayed plots throughout the breeding season in 1983. Where caterpillar abundance was reduced, Black-throated Blue Warblers made significantly fewer nesting attempts and diets of nestlings included fewer caterpillars. Clutch size, hatching success, and number of young fledging per nest did not differ among the food reduction site and controls. Also, the reduced number of nesting attempts per pair on the food reduction site in 1983 did not significantly lower production of young per pair. No detectable differences in caterpillar biomass between sprayed and unsprayed sites were created in 1984 or 1985 because natural caterpillar abundances were already low. Natural declines in food abundance for Black-throated Blue Warblers occurred from 1982 through 1985, primarily because of a decrease in caterpillar abundances. Significant reductions in number of young fledging per nest, nestling growth rates and survival, and number of nests attempted per pair corresponded with the natural decline in food abundance. Of those measures, a reduced number of nesting attempts per pair lowered annual production the most. When effects of food limitation were calculated separately from those of nest predation, food limited annual breeding productivity to below that needed to balance annual mortality in at least one of the four years of this study. These findings indicate that neotropical migrant bird species are probably limited periodically by food when breeding in north-temperate habitats.","container-title":"Ecology","DOI":"10.2307/1938747","ISSN":"00129658","issue":"1","language":"en","page":"357-372","source":"DOI.org (Crossref)","title":"Results of experimental and natural food reductions for breeding Black-throated Blue Warblers","volume":"73","author":[{"family":"Rodenhouse","given":"Nicholas L."},{"family":"Holmes","given":"Richard T."}],"issued":{"date-parts":[["1992",2]]}},"label":"page"},{"id":138,"uris":["http://zotero.org/groups/2456233/items/2AGKF5FI"],"itemData":{"id":138,"type":"chapter","container-title":"Birds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A."}],"issued":{"date-parts":[["2020"]]}},"label":"page"}],"schema":"https://github.com/citation-style-language/schema/raw/master/csl-citation.json"} </w:instrText>
      </w:r>
      <w:r w:rsidRPr="00AA7E2D">
        <w:fldChar w:fldCharType="separate"/>
      </w:r>
      <w:r>
        <w:rPr>
          <w:noProof/>
        </w:rPr>
        <w:t>(Rodenhouse and Holmes 1992, Holmes et al. 2020a)</w:t>
      </w:r>
      <w:r w:rsidRPr="00AA7E2D">
        <w:fldChar w:fldCharType="end"/>
      </w:r>
      <w:r w:rsidRPr="00AA7E2D">
        <w:t>.</w:t>
      </w:r>
      <w:r>
        <w:t xml:space="preserve"> </w:t>
      </w:r>
      <w:r w:rsidRPr="008B23BD">
        <w:rPr>
          <w:color w:val="000000" w:themeColor="text1"/>
        </w:rPr>
        <w:t>At Hubbard Brook, 31% of black-throated blue warbler pairs attempt second broods (i.e. double brood) when food resource</w:t>
      </w:r>
      <w:r>
        <w:rPr>
          <w:color w:val="000000" w:themeColor="text1"/>
        </w:rPr>
        <w:t>s</w:t>
      </w:r>
      <w:r w:rsidRPr="008B23BD">
        <w:rPr>
          <w:color w:val="000000" w:themeColor="text1"/>
        </w:rPr>
        <w:t xml:space="preserve"> are favorable </w:t>
      </w:r>
      <w:r w:rsidRPr="008B23BD">
        <w:rPr>
          <w:color w:val="000000" w:themeColor="text1"/>
        </w:rPr>
        <w:fldChar w:fldCharType="begin" w:fldLock="1"/>
      </w:r>
      <w:r w:rsidR="00C376EF">
        <w:rPr>
          <w:color w:val="000000" w:themeColor="text1"/>
        </w:rPr>
        <w:instrText xml:space="preserve"> ADDIN ZOTERO_ITEM CSL_CITATION {"citationID":"qPHKRSIo","properties":{"formattedCitation":"(Nagy and Holmes 2005b, Townsend et al. 2013b, Kaiser et al. 2015)","plainCitation":"(Nagy and Holmes 2005b, Townsend et al. 2013b, Kaiser et al. 2015)","noteIndex":0},"citationItems":[{"id":"sQ3IOXLN/zFwWKLKK","uris":["http://www.mendeley.com/documents/?uuid=b6a49700-f191-4577-b8f2-6ee252b6c6b7"],"itemData":{"DOI":"10.1642/0004-8038(2005)122[0902:TDONIV]2.0.CO;2","author":[{"dropping-particle":"","family":"Nagy","given":"Laura R","non-dropping-particle":"","parse-names":false,"suffix":""},{"dropping-particle":"","family":"Holmes","given":"Richard T","non-dropping-particle":"","parse-names":false,"suffix":""}],"container-title":"Auk","id":"ITEM-1","issue":"3","issued":{"date-parts":[["2005"]]},"page":"902-914","title":"To double-brood or not? Individual variation in the reproductive effort in black-throated blue warblers (Dendroica caerulescens)","type":"article-journal","volume":"122"}},{"id":"sQ3IOXLN/EqPqL9bU","uris":["http://www.mendeley.com/documents/?uuid=00bb9fab-6b3b-4c2c-bdda-6f56a61baa5a","http://www.mendeley.com/documents/?uuid=ab801845-6165-4d66-89f9-d3412c4ae25e","http://www.mendeley.com/documents/?uuid=1921ce02-128f-48e9-aebf-fcc157361962"],"itemData":{"DOI":"10.1371/journal.pone.0059467","ISSN":"1932-6203","PMID":"23565154","abstract":"Numerous studies have correlated the advancement of lay date in birds with warming climate trends, yet the fitness effects associated with this phenological response have been examined in only a small number of species. Most of these species--primarily insectivorous cavity nesters in Europe--exhibit fitness declines associated with increasing asynchrony with prey. Here, we use 25 years of demographic data, collected from 1986 to 2010, to examine the effects of spring temperature on breeding initiation date, double brooding, and annual fecundity in a Nearctic-Neotropical migratory songbird, the black-throated blue warbler (Setophaga caerulescens). Data were collected from birds breeding at the Hubbard Brook Experimental Forest, New Hampshire, USA, where long-term trends toward warmer springs have been recorded. We found that black-throated blue warblers initiated breeding earlier in warmer springs, that early breeders were more likely to attempt a second brood than those starting later in the season, and that double brooding and lay date were linked to higher annual fecundity. Accordingly, we found selection favored earlier breeding in most years. However, in contrast to studies of several other long-distance migratory species in Europe, this selection pressure was not stronger in warmer springs, indicating that these warblers were able to adjust mean lay date appropriately to substantial inter-annual variation in spring temperature. Our results suggest that this North American migratory songbird might not experience the same fecundity declines as songbirds that are unable to adjust their timing of breeding in pace with spring temperatures.","author":[{"dropping-particle":"","family":"Townsend","given":"Andrea K","non-dropping-particle":"","parse-names":false,"suffix":""},{"dropping-particle":"","family":"Sillett","given":"T Scott","non-dropping-particle":"","parse-names":false,"suffix":""},{"dropping-particle":"","family":"Lany","given":"Nina K","non-dropping-particle":"","parse-names":false,"suffix":""},{"dropping-particle":"","family":"Kaiser","given":"Sara A","non-dropping-particle":"","parse-names":false,"suffix":""},{"dropping-particle":"","family":"Rodenhouse","given":"Nicholas L","non-dropping-particle":"","parse-names":false,"suffix":""},{"dropping-particle":"","family":"Webster","given":"Michael S","non-dropping-particle":"","parse-names":false,"suffix":""},{"dropping-particle":"","family":"Holmes","given":"Richard T","non-dropping-particle":"","parse-names":false,"suffix":""}],"container-title":"PloS one","id":"ITEM-2","issue":"4","issued":{"date-parts":[["2013","1"]]},"page":"e59467","title":"Warm springs, early lay dates, and double brooding in a North American migratory songbird, the black-throated blue warbler.","type":"article-journal","volume":"8"}},{"id":294,"uris":["http://zotero.org/groups/2456233/items/9KL92DHG"],"itemData":{"id":294,"type":"article-journal","container-title":"Proceedings of the Royal Society B: Biological Sciences","DOI":"10.1098/rspb.2014.2523","ISSN":"0962-8452, 1471-2954","issue":"1803","journalAbbreviation":"Proc. R. Soc. B","language":"en","page":"20142523","source":"DOI.org (Crossref)","title":"Experimental food supplementation reveals habitat-dependent male reproductive investment in a migratory bird","volume":"282","author":[{"family":"Kaiser","given":"Sara A."},{"family":"Sillett","given":"T. Scott"},{"family":"Risk","given":"Benjamin B."},{"family":"Webster","given":"Michael S."}],"issued":{"date-parts":[["2015"]]}}}],"schema":"https://github.com/citation-style-language/schema/raw/master/csl-citation.json"} </w:instrText>
      </w:r>
      <w:r w:rsidRPr="008B23BD">
        <w:rPr>
          <w:color w:val="000000" w:themeColor="text1"/>
        </w:rPr>
        <w:fldChar w:fldCharType="separate"/>
      </w:r>
      <w:r>
        <w:rPr>
          <w:noProof/>
          <w:color w:val="000000" w:themeColor="text1"/>
        </w:rPr>
        <w:t>(Nagy and Holmes 2005b, Townsend et al. 2013b, Kaiser et al. 2015)</w:t>
      </w:r>
      <w:r w:rsidRPr="008B23BD">
        <w:rPr>
          <w:color w:val="000000" w:themeColor="text1"/>
        </w:rPr>
        <w:fldChar w:fldCharType="end"/>
      </w:r>
      <w:r w:rsidRPr="008B23BD">
        <w:rPr>
          <w:color w:val="000000" w:themeColor="text1"/>
        </w:rPr>
        <w:t xml:space="preserve">. </w:t>
      </w:r>
    </w:p>
    <w:p w:rsidR="008E70B5" w:rsidP="008E70B5" w:rsidRDefault="008E70B5" w14:paraId="13231D3A" w14:textId="77777777">
      <w:pPr>
        <w:pStyle w:val="NormalWeb"/>
        <w:spacing w:before="0" w:beforeAutospacing="0" w:after="0" w:afterAutospacing="0" w:line="480" w:lineRule="auto"/>
        <w:rPr>
          <w:b/>
          <w:bCs/>
          <w:i/>
          <w:iCs/>
          <w:color w:val="000000" w:themeColor="text1"/>
        </w:rPr>
      </w:pPr>
    </w:p>
    <w:p w:rsidR="008E70B5" w:rsidP="008E70B5" w:rsidRDefault="008E70B5" w14:paraId="4524F03E" w14:textId="77777777">
      <w:pPr>
        <w:pStyle w:val="NormalWeb"/>
        <w:spacing w:before="0" w:beforeAutospacing="0" w:after="0" w:afterAutospacing="0" w:line="480" w:lineRule="auto"/>
        <w:rPr>
          <w:i/>
          <w:iCs/>
          <w:color w:val="000000"/>
        </w:rPr>
      </w:pPr>
      <w:r w:rsidRPr="00AA7E2D">
        <w:rPr>
          <w:b/>
          <w:bCs/>
          <w:i/>
          <w:iCs/>
          <w:color w:val="000000" w:themeColor="text1"/>
        </w:rPr>
        <w:t>Field Methods</w:t>
      </w:r>
      <w:r w:rsidRPr="00AA7E2D">
        <w:rPr>
          <w:i/>
          <w:iCs/>
          <w:color w:val="000000"/>
        </w:rPr>
        <w:t xml:space="preserve"> </w:t>
      </w:r>
    </w:p>
    <w:p w:rsidRPr="00AA7E2D" w:rsidR="008E70B5" w:rsidP="008E70B5" w:rsidRDefault="008E70B5" w14:paraId="352160E0" w14:textId="303F38E2">
      <w:pPr>
        <w:pStyle w:val="NormalWeb"/>
        <w:spacing w:before="0" w:beforeAutospacing="0" w:after="0" w:afterAutospacing="0" w:line="480" w:lineRule="auto"/>
        <w:rPr>
          <w:color w:val="000000"/>
        </w:rPr>
      </w:pPr>
      <w:r w:rsidRPr="00AA7E2D">
        <w:rPr>
          <w:color w:val="000000"/>
        </w:rPr>
        <w:t xml:space="preserve">I collected data </w:t>
      </w:r>
      <w:r w:rsidRPr="00C77D4A">
        <w:rPr>
          <w:color w:val="000000"/>
        </w:rPr>
        <w:t xml:space="preserve">on a </w:t>
      </w:r>
      <w:proofErr w:type="gramStart"/>
      <w:r w:rsidRPr="00C77D4A">
        <w:rPr>
          <w:color w:val="000000"/>
        </w:rPr>
        <w:t>333 ha</w:t>
      </w:r>
      <w:proofErr w:type="gramEnd"/>
      <w:r w:rsidRPr="00C77D4A">
        <w:rPr>
          <w:color w:val="000000"/>
        </w:rPr>
        <w:t xml:space="preserve"> study plot at three elevation zones (low: </w:t>
      </w:r>
      <w:r w:rsidRPr="003C38E8">
        <w:rPr>
          <w:color w:val="000000"/>
        </w:rPr>
        <w:t>382</w:t>
      </w:r>
      <w:r w:rsidRPr="00AA7E2D">
        <w:rPr>
          <w:color w:val="000000"/>
        </w:rPr>
        <w:t>–</w:t>
      </w:r>
      <w:r w:rsidRPr="003C38E8">
        <w:rPr>
          <w:color w:val="000000"/>
        </w:rPr>
        <w:t>499</w:t>
      </w:r>
      <w:r w:rsidRPr="00C77D4A">
        <w:rPr>
          <w:color w:val="000000"/>
        </w:rPr>
        <w:t xml:space="preserve"> m [85 ha], mid: </w:t>
      </w:r>
      <w:r w:rsidRPr="003C38E8">
        <w:rPr>
          <w:color w:val="000000"/>
        </w:rPr>
        <w:t>500</w:t>
      </w:r>
      <w:r w:rsidRPr="00AA7E2D">
        <w:rPr>
          <w:color w:val="000000"/>
        </w:rPr>
        <w:t>–</w:t>
      </w:r>
      <w:r w:rsidRPr="003C38E8">
        <w:rPr>
          <w:color w:val="000000"/>
        </w:rPr>
        <w:t>599</w:t>
      </w:r>
      <w:r w:rsidRPr="00C77D4A">
        <w:rPr>
          <w:color w:val="000000"/>
        </w:rPr>
        <w:t xml:space="preserve"> m [123 ha], high: </w:t>
      </w:r>
      <w:r w:rsidRPr="003C38E8">
        <w:rPr>
          <w:color w:val="000000"/>
        </w:rPr>
        <w:t>600</w:t>
      </w:r>
      <w:r w:rsidRPr="00AA7E2D">
        <w:rPr>
          <w:color w:val="000000"/>
        </w:rPr>
        <w:t>–</w:t>
      </w:r>
      <w:r w:rsidRPr="003C38E8">
        <w:rPr>
          <w:color w:val="000000"/>
        </w:rPr>
        <w:t>740</w:t>
      </w:r>
      <w:r w:rsidRPr="00C77D4A">
        <w:rPr>
          <w:color w:val="000000"/>
        </w:rPr>
        <w:t xml:space="preserve"> m [125 ha]) during</w:t>
      </w:r>
      <w:r w:rsidRPr="00AA7E2D">
        <w:rPr>
          <w:color w:val="000000"/>
        </w:rPr>
        <w:t xml:space="preserve"> </w:t>
      </w:r>
      <w:r>
        <w:rPr>
          <w:color w:val="000000"/>
        </w:rPr>
        <w:t xml:space="preserve">three 4-wk </w:t>
      </w:r>
      <w:r w:rsidRPr="00AA7E2D">
        <w:rPr>
          <w:color w:val="000000"/>
        </w:rPr>
        <w:t xml:space="preserve">survey periods from May–Aug 2021 (Table 1). </w:t>
      </w:r>
      <w:r w:rsidRPr="00B17458">
        <w:t>The field crew</w:t>
      </w:r>
      <w:r w:rsidRPr="00AA7E2D">
        <w:t xml:space="preserve"> mapped </w:t>
      </w:r>
      <w:r>
        <w:t xml:space="preserve">the birds’ </w:t>
      </w:r>
      <w:r w:rsidRPr="00AA7E2D">
        <w:t xml:space="preserve">territories, </w:t>
      </w:r>
      <w:proofErr w:type="gramStart"/>
      <w:r w:rsidRPr="00AA7E2D">
        <w:t>captured</w:t>
      </w:r>
      <w:proofErr w:type="gramEnd"/>
      <w:r w:rsidRPr="00AA7E2D">
        <w:t xml:space="preserve"> and marked adults, collected fecal samples from birds, and found and monitored nesting </w:t>
      </w:r>
      <w:r w:rsidRPr="00291F55">
        <w:t xml:space="preserve">attempts. </w:t>
      </w:r>
      <w:r>
        <w:t>The boundaries of male territories were</w:t>
      </w:r>
      <w:r w:rsidRPr="00291F55">
        <w:t xml:space="preserve"> mapped </w:t>
      </w:r>
      <w:r w:rsidRPr="005F7DB3">
        <w:t xml:space="preserve">throughout the breeding season relative to a 50 x 50 m virtual grid </w:t>
      </w:r>
      <w:r w:rsidRPr="00291F55">
        <w:t xml:space="preserve">by </w:t>
      </w:r>
      <w:r w:rsidRPr="005F7DB3">
        <w:t>recording the locations of singing males and agonistic encounters between neighboring males</w:t>
      </w:r>
      <w:r w:rsidRPr="00291F55">
        <w:t xml:space="preserve">. </w:t>
      </w:r>
      <w:r w:rsidRPr="00AA7E2D">
        <w:t>All individuals were captured within their territories between 0600</w:t>
      </w:r>
      <w:r w:rsidRPr="00AA7E2D">
        <w:rPr>
          <w:color w:val="000000"/>
        </w:rPr>
        <w:t>–</w:t>
      </w:r>
      <w:r w:rsidRPr="00AA7E2D">
        <w:t>1400 and marked with a unique combination of three colored leg bands and one U.S. Geological Survey leg band.</w:t>
      </w:r>
      <w:r>
        <w:t xml:space="preserve"> </w:t>
      </w:r>
      <w:r w:rsidRPr="00AA7E2D">
        <w:t>Nests were found by following females during nest building, following adults carrying food, and searching vegetation</w:t>
      </w:r>
      <w:r>
        <w:t>. Nests</w:t>
      </w:r>
      <w:r w:rsidRPr="00AA7E2D">
        <w:t xml:space="preserve"> were monitored every other day throughout all nest stages, with daily checks near clutch completion and anticipated hatch and fledge dates. </w:t>
      </w:r>
      <w:r w:rsidRPr="00F72130">
        <w:t xml:space="preserve">Males and females were aged as </w:t>
      </w:r>
      <w:r>
        <w:t xml:space="preserve">hatch-year (HY), </w:t>
      </w:r>
      <w:r w:rsidRPr="00F72130">
        <w:t>second-year (SY) or after-second-year (ASY) breeders based on plumage characteristics</w:t>
      </w:r>
      <w:r>
        <w:t xml:space="preserve"> </w:t>
      </w:r>
      <w:r>
        <w:fldChar w:fldCharType="begin"/>
      </w:r>
      <w:r w:rsidR="00C376EF">
        <w:instrText xml:space="preserve"> ADDIN ZOTERO_ITEM CSL_CITATION {"citationID":"BiJcVf6G","properties":{"formattedCitation":"(Holmes et al. 2020b)","plainCitation":"(Holmes et al. 2020b)","noteIndex":0},"citationItems":[{"id":"sQ3IOXLN/Obfmvwpg","uris":["http://zotero.org/groups/2431709/items/SZWMJ5JC"],"itemData":{"id":224,"type":"chapter","container-title":"Birds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fldChar w:fldCharType="separate"/>
      </w:r>
      <w:r>
        <w:rPr>
          <w:noProof/>
        </w:rPr>
        <w:t>(Holmes et al. 2020b)</w:t>
      </w:r>
      <w:r>
        <w:fldChar w:fldCharType="end"/>
      </w:r>
      <w:r w:rsidRPr="004B5C1A">
        <w:t>.</w:t>
      </w:r>
      <w:r w:rsidRPr="00AA7E2D">
        <w:t xml:space="preserve"> Males were lured into 6</w:t>
      </w:r>
      <w:r>
        <w:t>-</w:t>
      </w:r>
      <w:r w:rsidRPr="00AA7E2D">
        <w:t>m mist nets with song playback and a male decoy. Females were captured by flushing them off their nests into a 6</w:t>
      </w:r>
      <w:r>
        <w:t>-</w:t>
      </w:r>
      <w:r w:rsidRPr="00AA7E2D">
        <w:t xml:space="preserve">m net placed in front of their nest. At capture, adults were placed in a </w:t>
      </w:r>
      <w:r>
        <w:t xml:space="preserve">new </w:t>
      </w:r>
      <w:r w:rsidRPr="00AA7E2D">
        <w:t>paper bag</w:t>
      </w:r>
      <w:r>
        <w:t xml:space="preserve"> with an index card at the bottom</w:t>
      </w:r>
      <w:r w:rsidRPr="00AA7E2D">
        <w:t xml:space="preserve"> </w:t>
      </w:r>
      <w:r w:rsidRPr="00AA7E2D">
        <w:rPr>
          <w:color w:val="000000"/>
        </w:rPr>
        <w:t>for a maximum of 10 min or until defecation</w:t>
      </w:r>
      <w:r w:rsidRPr="00AA7E2D">
        <w:t xml:space="preserve">. </w:t>
      </w:r>
      <w:r w:rsidRPr="00AA7E2D">
        <w:rPr>
          <w:color w:val="000000"/>
        </w:rPr>
        <w:t xml:space="preserve">Fecal samples were </w:t>
      </w:r>
      <w:r>
        <w:rPr>
          <w:color w:val="000000"/>
        </w:rPr>
        <w:t>collected</w:t>
      </w:r>
      <w:r w:rsidRPr="00AA7E2D">
        <w:rPr>
          <w:color w:val="000000"/>
        </w:rPr>
        <w:t xml:space="preserve"> </w:t>
      </w:r>
      <w:r>
        <w:rPr>
          <w:color w:val="000000"/>
        </w:rPr>
        <w:t xml:space="preserve">off the paper bag or index card </w:t>
      </w:r>
      <w:r w:rsidRPr="00AA7E2D">
        <w:rPr>
          <w:color w:val="000000"/>
        </w:rPr>
        <w:t>in</w:t>
      </w:r>
      <w:r>
        <w:rPr>
          <w:color w:val="000000"/>
        </w:rPr>
        <w:t>to</w:t>
      </w:r>
      <w:r w:rsidRPr="00AA7E2D">
        <w:rPr>
          <w:color w:val="000000"/>
        </w:rPr>
        <w:t xml:space="preserve"> sterile 2 mL tubes </w:t>
      </w:r>
      <w:r>
        <w:rPr>
          <w:color w:val="000000"/>
        </w:rPr>
        <w:t>containing 1 ml</w:t>
      </w:r>
      <w:r w:rsidRPr="00AA7E2D">
        <w:rPr>
          <w:color w:val="000000"/>
        </w:rPr>
        <w:t xml:space="preserve"> DNA/RNA </w:t>
      </w:r>
      <w:r>
        <w:rPr>
          <w:color w:val="000000"/>
        </w:rPr>
        <w:t>S</w:t>
      </w:r>
      <w:r w:rsidRPr="00AA7E2D">
        <w:rPr>
          <w:color w:val="000000"/>
        </w:rPr>
        <w:t>hield</w:t>
      </w:r>
      <w:r>
        <w:rPr>
          <w:color w:val="000000"/>
        </w:rPr>
        <w:t xml:space="preserve"> </w:t>
      </w:r>
      <w:r w:rsidRPr="00AA7E2D">
        <w:rPr>
          <w:rFonts w:eastAsia="TimesNewRomanPSMT"/>
          <w:color w:val="000000" w:themeColor="text1"/>
        </w:rPr>
        <w:t>(</w:t>
      </w:r>
      <w:proofErr w:type="spellStart"/>
      <w:r w:rsidRPr="00AA7E2D">
        <w:rPr>
          <w:rFonts w:eastAsia="TimesNewRomanPSMT"/>
          <w:color w:val="000000" w:themeColor="text1"/>
        </w:rPr>
        <w:t>Zymo</w:t>
      </w:r>
      <w:proofErr w:type="spellEnd"/>
      <w:r w:rsidRPr="00AA7E2D">
        <w:rPr>
          <w:rFonts w:eastAsia="TimesNewRomanPSMT"/>
          <w:color w:val="000000" w:themeColor="text1"/>
        </w:rPr>
        <w:t xml:space="preserve"> Research</w:t>
      </w:r>
      <w:r>
        <w:rPr>
          <w:rFonts w:eastAsia="TimesNewRomanPSMT"/>
          <w:color w:val="000000" w:themeColor="text1"/>
        </w:rPr>
        <w:t>, Irvine, CA</w:t>
      </w:r>
      <w:r w:rsidRPr="00AA7E2D">
        <w:rPr>
          <w:rFonts w:eastAsia="TimesNewRomanPSMT"/>
          <w:color w:val="000000" w:themeColor="text1"/>
        </w:rPr>
        <w:t>)</w:t>
      </w:r>
      <w:r>
        <w:rPr>
          <w:rFonts w:eastAsia="TimesNewRomanPSMT"/>
          <w:color w:val="000000" w:themeColor="text1"/>
        </w:rPr>
        <w:t xml:space="preserve"> </w:t>
      </w:r>
      <w:r>
        <w:rPr>
          <w:color w:val="000000"/>
        </w:rPr>
        <w:t>and stored at room temperature until DNA extraction in Sept</w:t>
      </w:r>
      <w:r w:rsidRPr="00AA7E2D">
        <w:rPr>
          <w:rFonts w:eastAsia="TimesNewRomanPSMT"/>
          <w:color w:val="000000" w:themeColor="text1"/>
        </w:rPr>
        <w:t>–</w:t>
      </w:r>
      <w:r>
        <w:rPr>
          <w:color w:val="000000"/>
        </w:rPr>
        <w:t xml:space="preserve">Oct 2021. I captured </w:t>
      </w:r>
      <w:r w:rsidRPr="00062C40">
        <w:rPr>
          <w:color w:val="000000"/>
        </w:rPr>
        <w:t>44</w:t>
      </w:r>
      <w:r w:rsidRPr="00AA7E2D">
        <w:rPr>
          <w:color w:val="000000"/>
        </w:rPr>
        <w:t xml:space="preserve"> birds </w:t>
      </w:r>
      <w:r>
        <w:rPr>
          <w:color w:val="000000"/>
        </w:rPr>
        <w:t xml:space="preserve">that </w:t>
      </w:r>
      <w:r w:rsidRPr="00AA7E2D">
        <w:rPr>
          <w:color w:val="000000"/>
        </w:rPr>
        <w:t xml:space="preserve">did not defecate after </w:t>
      </w:r>
      <w:r>
        <w:rPr>
          <w:color w:val="000000"/>
        </w:rPr>
        <w:t>being held for 10 min that were released without obtaining a sample</w:t>
      </w:r>
      <w:r w:rsidRPr="00AA7E2D">
        <w:rPr>
          <w:color w:val="000000"/>
        </w:rPr>
        <w:t xml:space="preserve">. All banders sterilized their hands with </w:t>
      </w:r>
      <w:r>
        <w:rPr>
          <w:color w:val="000000"/>
        </w:rPr>
        <w:t>alcohol</w:t>
      </w:r>
      <w:r w:rsidRPr="00AA7E2D">
        <w:rPr>
          <w:color w:val="000000"/>
        </w:rPr>
        <w:t xml:space="preserve"> wipes after handling each bird</w:t>
      </w:r>
      <w:r>
        <w:rPr>
          <w:color w:val="000000"/>
        </w:rPr>
        <w:t xml:space="preserve"> to minimize the risk of</w:t>
      </w:r>
      <w:r w:rsidRPr="00AA7E2D">
        <w:rPr>
          <w:color w:val="000000"/>
        </w:rPr>
        <w:t xml:space="preserve"> cross</w:t>
      </w:r>
      <w:r>
        <w:rPr>
          <w:color w:val="000000"/>
        </w:rPr>
        <w:t>-</w:t>
      </w:r>
      <w:r w:rsidRPr="00AA7E2D">
        <w:rPr>
          <w:color w:val="000000"/>
        </w:rPr>
        <w:t xml:space="preserve">contamination. </w:t>
      </w:r>
      <w:r>
        <w:rPr>
          <w:color w:val="000000"/>
        </w:rPr>
        <w:t xml:space="preserve">I collected field blanks at each elevation and during each survey period to monitor for background contamination from the bags and index cards used to collect samples. </w:t>
      </w:r>
    </w:p>
    <w:p w:rsidR="008E70B5" w:rsidP="008E70B5" w:rsidRDefault="008E70B5" w14:paraId="5C8E4FDC" w14:textId="77777777">
      <w:pPr>
        <w:spacing w:line="480" w:lineRule="auto"/>
        <w:ind w:firstLine="720"/>
        <w:rPr>
          <w:ins w:author="Andrew Stillman" w:date="2022-12-20T14:10:00Z" w:id="23"/>
        </w:rPr>
      </w:pPr>
      <w:r w:rsidRPr="00D83B7B">
        <w:rPr>
          <w:rFonts w:eastAsia="TimesNewRomanPSMT"/>
          <w:highlight w:val="yellow"/>
        </w:rPr>
        <w:t xml:space="preserve">I examined spatial and temporal variation in insect availability across the three elevation zones and over the breeding season </w:t>
      </w:r>
      <w:r w:rsidRPr="00D83B7B">
        <w:rPr>
          <w:rFonts w:eastAsia="TimesNewRomanPSMT"/>
          <w:color w:val="000000" w:themeColor="text1"/>
          <w:highlight w:val="yellow"/>
        </w:rPr>
        <w:t>from 15 May–15 Aug</w:t>
      </w:r>
      <w:r w:rsidRPr="00D83B7B">
        <w:rPr>
          <w:rFonts w:eastAsia="TimesNewRomanPSMT"/>
          <w:highlight w:val="yellow"/>
        </w:rPr>
        <w:t xml:space="preserve">. Visual caterpillar surveys were conducted in the shrub layer </w:t>
      </w:r>
      <w:r w:rsidRPr="00D83B7B">
        <w:rPr>
          <w:rFonts w:eastAsia="TimesNewRomanPSMT"/>
          <w:color w:val="000000" w:themeColor="text1"/>
          <w:highlight w:val="yellow"/>
        </w:rPr>
        <w:t xml:space="preserve">across four transects at each of the three elevation zones during six 2-wk survey periods </w:t>
      </w:r>
      <w:r w:rsidRPr="00D83B7B">
        <w:rPr>
          <w:rFonts w:eastAsia="TimesNewRomanPSMT"/>
          <w:highlight w:val="yellow"/>
        </w:rPr>
        <w:fldChar w:fldCharType="begin"/>
      </w:r>
      <w:r w:rsidRPr="00D83B7B">
        <w:rPr>
          <w:rFonts w:eastAsia="TimesNewRomanPSMT"/>
          <w:highlight w:val="yellow"/>
        </w:rPr>
        <w:instrText xml:space="preserve"> ADDIN ZOTERO_ITEM CSL_CITATION {"citationID":"noAilTJL","properties":{"formattedCitation":"(Holmes et al. 1979, Holmes and Schultz 1988)","plainCitation":"(Holmes et al. 1979, Holmes and Schultz 1988)","noteIndex":0},"citationItems":[{"id":130,"uris":["http://zotero.org/groups/2456233/items/ZWSL89E7"],"itemData":{"id":130,"type":"article-journal","abstract":"Exclusion experiments show that birds significantly reduce densities of could distinguish statistically significant larval Lepidoptera on forest understory vegetation. When insect densities are al- differences in the abundances of Lepiready low, bird predation may act both as a population regulator and as a strong doptera larvae on two sampling dates, 29 agent of natural selection.","container-title":"Science, New Series","issue":"4417","language":"en","page":"462-463","source":"Zotero","title":"Bird predation on forest insects: an exclosure experiment","volume":"206","author":[{"family":"Holmes","given":"Richard T."},{"family":"Schultz","given":"John C."},{"family":"Nothnagle","given":"Philip"}],"issued":{"date-parts":[["1979"]]}}},{"id":140,"uris":["http://zotero.org/groups/2456233/items/PB76U394"],"itemData":{"id":140,"type":"article-journal","abstract":"To evaluate availability of food for passerine birds in a northern hardwood forest, we measured the abundance and distribution of Lepidoptera larvae, a major food type, on the foliage of the dominant tree species and the foraging behaviour used by birds to capture prey from foliage substrates. Larval abundances averaged 2.1 per 400-leaf sample, and differed significantly among tree species and strata and within and between years. Although American beech had significantly higher larval densities, yellow birch hosted a greater proportion of free-living larvae, which were more readily available to foraging birds. Most larvae (78–91%) were found on leaf blades, with 62–75% on leaf undersurfaces. Bird species differed significantly in the frequencies at which they attacked prey on different foliage substrates (upper or lower leaf surfaces, petioles, twigs) and tree species. Several changed their foraging patterns from one tree species to another. Six of the 10 bird species directed attacks to substrates in proportion to the abundance of larvae there; the other 4 deviated from this pattern because of preferences for other kinds of prey or because of different abilities to perceive and capture prey from trees with differing foliage structures. Our results suggest that availability of food for forest birds is a function of (i) the types and abundances of prey present, which vary among tree species, (ii) the foliage structure and characteristics of the trees, which influence prey detectability and accessibility, and (iii) the morphological and behavioural abilities of each bird species to perceive and capture those prey. Food availability therefore cannot be assessed by simply measuring prey abundance alone and must essentially be determined separately for each bird species. Since each tree species provides a differing set of foraging opportunities for birds, the mix of tree species at a site, coupled with the arthropod resources they support, will influence which bird species can successfully exploit that habitat and hence will affect bird community structure.","container-title":"Canadian Journal of Zoology","DOI":"10.1139/z88-107","ISSN":"0008-4301, 1480-3283","issue":"3","journalAbbreviation":"Can. J. Zool.","language":"en","page":"720-728","source":"DOI.org (Crossref)","title":"Food availability for forest birds: effects of prey distribution and abundance on bird foraging","title-short":"Food availability for forest birds","volume":"66","author":[{"family":"Holmes","given":"Richard T."},{"family":"Schultz","given":"Jack C."}],"issued":{"date-parts":[["1988",3,1]]}}}],"schema":"https://github.com/citation-style-language/schema/raw/master/csl-citation.json"} </w:instrText>
      </w:r>
      <w:r w:rsidRPr="00D83B7B">
        <w:rPr>
          <w:rFonts w:eastAsia="TimesNewRomanPSMT"/>
          <w:highlight w:val="yellow"/>
        </w:rPr>
        <w:fldChar w:fldCharType="separate"/>
      </w:r>
      <w:r w:rsidRPr="00D83B7B">
        <w:rPr>
          <w:rFonts w:eastAsia="TimesNewRomanPSMT"/>
          <w:noProof/>
          <w:highlight w:val="yellow"/>
        </w:rPr>
        <w:t>(Holmes et al. 1979, Holmes and Schultz 1988)</w:t>
      </w:r>
      <w:r w:rsidRPr="00D83B7B">
        <w:rPr>
          <w:rFonts w:eastAsia="TimesNewRomanPSMT"/>
          <w:highlight w:val="yellow"/>
        </w:rPr>
        <w:fldChar w:fldCharType="end"/>
      </w:r>
      <w:r w:rsidRPr="00D83B7B">
        <w:rPr>
          <w:rFonts w:eastAsia="TimesNewRomanPSMT"/>
          <w:color w:val="000000" w:themeColor="text1"/>
          <w:highlight w:val="yellow"/>
        </w:rPr>
        <w:t>.</w:t>
      </w:r>
      <w:r w:rsidRPr="00D83B7B">
        <w:rPr>
          <w:rFonts w:eastAsia="TimesNewRomanPSMT"/>
          <w:highlight w:val="yellow"/>
        </w:rPr>
        <w:t xml:space="preserve"> </w:t>
      </w:r>
      <w:r w:rsidRPr="00D83B7B">
        <w:rPr>
          <w:rFonts w:eastAsia="TimesNewRomanPSMT"/>
          <w:color w:val="000000" w:themeColor="text1"/>
          <w:highlight w:val="yellow"/>
        </w:rPr>
        <w:t xml:space="preserve">Caterpillars and spiders were identified to family, counted, and measured on 100 leaves each of striped maple, American beech, and hobblebush at 10 points along each transect. We converted caterpillar and spider measurements to wet biomass (mg) using length-mass regressions </w:t>
      </w:r>
      <w:r w:rsidRPr="00D83B7B">
        <w:rPr>
          <w:rFonts w:eastAsia="TimesNewRomanPSMT"/>
          <w:color w:val="000000" w:themeColor="text1"/>
          <w:highlight w:val="yellow"/>
        </w:rPr>
        <w:fldChar w:fldCharType="begin"/>
      </w:r>
      <w:r w:rsidRPr="00D83B7B">
        <w:rPr>
          <w:rFonts w:eastAsia="TimesNewRomanPSMT"/>
          <w:color w:val="000000" w:themeColor="text1"/>
          <w:highlight w:val="yellow"/>
        </w:rPr>
        <w:instrText xml:space="preserve"> ADDIN ZOTERO_ITEM CSL_CITATION {"citationID":"uFIfSmdV","properties":{"formattedCitation":"(Rogers et al. 1977)","plainCitation":"(Rogers et al. 1977)","noteIndex":0},"citationItems":[{"id":435,"uris":["http://zotero.org/groups/2456233/items/HX8XU6EF"],"itemData":{"id":435,"type":"article-journal","container-title":"Annals of the Entomological Society of America","DOI":"10.1093/aesa/70.1.51","ISSN":"1938-2901, 0013-8746","issue":"1","language":"en","page":"51-53","source":"DOI.org (Crossref)","title":"Length-Weight Relationships of Shrub-Steppe Invertebrates1","volume":"70","author":[{"family":"Rogers","given":"L. E."},{"family":"Buschbom","given":"R. L."},{"family":"Watson","given":"C. R."}],"issued":{"date-parts":[["1977",1,17]]}}}],"schema":"https://github.com/citation-style-language/schema/raw/master/csl-citation.json"} </w:instrText>
      </w:r>
      <w:r w:rsidRPr="00D83B7B">
        <w:rPr>
          <w:rFonts w:eastAsia="TimesNewRomanPSMT"/>
          <w:color w:val="000000" w:themeColor="text1"/>
          <w:highlight w:val="yellow"/>
        </w:rPr>
        <w:fldChar w:fldCharType="separate"/>
      </w:r>
      <w:r w:rsidRPr="00D83B7B">
        <w:rPr>
          <w:rFonts w:eastAsia="TimesNewRomanPSMT"/>
          <w:noProof/>
          <w:color w:val="000000" w:themeColor="text1"/>
          <w:highlight w:val="yellow"/>
        </w:rPr>
        <w:t>(Rogers et al. 1977)</w:t>
      </w:r>
      <w:r w:rsidRPr="00D83B7B">
        <w:rPr>
          <w:rFonts w:eastAsia="TimesNewRomanPSMT"/>
          <w:color w:val="000000" w:themeColor="text1"/>
          <w:highlight w:val="yellow"/>
        </w:rPr>
        <w:fldChar w:fldCharType="end"/>
      </w:r>
      <w:r w:rsidRPr="00D83B7B">
        <w:rPr>
          <w:rFonts w:eastAsia="TimesNewRomanPSMT"/>
          <w:color w:val="000000" w:themeColor="text1"/>
          <w:highlight w:val="yellow"/>
        </w:rPr>
        <w:t xml:space="preserve">.  </w:t>
      </w:r>
      <w:r w:rsidRPr="00D83B7B">
        <w:rPr>
          <w:highlight w:val="yellow"/>
        </w:rPr>
        <w:t>I summed biomass per 3000 leaves sampled on the leaves of all three tree species on each of the four transects within a given 2-wk survey period. I calculated mean daily sampling rate for three caterpillar families (</w:t>
      </w:r>
      <w:proofErr w:type="spellStart"/>
      <w:r w:rsidRPr="00D83B7B">
        <w:rPr>
          <w:highlight w:val="yellow"/>
        </w:rPr>
        <w:t>Geometridae</w:t>
      </w:r>
      <w:proofErr w:type="spellEnd"/>
      <w:r w:rsidRPr="00D83B7B">
        <w:rPr>
          <w:highlight w:val="yellow"/>
        </w:rPr>
        <w:t xml:space="preserve">, </w:t>
      </w:r>
      <w:proofErr w:type="spellStart"/>
      <w:r w:rsidRPr="00D83B7B">
        <w:rPr>
          <w:highlight w:val="yellow"/>
        </w:rPr>
        <w:t>Noctuidae</w:t>
      </w:r>
      <w:proofErr w:type="spellEnd"/>
      <w:r w:rsidRPr="00D83B7B">
        <w:rPr>
          <w:highlight w:val="yellow"/>
        </w:rPr>
        <w:t xml:space="preserve">, </w:t>
      </w:r>
      <w:proofErr w:type="spellStart"/>
      <w:r w:rsidRPr="00D83B7B">
        <w:rPr>
          <w:highlight w:val="yellow"/>
        </w:rPr>
        <w:t>Notodontidae</w:t>
      </w:r>
      <w:proofErr w:type="spellEnd"/>
      <w:r w:rsidRPr="00D83B7B">
        <w:rPr>
          <w:highlight w:val="yellow"/>
        </w:rPr>
        <w:t xml:space="preserve">) </w:t>
      </w:r>
      <w:commentRangeStart w:id="24"/>
      <w:r w:rsidRPr="00D83B7B">
        <w:rPr>
          <w:highlight w:val="yellow"/>
        </w:rPr>
        <w:t>and spiders (Araneae)</w:t>
      </w:r>
      <w:commentRangeEnd w:id="24"/>
      <w:r w:rsidR="001A23A1">
        <w:rPr>
          <w:rStyle w:val="CommentReference"/>
          <w:rFonts w:asciiTheme="minorHAnsi" w:hAnsiTheme="minorHAnsi" w:eastAsiaTheme="minorHAnsi" w:cstheme="minorBidi"/>
        </w:rPr>
        <w:commentReference w:id="24"/>
      </w:r>
      <w:r w:rsidRPr="00D83B7B">
        <w:rPr>
          <w:highlight w:val="yellow"/>
        </w:rPr>
        <w:t>. I combined two 2-wk survey periods and calculated the mean (±SE) sampling rate for each taxonomic group within each elevation zone and during each of three 4-wk survey periods (</w:t>
      </w:r>
      <w:proofErr w:type="gramStart"/>
      <w:r w:rsidRPr="00D83B7B">
        <w:rPr>
          <w:highlight w:val="yellow"/>
        </w:rPr>
        <w:t>i.e.</w:t>
      </w:r>
      <w:proofErr w:type="gramEnd"/>
      <w:r w:rsidRPr="00D83B7B">
        <w:rPr>
          <w:highlight w:val="yellow"/>
        </w:rPr>
        <w:t xml:space="preserve"> early, mid, and late).</w:t>
      </w:r>
      <w:r w:rsidRPr="00690413">
        <w:t xml:space="preserve"> </w:t>
      </w:r>
    </w:p>
    <w:p w:rsidRPr="007E3CE6" w:rsidR="00FB4ACA" w:rsidDel="007E3CE6" w:rsidRDefault="0009574A" w14:paraId="25CFFCBC" w14:textId="7EABA1D9">
      <w:pPr>
        <w:spacing w:line="480" w:lineRule="auto"/>
        <w:rPr>
          <w:del w:author="Andrew Stillman" w:date="2022-12-20T14:17:00Z" w:id="25"/>
          <w:rPrChange w:author="Andrew Stillman" w:date="2022-12-20T14:17:00Z" w:id="26">
            <w:rPr>
              <w:del w:author="Andrew Stillman" w:date="2022-12-20T14:17:00Z" w:id="27"/>
              <w:i/>
              <w:iCs/>
            </w:rPr>
          </w:rPrChange>
        </w:rPr>
        <w:pPrChange w:author="Andrew Stillman" w:date="2022-12-20T14:10:00Z" w:id="28">
          <w:pPr>
            <w:spacing w:line="480" w:lineRule="auto"/>
            <w:ind w:firstLine="720"/>
          </w:pPr>
        </w:pPrChange>
      </w:pPr>
      <w:ins w:author="Andrew Stillman" w:date="2022-12-20T14:10:00Z" w:id="29">
        <w:r>
          <w:t xml:space="preserve">ADD SOMEWHERE </w:t>
        </w:r>
      </w:ins>
      <w:ins w:author="Andrew Stillman" w:date="2022-12-21T11:32:00Z" w:id="30">
        <w:r w:rsidR="00A81BA0">
          <w:t xml:space="preserve">IN </w:t>
        </w:r>
      </w:ins>
      <w:ins w:author="Andrew Stillman" w:date="2022-12-20T14:10:00Z" w:id="31">
        <w:r>
          <w:t>PARAGRAPH</w:t>
        </w:r>
      </w:ins>
      <w:ins w:author="Andrew Stillman" w:date="2022-12-21T11:32:00Z" w:id="32">
        <w:r w:rsidR="00A81BA0">
          <w:t xml:space="preserve"> ABOVE</w:t>
        </w:r>
      </w:ins>
      <w:ins w:author="Andrew Stillman" w:date="2022-12-20T14:10:00Z" w:id="33">
        <w:r>
          <w:t xml:space="preserve">: </w:t>
        </w:r>
        <w:r w:rsidR="00874B8D">
          <w:t xml:space="preserve">To facilitate </w:t>
        </w:r>
      </w:ins>
      <w:ins w:author="Andrew Stillman" w:date="2022-12-20T14:11:00Z" w:id="34">
        <w:r w:rsidR="00874B8D">
          <w:t xml:space="preserve">comparisons between arthropod survey results and fecal samples, we grouped survey data into </w:t>
        </w:r>
        <w:r w:rsidR="00005A9D">
          <w:t xml:space="preserve">three survey periods matching the three temporal windows of fecal </w:t>
        </w:r>
        <w:proofErr w:type="spellStart"/>
        <w:r w:rsidR="00005A9D">
          <w:t>sampling.</w:t>
        </w:r>
      </w:ins>
    </w:p>
    <w:p w:rsidRPr="001A3BFD" w:rsidR="008E70B5" w:rsidP="008E70B5" w:rsidRDefault="008E70B5" w14:paraId="5A9A86A2" w14:textId="77777777">
      <w:pPr>
        <w:spacing w:line="480" w:lineRule="auto"/>
        <w:ind w:firstLine="720"/>
        <w:contextualSpacing/>
        <w:rPr>
          <w:rFonts w:eastAsia="TimesNewRomanPSMT"/>
          <w:color w:val="000000" w:themeColor="text1"/>
        </w:rPr>
      </w:pPr>
      <w:r w:rsidRPr="009E74AD">
        <w:rPr>
          <w:rFonts w:eastAsia="TimesNewRomanPSMT"/>
          <w:color w:val="000000" w:themeColor="text1"/>
          <w:highlight w:val="yellow"/>
        </w:rPr>
        <w:t>Two</w:t>
      </w:r>
      <w:proofErr w:type="spellEnd"/>
      <w:r w:rsidRPr="009E74AD">
        <w:rPr>
          <w:rFonts w:eastAsia="TimesNewRomanPSMT"/>
          <w:color w:val="000000" w:themeColor="text1"/>
          <w:highlight w:val="yellow"/>
        </w:rPr>
        <w:t xml:space="preserve"> 24-hr samples of flying insects were collected each week from two Malaise traps at each of the three elevation zones. Malaise samples were sorted and identified to family </w:t>
      </w:r>
      <w:r w:rsidRPr="009E74AD">
        <w:rPr>
          <w:rFonts w:eastAsia="TimesNewRomanPSMT"/>
          <w:highlight w:val="yellow"/>
        </w:rPr>
        <w:fldChar w:fldCharType="begin"/>
      </w:r>
      <w:r w:rsidRPr="009E74AD">
        <w:rPr>
          <w:rFonts w:eastAsia="TimesNewRomanPSMT"/>
          <w:highlight w:val="yellow"/>
        </w:rPr>
        <w:instrText xml:space="preserve"> ADDIN ZOTERO_ITEM CSL_CITATION {"citationID":"wTBjSNZH","properties":{"formattedCitation":"(Rodenhouse and Holmes 1992)","plainCitation":"(Rodenhouse and Holmes 1992)","noteIndex":0},"citationItems":[{"id":124,"uris":["http://zotero.org/groups/2456233/items/99CQH3YJ"],"itemData":{"id":124,"type":"article-journal","abstract":"We examined effects of natural and experimentally created reductions in food abundance on the reproductive ecology of Black-throated Blue Warblers (Dendroica caerulescens). The study was carried out between 1982 and 1985 on four 30-ha plots of temperate deciduous forest within and near the Hubbard Brook Experimental Forest, New Hampshire, USA. Experimental food reduction using aerially sprayed Bacillus thuringiensis created significant differences in caterpillar biomass between one sprayed and two unsprayed plots throughout the breeding season in 1983. Where caterpillar abundance was reduced, Black-throated Blue Warblers made significantly fewer nesting attempts and diets of nestlings included fewer caterpillars. Clutch size, hatching success, and number of young fledging per nest did not differ among the food reduction site and controls. Also, the reduced number of nesting attempts per pair on the food reduction site in 1983 did not significantly lower production of young per pair. No detectable differences in caterpillar biomass between sprayed and unsprayed sites were created in 1984 or 1985 because natural caterpillar abundances were already low. Natural declines in food abundance for Black-throated Blue Warblers occurred from 1982 through 1985, primarily because of a decrease in caterpillar abundances. Significant reductions in number of young fledging per nest, nestling growth rates and survival, and number of nests attempted per pair corresponded with the natural decline in food abundance. Of those measures, a reduced number of nesting attempts per pair lowered annual production the most. When effects of food limitation were calculated separately from those of nest predation, food limited annual breeding productivity to below that needed to balance annual mortality in at least one of the four years of this study. These findings indicate that neotropical migrant bird species are probably limited periodically by food when breeding in north-temperate habitats.","container-title":"Ecology","DOI":"10.2307/1938747","ISSN":"00129658","issue":"1","language":"en","page":"357-372","source":"DOI.org (Crossref)","title":"Results of experimental and natural food reductions for breeding Black-throated Blue Warblers","volume":"73","author":[{"family":"Rodenhouse","given":"Nicholas L."},{"family":"Holmes","given":"Richard T."}],"issued":{"date-parts":[["1992",2]]}}}],"schema":"https://github.com/citation-style-language/schema/raw/master/csl-citation.json"} </w:instrText>
      </w:r>
      <w:r w:rsidRPr="009E74AD">
        <w:rPr>
          <w:rFonts w:eastAsia="TimesNewRomanPSMT"/>
          <w:highlight w:val="yellow"/>
        </w:rPr>
        <w:fldChar w:fldCharType="separate"/>
      </w:r>
      <w:r w:rsidRPr="009E74AD">
        <w:rPr>
          <w:rFonts w:eastAsia="TimesNewRomanPSMT"/>
          <w:noProof/>
          <w:highlight w:val="yellow"/>
        </w:rPr>
        <w:t>(Rodenhouse and Holmes 1992)</w:t>
      </w:r>
      <w:r w:rsidRPr="009E74AD">
        <w:rPr>
          <w:rFonts w:eastAsia="TimesNewRomanPSMT"/>
          <w:highlight w:val="yellow"/>
        </w:rPr>
        <w:fldChar w:fldCharType="end"/>
      </w:r>
      <w:r w:rsidRPr="009E74AD">
        <w:rPr>
          <w:rFonts w:eastAsia="TimesNewRomanPSMT"/>
          <w:color w:val="000000" w:themeColor="text1"/>
          <w:highlight w:val="yellow"/>
        </w:rPr>
        <w:t xml:space="preserve">. </w:t>
      </w:r>
      <w:r w:rsidRPr="009E74AD">
        <w:rPr>
          <w:highlight w:val="yellow"/>
        </w:rPr>
        <w:t>I measured mean daily sampling rate as the 24-hr sampling rate per Malaise trap and included only individuals greater than 4 mm in length. I calculated sampling rates for four insect families (</w:t>
      </w:r>
      <w:proofErr w:type="spellStart"/>
      <w:r w:rsidRPr="009E74AD">
        <w:rPr>
          <w:highlight w:val="yellow"/>
        </w:rPr>
        <w:t>Tachinidae</w:t>
      </w:r>
      <w:proofErr w:type="spellEnd"/>
      <w:r w:rsidRPr="009E74AD">
        <w:rPr>
          <w:highlight w:val="yellow"/>
        </w:rPr>
        <w:t xml:space="preserve">, </w:t>
      </w:r>
      <w:proofErr w:type="spellStart"/>
      <w:r w:rsidRPr="009E74AD">
        <w:rPr>
          <w:highlight w:val="yellow"/>
        </w:rPr>
        <w:t>Rhagionidae</w:t>
      </w:r>
      <w:proofErr w:type="spellEnd"/>
      <w:r w:rsidRPr="009E74AD">
        <w:rPr>
          <w:highlight w:val="yellow"/>
        </w:rPr>
        <w:t xml:space="preserve">, </w:t>
      </w:r>
      <w:proofErr w:type="spellStart"/>
      <w:r w:rsidRPr="009E74AD">
        <w:rPr>
          <w:highlight w:val="yellow"/>
        </w:rPr>
        <w:t>Tipulidae</w:t>
      </w:r>
      <w:proofErr w:type="spellEnd"/>
      <w:r w:rsidRPr="009E74AD">
        <w:rPr>
          <w:highlight w:val="yellow"/>
        </w:rPr>
        <w:t>, Ichneumonidae), and five arthropod orders (Diptera, Hymenoptera, Lepidoptera, Coleoptera, Araneae), and calculated the mean (±SE) sampling rates for each taxonomic group within each elevation zone and during each of three survey periods.</w:t>
      </w:r>
      <w:r w:rsidRPr="00690413">
        <w:t xml:space="preserve"> </w:t>
      </w:r>
    </w:p>
    <w:p w:rsidR="008E70B5" w:rsidDel="00685C20" w:rsidP="008E70B5" w:rsidRDefault="00F13D16" w14:paraId="752BDB47" w14:textId="09733ACE">
      <w:pPr>
        <w:spacing w:line="480" w:lineRule="auto"/>
        <w:contextualSpacing/>
        <w:rPr>
          <w:del w:author="Andrew Stillman" w:date="2022-12-20T14:29:00Z" w:id="35"/>
        </w:rPr>
      </w:pPr>
      <w:ins w:author="Andrew Stillman" w:date="2022-12-20T14:26:00Z" w:id="36">
        <w:r>
          <w:t>ADD SOMEWHERE IN PARAGRAPH</w:t>
        </w:r>
      </w:ins>
      <w:ins w:author="Andrew Stillman" w:date="2022-12-21T11:32:00Z" w:id="37">
        <w:r w:rsidR="0066054A">
          <w:t xml:space="preserve"> ABOVE</w:t>
        </w:r>
      </w:ins>
      <w:ins w:author="Andrew Stillman" w:date="2022-12-20T14:26:00Z" w:id="38">
        <w:r>
          <w:t>:</w:t>
        </w:r>
        <w:r w:rsidR="00DA08E4">
          <w:t xml:space="preserve"> Same survey period grouping as a</w:t>
        </w:r>
      </w:ins>
      <w:ins w:author="Andrew Stillman" w:date="2022-12-20T14:27:00Z" w:id="39">
        <w:r w:rsidR="00DA08E4">
          <w:t xml:space="preserve">bove. In addition, it’s worth noting that we carefully filtered the Malaise trap </w:t>
        </w:r>
        <w:r w:rsidR="00175254">
          <w:t xml:space="preserve">dataset to remove taxa with known or potential bias in capture rates. </w:t>
        </w:r>
      </w:ins>
      <w:ins w:author="Andrew Stillman" w:date="2022-12-20T14:28:00Z" w:id="40">
        <w:r w:rsidR="00FA3713">
          <w:t xml:space="preserve">The resulting dataset included </w:t>
        </w:r>
        <w:r w:rsidR="006B2802">
          <w:t>14 taxonomic groups</w:t>
        </w:r>
      </w:ins>
      <w:ins w:author="Andrew Stillman" w:date="2022-12-20T14:29:00Z" w:id="41">
        <w:r w:rsidR="00685C20">
          <w:t xml:space="preserve"> with high confidence in the Ma</w:t>
        </w:r>
        <w:r w:rsidR="00156BEA">
          <w:t>laise trap results</w:t>
        </w:r>
      </w:ins>
      <w:ins w:author="Andrew Stillman" w:date="2022-12-20T14:28:00Z" w:id="42">
        <w:r w:rsidR="006B2802">
          <w:t xml:space="preserve">: </w:t>
        </w:r>
      </w:ins>
    </w:p>
    <w:p w:rsidR="00F13D16" w:rsidP="008E70B5" w:rsidRDefault="00685C20" w14:paraId="406156B1" w14:textId="3880BD3B">
      <w:pPr>
        <w:spacing w:line="480" w:lineRule="auto"/>
        <w:contextualSpacing/>
        <w:rPr>
          <w:ins w:author="Andrew Stillman" w:date="2022-12-20T14:30:00Z" w:id="43"/>
          <w:color w:val="000000" w:themeColor="text1"/>
        </w:rPr>
      </w:pPr>
      <w:proofErr w:type="spellStart"/>
      <w:ins w:author="Andrew Stillman" w:date="2022-12-20T14:29:00Z" w:id="44">
        <w:r w:rsidRPr="00685C20">
          <w:rPr>
            <w:color w:val="000000" w:themeColor="text1"/>
            <w:rPrChange w:author="Andrew Stillman" w:date="2022-12-20T14:29:00Z" w:id="45">
              <w:rPr>
                <w:b/>
                <w:bCs/>
                <w:i/>
                <w:iCs/>
                <w:color w:val="000000" w:themeColor="text1"/>
              </w:rPr>
            </w:rPrChange>
          </w:rPr>
          <w:t>Hemiptera.Pentatomidae</w:t>
        </w:r>
        <w:proofErr w:type="spellEnd"/>
        <w:r>
          <w:rPr>
            <w:color w:val="000000" w:themeColor="text1"/>
          </w:rPr>
          <w:t xml:space="preserve">, </w:t>
        </w:r>
        <w:proofErr w:type="spellStart"/>
        <w:r w:rsidRPr="00685C20">
          <w:rPr>
            <w:color w:val="000000" w:themeColor="text1"/>
            <w:rPrChange w:author="Andrew Stillman" w:date="2022-12-20T14:29:00Z" w:id="46">
              <w:rPr>
                <w:b/>
                <w:bCs/>
                <w:i/>
                <w:iCs/>
                <w:color w:val="000000" w:themeColor="text1"/>
              </w:rPr>
            </w:rPrChange>
          </w:rPr>
          <w:t>Hemiptera.Other</w:t>
        </w:r>
        <w:proofErr w:type="spellEnd"/>
        <w:r>
          <w:rPr>
            <w:color w:val="000000" w:themeColor="text1"/>
          </w:rPr>
          <w:t xml:space="preserve">, </w:t>
        </w:r>
        <w:proofErr w:type="spellStart"/>
        <w:r w:rsidRPr="00685C20">
          <w:rPr>
            <w:color w:val="000000" w:themeColor="text1"/>
            <w:rPrChange w:author="Andrew Stillman" w:date="2022-12-20T14:29:00Z" w:id="47">
              <w:rPr>
                <w:b/>
                <w:bCs/>
                <w:i/>
                <w:iCs/>
                <w:color w:val="000000" w:themeColor="text1"/>
              </w:rPr>
            </w:rPrChange>
          </w:rPr>
          <w:t>Plecoptera</w:t>
        </w:r>
        <w:proofErr w:type="spellEnd"/>
        <w:r>
          <w:rPr>
            <w:color w:val="000000" w:themeColor="text1"/>
          </w:rPr>
          <w:t xml:space="preserve">, </w:t>
        </w:r>
        <w:r w:rsidRPr="00685C20">
          <w:rPr>
            <w:color w:val="000000" w:themeColor="text1"/>
            <w:rPrChange w:author="Andrew Stillman" w:date="2022-12-20T14:29:00Z" w:id="48">
              <w:rPr>
                <w:b/>
                <w:bCs/>
                <w:i/>
                <w:iCs/>
                <w:color w:val="000000" w:themeColor="text1"/>
              </w:rPr>
            </w:rPrChange>
          </w:rPr>
          <w:t>Coleoptera</w:t>
        </w:r>
        <w:r>
          <w:rPr>
            <w:color w:val="000000" w:themeColor="text1"/>
          </w:rPr>
          <w:t xml:space="preserve">, </w:t>
        </w:r>
        <w:r w:rsidRPr="00685C20">
          <w:rPr>
            <w:color w:val="000000" w:themeColor="text1"/>
            <w:rPrChange w:author="Andrew Stillman" w:date="2022-12-20T14:29:00Z" w:id="49">
              <w:rPr>
                <w:b/>
                <w:bCs/>
                <w:i/>
                <w:iCs/>
                <w:color w:val="000000" w:themeColor="text1"/>
              </w:rPr>
            </w:rPrChange>
          </w:rPr>
          <w:t>Lepidoptera</w:t>
        </w:r>
        <w:r w:rsidR="00156BEA">
          <w:rPr>
            <w:color w:val="000000" w:themeColor="text1"/>
          </w:rPr>
          <w:t xml:space="preserve">, </w:t>
        </w:r>
        <w:proofErr w:type="spellStart"/>
        <w:r w:rsidRPr="00685C20">
          <w:rPr>
            <w:color w:val="000000" w:themeColor="text1"/>
            <w:rPrChange w:author="Andrew Stillman" w:date="2022-12-20T14:29:00Z" w:id="50">
              <w:rPr>
                <w:b/>
                <w:bCs/>
                <w:i/>
                <w:iCs/>
                <w:color w:val="000000" w:themeColor="text1"/>
              </w:rPr>
            </w:rPrChange>
          </w:rPr>
          <w:t>Diptera.Tipulidae</w:t>
        </w:r>
        <w:proofErr w:type="spellEnd"/>
        <w:r w:rsidR="00156BEA">
          <w:rPr>
            <w:color w:val="000000" w:themeColor="text1"/>
          </w:rPr>
          <w:t xml:space="preserve">, </w:t>
        </w:r>
        <w:proofErr w:type="spellStart"/>
        <w:r w:rsidRPr="00685C20">
          <w:rPr>
            <w:color w:val="000000" w:themeColor="text1"/>
            <w:rPrChange w:author="Andrew Stillman" w:date="2022-12-20T14:29:00Z" w:id="51">
              <w:rPr>
                <w:b/>
                <w:bCs/>
                <w:i/>
                <w:iCs/>
                <w:color w:val="000000" w:themeColor="text1"/>
              </w:rPr>
            </w:rPrChange>
          </w:rPr>
          <w:t>Diptera.Rhagionidae</w:t>
        </w:r>
        <w:proofErr w:type="spellEnd"/>
        <w:r w:rsidR="00156BEA">
          <w:rPr>
            <w:color w:val="000000" w:themeColor="text1"/>
          </w:rPr>
          <w:t xml:space="preserve">, </w:t>
        </w:r>
        <w:proofErr w:type="spellStart"/>
        <w:r w:rsidRPr="00685C20">
          <w:rPr>
            <w:color w:val="000000" w:themeColor="text1"/>
            <w:rPrChange w:author="Andrew Stillman" w:date="2022-12-20T14:29:00Z" w:id="52">
              <w:rPr>
                <w:b/>
                <w:bCs/>
                <w:i/>
                <w:iCs/>
                <w:color w:val="000000" w:themeColor="text1"/>
              </w:rPr>
            </w:rPrChange>
          </w:rPr>
          <w:t>Diptera.Other</w:t>
        </w:r>
        <w:proofErr w:type="spellEnd"/>
        <w:r w:rsidR="00156BEA">
          <w:rPr>
            <w:color w:val="000000" w:themeColor="text1"/>
          </w:rPr>
          <w:t xml:space="preserve">, </w:t>
        </w:r>
        <w:proofErr w:type="spellStart"/>
        <w:r w:rsidRPr="00685C20">
          <w:rPr>
            <w:color w:val="000000" w:themeColor="text1"/>
            <w:rPrChange w:author="Andrew Stillman" w:date="2022-12-20T14:29:00Z" w:id="53">
              <w:rPr>
                <w:b/>
                <w:bCs/>
                <w:i/>
                <w:iCs/>
                <w:color w:val="000000" w:themeColor="text1"/>
              </w:rPr>
            </w:rPrChange>
          </w:rPr>
          <w:t>Hymenoptera.Ichneumonids</w:t>
        </w:r>
      </w:ins>
      <w:proofErr w:type="spellEnd"/>
      <w:ins w:author="Andrew Stillman" w:date="2022-12-20T14:30:00Z" w:id="54">
        <w:r w:rsidR="00156BEA">
          <w:rPr>
            <w:color w:val="000000" w:themeColor="text1"/>
          </w:rPr>
          <w:t xml:space="preserve">, </w:t>
        </w:r>
      </w:ins>
      <w:proofErr w:type="spellStart"/>
      <w:proofErr w:type="gramStart"/>
      <w:ins w:author="Andrew Stillman" w:date="2022-12-20T14:29:00Z" w:id="55">
        <w:r w:rsidRPr="00685C20">
          <w:rPr>
            <w:color w:val="000000" w:themeColor="text1"/>
            <w:rPrChange w:author="Andrew Stillman" w:date="2022-12-20T14:29:00Z" w:id="56">
              <w:rPr>
                <w:b/>
                <w:bCs/>
                <w:i/>
                <w:iCs/>
                <w:color w:val="000000" w:themeColor="text1"/>
              </w:rPr>
            </w:rPrChange>
          </w:rPr>
          <w:t>Hymenoptera.Not.Ichneumonids</w:t>
        </w:r>
      </w:ins>
      <w:proofErr w:type="spellEnd"/>
      <w:proofErr w:type="gramEnd"/>
      <w:ins w:author="Andrew Stillman" w:date="2022-12-20T14:30:00Z" w:id="57">
        <w:r w:rsidR="00156BEA">
          <w:rPr>
            <w:color w:val="000000" w:themeColor="text1"/>
          </w:rPr>
          <w:t xml:space="preserve">, </w:t>
        </w:r>
      </w:ins>
      <w:proofErr w:type="spellStart"/>
      <w:ins w:author="Andrew Stillman" w:date="2022-12-20T14:29:00Z" w:id="58">
        <w:r w:rsidRPr="00685C20">
          <w:rPr>
            <w:color w:val="000000" w:themeColor="text1"/>
            <w:rPrChange w:author="Andrew Stillman" w:date="2022-12-20T14:29:00Z" w:id="59">
              <w:rPr>
                <w:b/>
                <w:bCs/>
                <w:i/>
                <w:iCs/>
                <w:color w:val="000000" w:themeColor="text1"/>
              </w:rPr>
            </w:rPrChange>
          </w:rPr>
          <w:t>Homoptera</w:t>
        </w:r>
      </w:ins>
      <w:proofErr w:type="spellEnd"/>
      <w:ins w:author="Andrew Stillman" w:date="2022-12-20T14:30:00Z" w:id="60">
        <w:r w:rsidR="00156BEA">
          <w:rPr>
            <w:color w:val="000000" w:themeColor="text1"/>
          </w:rPr>
          <w:t xml:space="preserve">, </w:t>
        </w:r>
      </w:ins>
      <w:proofErr w:type="spellStart"/>
      <w:ins w:author="Andrew Stillman" w:date="2022-12-20T14:29:00Z" w:id="61">
        <w:r w:rsidRPr="00685C20">
          <w:rPr>
            <w:color w:val="000000" w:themeColor="text1"/>
            <w:rPrChange w:author="Andrew Stillman" w:date="2022-12-20T14:29:00Z" w:id="62">
              <w:rPr>
                <w:b/>
                <w:bCs/>
                <w:i/>
                <w:iCs/>
                <w:color w:val="000000" w:themeColor="text1"/>
              </w:rPr>
            </w:rPrChange>
          </w:rPr>
          <w:t>Homoptera:Leafhopper</w:t>
        </w:r>
      </w:ins>
      <w:proofErr w:type="spellEnd"/>
      <w:ins w:author="Andrew Stillman" w:date="2022-12-20T14:30:00Z" w:id="63">
        <w:r w:rsidR="00156BEA">
          <w:rPr>
            <w:color w:val="000000" w:themeColor="text1"/>
          </w:rPr>
          <w:t xml:space="preserve">, </w:t>
        </w:r>
      </w:ins>
      <w:proofErr w:type="spellStart"/>
      <w:ins w:author="Andrew Stillman" w:date="2022-12-20T14:29:00Z" w:id="64">
        <w:r w:rsidRPr="00685C20">
          <w:rPr>
            <w:color w:val="000000" w:themeColor="text1"/>
            <w:rPrChange w:author="Andrew Stillman" w:date="2022-12-20T14:29:00Z" w:id="65">
              <w:rPr>
                <w:b/>
                <w:bCs/>
                <w:i/>
                <w:iCs/>
                <w:color w:val="000000" w:themeColor="text1"/>
              </w:rPr>
            </w:rPrChange>
          </w:rPr>
          <w:t>Trichoptera</w:t>
        </w:r>
      </w:ins>
      <w:proofErr w:type="spellEnd"/>
      <w:ins w:author="Andrew Stillman" w:date="2022-12-20T14:30:00Z" w:id="66">
        <w:r w:rsidR="00156BEA">
          <w:rPr>
            <w:color w:val="000000" w:themeColor="text1"/>
          </w:rPr>
          <w:t xml:space="preserve">, </w:t>
        </w:r>
      </w:ins>
      <w:proofErr w:type="spellStart"/>
      <w:ins w:author="Andrew Stillman" w:date="2022-12-20T14:29:00Z" w:id="67">
        <w:r w:rsidRPr="00685C20">
          <w:rPr>
            <w:color w:val="000000" w:themeColor="text1"/>
            <w:rPrChange w:author="Andrew Stillman" w:date="2022-12-20T14:29:00Z" w:id="68">
              <w:rPr>
                <w:b/>
                <w:bCs/>
                <w:i/>
                <w:iCs/>
                <w:color w:val="000000" w:themeColor="text1"/>
              </w:rPr>
            </w:rPrChange>
          </w:rPr>
          <w:t>Panorpidae</w:t>
        </w:r>
      </w:ins>
      <w:proofErr w:type="spellEnd"/>
      <w:ins w:author="Andrew Stillman" w:date="2022-12-20T14:30:00Z" w:id="69">
        <w:r w:rsidR="00156BEA">
          <w:rPr>
            <w:color w:val="000000" w:themeColor="text1"/>
          </w:rPr>
          <w:t>.</w:t>
        </w:r>
      </w:ins>
    </w:p>
    <w:p w:rsidRPr="00685C20" w:rsidR="00156BEA" w:rsidP="008E70B5" w:rsidRDefault="00FA4970" w14:paraId="00AB2731" w14:textId="7C811113">
      <w:pPr>
        <w:spacing w:line="480" w:lineRule="auto"/>
        <w:contextualSpacing/>
        <w:rPr>
          <w:ins w:author="Andrew Stillman" w:date="2022-12-20T14:26:00Z" w:id="70"/>
          <w:color w:val="000000" w:themeColor="text1"/>
          <w:rPrChange w:author="Andrew Stillman" w:date="2022-12-20T14:29:00Z" w:id="71">
            <w:rPr>
              <w:ins w:author="Andrew Stillman" w:date="2022-12-20T14:26:00Z" w:id="72"/>
              <w:b/>
              <w:bCs/>
              <w:i/>
              <w:iCs/>
              <w:color w:val="000000" w:themeColor="text1"/>
            </w:rPr>
          </w:rPrChange>
        </w:rPr>
      </w:pPr>
      <w:ins w:author="Andrew Stillman" w:date="2022-12-20T14:30:00Z" w:id="73">
        <w:r>
          <w:rPr>
            <w:color w:val="000000" w:themeColor="text1"/>
          </w:rPr>
          <w:t>(</w:t>
        </w:r>
        <w:proofErr w:type="gramStart"/>
        <w:r>
          <w:rPr>
            <w:color w:val="000000" w:themeColor="text1"/>
          </w:rPr>
          <w:t>you</w:t>
        </w:r>
        <w:proofErr w:type="gramEnd"/>
        <w:r>
          <w:rPr>
            <w:color w:val="000000" w:themeColor="text1"/>
          </w:rPr>
          <w:t xml:space="preserve"> might consider giving these more intuitive names... </w:t>
        </w:r>
        <w:proofErr w:type="spellStart"/>
        <w:r>
          <w:rPr>
            <w:color w:val="000000" w:themeColor="text1"/>
          </w:rPr>
          <w:t>hymenoptera</w:t>
        </w:r>
        <w:proofErr w:type="spellEnd"/>
        <w:r>
          <w:rPr>
            <w:color w:val="000000" w:themeColor="text1"/>
          </w:rPr>
          <w:t>-not-ichneumonids is a little</w:t>
        </w:r>
      </w:ins>
      <w:ins w:author="Andrew Stillman" w:date="2022-12-20T14:31:00Z" w:id="74">
        <w:r>
          <w:rPr>
            <w:color w:val="000000" w:themeColor="text1"/>
          </w:rPr>
          <w:t xml:space="preserve"> </w:t>
        </w:r>
        <w:r w:rsidR="007F79DE">
          <w:rPr>
            <w:color w:val="000000" w:themeColor="text1"/>
          </w:rPr>
          <w:t xml:space="preserve">clunky). </w:t>
        </w:r>
      </w:ins>
    </w:p>
    <w:p w:rsidR="008E70B5" w:rsidP="008E70B5" w:rsidRDefault="008E70B5" w14:paraId="2E88183F" w14:textId="1EA1CDD0">
      <w:pPr>
        <w:spacing w:line="480" w:lineRule="auto"/>
        <w:contextualSpacing/>
        <w:rPr>
          <w:b/>
          <w:bCs/>
          <w:i/>
          <w:iCs/>
          <w:color w:val="000000" w:themeColor="text1"/>
        </w:rPr>
      </w:pPr>
      <w:r w:rsidRPr="00AA7E2D">
        <w:rPr>
          <w:b/>
          <w:bCs/>
          <w:i/>
          <w:iCs/>
          <w:color w:val="000000" w:themeColor="text1"/>
        </w:rPr>
        <w:t xml:space="preserve">DNA </w:t>
      </w:r>
      <w:r>
        <w:rPr>
          <w:b/>
          <w:bCs/>
          <w:i/>
          <w:iCs/>
          <w:color w:val="000000" w:themeColor="text1"/>
        </w:rPr>
        <w:t>Extraction and Sequencing</w:t>
      </w:r>
    </w:p>
    <w:p w:rsidR="008E70B5" w:rsidP="008E70B5" w:rsidRDefault="008E70B5" w14:paraId="361700A1" w14:textId="77777777">
      <w:pPr>
        <w:spacing w:line="480" w:lineRule="auto"/>
        <w:contextualSpacing/>
        <w:rPr>
          <w:rFonts w:eastAsia="TimesNewRomanPSMT"/>
          <w:color w:val="000000" w:themeColor="text1"/>
        </w:rPr>
      </w:pPr>
      <w:r w:rsidRPr="00AA7E2D">
        <w:rPr>
          <w:rFonts w:eastAsia="TimesNewRomanPSMT"/>
          <w:color w:val="000000" w:themeColor="text1"/>
        </w:rPr>
        <w:t xml:space="preserve">I </w:t>
      </w:r>
      <w:r>
        <w:rPr>
          <w:rFonts w:eastAsia="TimesNewRomanPSMT"/>
          <w:color w:val="000000" w:themeColor="text1"/>
        </w:rPr>
        <w:t>used</w:t>
      </w:r>
      <w:r w:rsidRPr="00AA7E2D">
        <w:rPr>
          <w:rFonts w:eastAsia="TimesNewRomanPSMT"/>
          <w:color w:val="000000" w:themeColor="text1"/>
        </w:rPr>
        <w:t xml:space="preserve"> DNA metabarcoding</w:t>
      </w:r>
      <w:r>
        <w:rPr>
          <w:rFonts w:eastAsia="TimesNewRomanPSMT"/>
          <w:color w:val="000000" w:themeColor="text1"/>
        </w:rPr>
        <w:t xml:space="preserve"> to characterize</w:t>
      </w:r>
      <w:r w:rsidRPr="00AA7E2D">
        <w:rPr>
          <w:rFonts w:eastAsia="TimesNewRomanPSMT"/>
          <w:color w:val="000000" w:themeColor="text1"/>
        </w:rPr>
        <w:t xml:space="preserve"> diet composition with taxonomic specificity </w:t>
      </w:r>
      <w:r w:rsidRPr="00AA7E2D">
        <w:rPr>
          <w:rFonts w:eastAsia="TimesNewRomanPSMT"/>
          <w:color w:val="000000" w:themeColor="text1"/>
        </w:rPr>
        <w:fldChar w:fldCharType="begin"/>
      </w:r>
      <w:r>
        <w:rPr>
          <w:rFonts w:eastAsia="TimesNewRomanPSMT"/>
          <w:color w:val="000000" w:themeColor="text1"/>
        </w:rPr>
        <w:instrText xml:space="preserve"> ADDIN ZOTERO_ITEM CSL_CITATION {"citationID":"080n1rgO","properties":{"formattedCitation":"(Garfinkel et al. 2020)","plainCitation":"(Garfinkel et al. 2020)","noteIndex":0},"citationItems":[{"id":131,"uris":["http://zotero.org/groups/2456233/items/S2WV5I4L"],"itemData":{"id":131,"type":"article-journal","abstract":"Birds provide ecosystem services (pest control) in many agroecosystems and have neutral or negative ecological effects (disservices) in others. Large-scale, conventional row crop agriculture is extremely widespread globally, yet few studies of bird effects take place in these agroecosystems. We studied indirect effects of insectivorous birds on corn and soybean crops in fields adjacent to a prairie in Illinois (USA). We hypothesized that prairie birds would forage for arthropods in adjacent crop fields and that the magnitude of services or disservices would decrease with distance from the prairie. We used bird-excluding cages over crops to examine the net effect of birds on corn and soybean grain yield. We also conducted DNA metabarcoding to identify arthropod prey in fecal samples from captured birds. Our exclosure experiments revealed that birds provided net services in corn and net disservices in soybeans. Distance from prairie was not a significant predictor of exclosure treatment effect in either crop. Many bird fecal samples contained DNA from both beneficial arthropods and known economically significant pests of corn, but few economically significant pests of soybeans. Song Sparrows (Melospiza melodia), one of our most captured species, most commonly consumed corn rootworms, an economically significant pest of corn crops. We estimated that birds in this system provided a service worth approximately US $275 ha−1 in corn yield gain, and a disservice valued at approximately $348 ha−1 in soybean yield loss. Our study is the first to demonstrate that birds can provide substantial and economically valuable services in field corn, and disservices in soybean crops. The contrasting findings in the 2 crop systems suggest a range of bird impacts within widespread agroecosystems and demonstrate the importance of quantifying net trophic effects.","container-title":"The Condor","DOI":"10.1093/condor/duaa009","ISSN":"0010-5422, 1938-5129","language":"en","page":"1-12","source":"DOI.org (Crossref)","title":"Birds suppress pests in corn but release them in soybean crops within a mixed prairie/agriculture system","volume":"122","author":[{"family":"Garfinkel","given":"Megan B"},{"family":"Minor","given":"Emily S"},{"family":"Whelan","given":"Christopher J"}],"issued":{"date-parts":[["2020",3,6]]}}}],"schema":"https://github.com/citation-style-language/schema/raw/master/csl-citation.json"} </w:instrText>
      </w:r>
      <w:r w:rsidRPr="00AA7E2D">
        <w:rPr>
          <w:rFonts w:eastAsia="TimesNewRomanPSMT"/>
          <w:color w:val="000000" w:themeColor="text1"/>
        </w:rPr>
        <w:fldChar w:fldCharType="separate"/>
      </w:r>
      <w:r w:rsidRPr="00AA7E2D">
        <w:rPr>
          <w:rFonts w:eastAsia="TimesNewRomanPSMT"/>
          <w:noProof/>
          <w:color w:val="000000" w:themeColor="text1"/>
        </w:rPr>
        <w:t>(Garfinkel et al. 2020)</w:t>
      </w:r>
      <w:r w:rsidRPr="00AA7E2D">
        <w:rPr>
          <w:rFonts w:eastAsia="TimesNewRomanPSMT"/>
          <w:color w:val="000000" w:themeColor="text1"/>
        </w:rPr>
        <w:fldChar w:fldCharType="end"/>
      </w:r>
      <w:r w:rsidRPr="00AA7E2D">
        <w:rPr>
          <w:rFonts w:eastAsia="TimesNewRomanPSMT"/>
          <w:color w:val="000000" w:themeColor="text1"/>
        </w:rPr>
        <w:t xml:space="preserve">. I randomly </w:t>
      </w:r>
      <w:r>
        <w:rPr>
          <w:rFonts w:eastAsia="TimesNewRomanPSMT"/>
          <w:color w:val="000000" w:themeColor="text1"/>
        </w:rPr>
        <w:t>placed</w:t>
      </w:r>
      <w:r w:rsidRPr="00AA7E2D">
        <w:rPr>
          <w:rFonts w:eastAsia="TimesNewRomanPSMT"/>
          <w:color w:val="000000" w:themeColor="text1"/>
        </w:rPr>
        <w:t xml:space="preserve"> samples </w:t>
      </w:r>
      <w:r>
        <w:rPr>
          <w:rFonts w:eastAsia="TimesNewRomanPSMT"/>
          <w:color w:val="000000" w:themeColor="text1"/>
        </w:rPr>
        <w:t xml:space="preserve">into groups </w:t>
      </w:r>
      <w:r w:rsidRPr="00AA7E2D">
        <w:rPr>
          <w:rFonts w:eastAsia="TimesNewRomanPSMT"/>
          <w:color w:val="000000" w:themeColor="text1"/>
        </w:rPr>
        <w:t xml:space="preserve">spanning elevation zones </w:t>
      </w:r>
      <w:r>
        <w:rPr>
          <w:rFonts w:eastAsia="TimesNewRomanPSMT"/>
          <w:color w:val="000000" w:themeColor="text1"/>
        </w:rPr>
        <w:t xml:space="preserve">and survey periods </w:t>
      </w:r>
      <w:r w:rsidRPr="00AA7E2D">
        <w:rPr>
          <w:rFonts w:eastAsia="TimesNewRomanPSMT"/>
          <w:color w:val="000000" w:themeColor="text1"/>
        </w:rPr>
        <w:t>for DNA extractions</w:t>
      </w:r>
      <w:r>
        <w:rPr>
          <w:rFonts w:eastAsia="TimesNewRomanPSMT"/>
          <w:color w:val="000000" w:themeColor="text1"/>
        </w:rPr>
        <w:t xml:space="preserve"> to avoid batch effects</w:t>
      </w:r>
      <w:r w:rsidRPr="00AA7E2D">
        <w:rPr>
          <w:rFonts w:eastAsia="TimesNewRomanPSMT"/>
          <w:color w:val="000000" w:themeColor="text1"/>
        </w:rPr>
        <w:t xml:space="preserve">. </w:t>
      </w:r>
      <w:r>
        <w:rPr>
          <w:rFonts w:eastAsia="TimesNewRomanPSMT"/>
          <w:color w:val="000000" w:themeColor="text1"/>
        </w:rPr>
        <w:t xml:space="preserve">Samples were homogenized through bead beating on a benchtop vortex for 20 min prior to extraction. </w:t>
      </w:r>
      <w:r w:rsidRPr="00AA7E2D">
        <w:rPr>
          <w:rFonts w:eastAsia="TimesNewRomanPSMT"/>
          <w:color w:val="000000" w:themeColor="text1"/>
        </w:rPr>
        <w:t xml:space="preserve">I extracted fecal DNA </w:t>
      </w:r>
      <w:r>
        <w:rPr>
          <w:rFonts w:eastAsia="TimesNewRomanPSMT"/>
          <w:color w:val="000000" w:themeColor="text1"/>
        </w:rPr>
        <w:t xml:space="preserve">in a clean lab with UV decontamination </w:t>
      </w:r>
      <w:r w:rsidRPr="00AA7E2D">
        <w:rPr>
          <w:rFonts w:eastAsia="TimesNewRomanPSMT"/>
          <w:color w:val="000000" w:themeColor="text1"/>
        </w:rPr>
        <w:t xml:space="preserve">using a Quick-DNA Fecal/Soil Microbe </w:t>
      </w:r>
      <w:proofErr w:type="spellStart"/>
      <w:r w:rsidRPr="00AA7E2D">
        <w:rPr>
          <w:rFonts w:eastAsia="TimesNewRomanPSMT"/>
          <w:color w:val="000000" w:themeColor="text1"/>
        </w:rPr>
        <w:t>MiniPrep</w:t>
      </w:r>
      <w:proofErr w:type="spellEnd"/>
      <w:r w:rsidRPr="00AA7E2D">
        <w:rPr>
          <w:rFonts w:eastAsia="TimesNewRomanPSMT"/>
          <w:color w:val="000000" w:themeColor="text1"/>
        </w:rPr>
        <w:t xml:space="preserve"> Kit </w:t>
      </w:r>
      <w:r>
        <w:rPr>
          <w:rFonts w:eastAsia="TimesNewRomanPSMT"/>
          <w:color w:val="000000" w:themeColor="text1"/>
        </w:rPr>
        <w:t xml:space="preserve">following the manufacturer’s protocol </w:t>
      </w:r>
      <w:r w:rsidRPr="00AA7E2D">
        <w:rPr>
          <w:rFonts w:eastAsia="TimesNewRomanPSMT"/>
          <w:color w:val="000000" w:themeColor="text1"/>
        </w:rPr>
        <w:t>(</w:t>
      </w:r>
      <w:proofErr w:type="spellStart"/>
      <w:r w:rsidRPr="00AA7E2D">
        <w:rPr>
          <w:rFonts w:eastAsia="TimesNewRomanPSMT"/>
          <w:color w:val="000000" w:themeColor="text1"/>
        </w:rPr>
        <w:t>Zymo</w:t>
      </w:r>
      <w:proofErr w:type="spellEnd"/>
      <w:r w:rsidRPr="00AA7E2D">
        <w:rPr>
          <w:rFonts w:eastAsia="TimesNewRomanPSMT"/>
          <w:color w:val="000000" w:themeColor="text1"/>
        </w:rPr>
        <w:t xml:space="preserve"> Research</w:t>
      </w:r>
      <w:r>
        <w:rPr>
          <w:rFonts w:eastAsia="TimesNewRomanPSMT"/>
          <w:color w:val="000000" w:themeColor="text1"/>
        </w:rPr>
        <w:t>, Irvine, CA</w:t>
      </w:r>
      <w:r w:rsidRPr="00AA7E2D">
        <w:rPr>
          <w:rFonts w:eastAsia="TimesNewRomanPSMT"/>
          <w:color w:val="000000" w:themeColor="text1"/>
        </w:rPr>
        <w:t>)</w:t>
      </w:r>
      <w:r>
        <w:rPr>
          <w:rFonts w:eastAsia="TimesNewRomanPSMT"/>
          <w:color w:val="000000" w:themeColor="text1"/>
        </w:rPr>
        <w:t>, with an elution volume of</w:t>
      </w:r>
      <w:r w:rsidRPr="00AA7E2D">
        <w:rPr>
          <w:rFonts w:eastAsia="TimesNewRomanPSMT"/>
          <w:color w:val="000000" w:themeColor="text1"/>
        </w:rPr>
        <w:t xml:space="preserve"> 75 µl</w:t>
      </w:r>
      <w:r>
        <w:rPr>
          <w:rFonts w:eastAsia="TimesNewRomanPSMT"/>
          <w:color w:val="000000" w:themeColor="text1"/>
        </w:rPr>
        <w:t>. For each group of extractions, I included one negative extraction control and</w:t>
      </w:r>
      <w:r w:rsidRPr="00AA7E2D">
        <w:rPr>
          <w:rFonts w:eastAsia="TimesNewRomanPSMT"/>
          <w:color w:val="000000" w:themeColor="text1"/>
        </w:rPr>
        <w:t xml:space="preserve"> </w:t>
      </w:r>
      <w:r>
        <w:rPr>
          <w:rFonts w:eastAsia="TimesNewRomanPSMT"/>
          <w:color w:val="000000" w:themeColor="text1"/>
        </w:rPr>
        <w:t>one</w:t>
      </w:r>
      <w:r w:rsidRPr="00AA7E2D">
        <w:rPr>
          <w:rFonts w:eastAsia="TimesNewRomanPSMT"/>
          <w:color w:val="000000" w:themeColor="text1"/>
        </w:rPr>
        <w:t xml:space="preserve"> positive insect control </w:t>
      </w:r>
      <w:r>
        <w:rPr>
          <w:rFonts w:eastAsia="TimesNewRomanPSMT"/>
          <w:color w:val="000000" w:themeColor="text1"/>
        </w:rPr>
        <w:t>(</w:t>
      </w:r>
      <w:proofErr w:type="gramStart"/>
      <w:r>
        <w:rPr>
          <w:rFonts w:eastAsia="TimesNewRomanPSMT"/>
          <w:color w:val="000000" w:themeColor="text1"/>
        </w:rPr>
        <w:t>i.e.</w:t>
      </w:r>
      <w:proofErr w:type="gramEnd"/>
      <w:r>
        <w:rPr>
          <w:rFonts w:eastAsia="TimesNewRomanPSMT"/>
          <w:color w:val="000000" w:themeColor="text1"/>
        </w:rPr>
        <w:t xml:space="preserve"> mock prey community DNA). The positive insect control was created </w:t>
      </w:r>
      <w:r w:rsidRPr="00AA7E2D">
        <w:rPr>
          <w:rFonts w:eastAsia="TimesNewRomanPSMT"/>
          <w:color w:val="000000" w:themeColor="text1"/>
        </w:rPr>
        <w:t xml:space="preserve">by selecting </w:t>
      </w:r>
      <w:r>
        <w:rPr>
          <w:rFonts w:eastAsia="TimesNewRomanPSMT"/>
          <w:color w:val="000000" w:themeColor="text1"/>
        </w:rPr>
        <w:t xml:space="preserve">five </w:t>
      </w:r>
      <w:r w:rsidRPr="00AA7E2D">
        <w:rPr>
          <w:rFonts w:eastAsia="TimesNewRomanPSMT"/>
          <w:color w:val="000000" w:themeColor="text1"/>
        </w:rPr>
        <w:t xml:space="preserve">insect </w:t>
      </w:r>
      <w:r>
        <w:rPr>
          <w:rFonts w:eastAsia="TimesNewRomanPSMT"/>
          <w:color w:val="000000" w:themeColor="text1"/>
        </w:rPr>
        <w:t>f</w:t>
      </w:r>
      <w:r w:rsidRPr="00AA7E2D">
        <w:rPr>
          <w:rFonts w:eastAsia="TimesNewRomanPSMT"/>
          <w:color w:val="000000" w:themeColor="text1"/>
        </w:rPr>
        <w:t xml:space="preserve">amilies collected from Malaise traps that represent known prey items of black-throated blue warblers at </w:t>
      </w:r>
      <w:r>
        <w:rPr>
          <w:rFonts w:eastAsia="TimesNewRomanPSMT"/>
          <w:color w:val="000000" w:themeColor="text1"/>
        </w:rPr>
        <w:t>Hubbard Brook</w:t>
      </w:r>
      <w:r w:rsidRPr="00AA7E2D">
        <w:rPr>
          <w:rFonts w:eastAsia="TimesNewRomanPSMT"/>
          <w:color w:val="000000" w:themeColor="text1"/>
        </w:rPr>
        <w:t xml:space="preserve"> (</w:t>
      </w:r>
      <w:proofErr w:type="spellStart"/>
      <w:r w:rsidRPr="00AA7E2D">
        <w:rPr>
          <w:rFonts w:eastAsia="TimesNewRomanPSMT"/>
          <w:color w:val="000000" w:themeColor="text1"/>
        </w:rPr>
        <w:t>Cantharidae</w:t>
      </w:r>
      <w:proofErr w:type="spellEnd"/>
      <w:r w:rsidRPr="00AA7E2D">
        <w:rPr>
          <w:rFonts w:eastAsia="TimesNewRomanPSMT"/>
          <w:color w:val="000000" w:themeColor="text1"/>
        </w:rPr>
        <w:t xml:space="preserve">, </w:t>
      </w:r>
      <w:proofErr w:type="spellStart"/>
      <w:r w:rsidRPr="00AA7E2D">
        <w:rPr>
          <w:rFonts w:eastAsia="TimesNewRomanPSMT"/>
          <w:color w:val="000000" w:themeColor="text1"/>
        </w:rPr>
        <w:t>Cerambicidae</w:t>
      </w:r>
      <w:proofErr w:type="spellEnd"/>
      <w:r w:rsidRPr="00AA7E2D">
        <w:rPr>
          <w:rFonts w:eastAsia="TimesNewRomanPSMT"/>
          <w:color w:val="000000" w:themeColor="text1"/>
        </w:rPr>
        <w:t xml:space="preserve">, Curculionidae, Ichneumonidae, </w:t>
      </w:r>
      <w:proofErr w:type="spellStart"/>
      <w:r w:rsidRPr="00AA7E2D">
        <w:rPr>
          <w:rFonts w:eastAsia="TimesNewRomanPSMT"/>
          <w:color w:val="000000" w:themeColor="text1"/>
        </w:rPr>
        <w:t>Rhagionidae</w:t>
      </w:r>
      <w:proofErr w:type="spellEnd"/>
      <w:r w:rsidRPr="00AA7E2D">
        <w:rPr>
          <w:rFonts w:eastAsia="TimesNewRomanPSMT"/>
          <w:color w:val="000000" w:themeColor="text1"/>
        </w:rPr>
        <w:t xml:space="preserve">). I extracted DNA from the legs and heads of insects using the </w:t>
      </w:r>
      <w:proofErr w:type="spellStart"/>
      <w:r w:rsidRPr="00AA7E2D">
        <w:rPr>
          <w:rFonts w:eastAsia="TimesNewRomanPSMT"/>
          <w:color w:val="000000" w:themeColor="text1"/>
        </w:rPr>
        <w:t>DNeasy</w:t>
      </w:r>
      <w:proofErr w:type="spellEnd"/>
      <w:r w:rsidRPr="00AA7E2D">
        <w:rPr>
          <w:rFonts w:eastAsia="TimesNewRomanPSMT"/>
          <w:color w:val="000000" w:themeColor="text1"/>
        </w:rPr>
        <w:t xml:space="preserve"> Blood &amp; Tissue Kit (Qiagen, Hilden, Germany), with an elution volume of 100 µl. </w:t>
      </w:r>
    </w:p>
    <w:p w:rsidR="008E70B5" w:rsidP="008E70B5" w:rsidRDefault="008E70B5" w14:paraId="2B7FEEDD" w14:textId="77777777">
      <w:pPr>
        <w:spacing w:line="480" w:lineRule="auto"/>
        <w:ind w:firstLine="720"/>
        <w:contextualSpacing/>
        <w:rPr>
          <w:rFonts w:eastAsia="TimesNewRomanPSMT"/>
          <w:color w:val="000000" w:themeColor="text1"/>
        </w:rPr>
      </w:pPr>
      <w:r>
        <w:rPr>
          <w:rFonts w:eastAsia="TimesNewRomanPSMT"/>
          <w:color w:val="000000" w:themeColor="text1"/>
        </w:rPr>
        <w:t>I used a two-step PCR protocol, using the</w:t>
      </w:r>
      <w:r w:rsidRPr="00AA7E2D">
        <w:rPr>
          <w:rFonts w:eastAsia="TimesNewRomanPSMT"/>
          <w:color w:val="000000" w:themeColor="text1"/>
        </w:rPr>
        <w:t xml:space="preserve"> ANML</w:t>
      </w:r>
      <w:r>
        <w:rPr>
          <w:rFonts w:eastAsia="TimesNewRomanPSMT"/>
          <w:color w:val="000000" w:themeColor="text1"/>
        </w:rPr>
        <w:t xml:space="preserve"> </w:t>
      </w:r>
      <w:r w:rsidRPr="00AA7E2D">
        <w:rPr>
          <w:rFonts w:eastAsia="TimesNewRomanPSMT"/>
          <w:color w:val="000000" w:themeColor="text1"/>
        </w:rPr>
        <w:t>primer</w:t>
      </w:r>
      <w:r>
        <w:rPr>
          <w:rFonts w:eastAsia="TimesNewRomanPSMT"/>
          <w:color w:val="000000" w:themeColor="text1"/>
        </w:rPr>
        <w:t>s</w:t>
      </w:r>
      <w:r w:rsidRPr="00AA7E2D">
        <w:rPr>
          <w:rFonts w:eastAsia="TimesNewRomanPSMT"/>
          <w:color w:val="000000" w:themeColor="text1"/>
        </w:rPr>
        <w:t xml:space="preserve"> </w:t>
      </w:r>
      <w:r w:rsidRPr="00AA7E2D">
        <w:rPr>
          <w:rFonts w:eastAsia="TimesNewRomanPSMT"/>
          <w:color w:val="000000" w:themeColor="text1"/>
        </w:rPr>
        <w:fldChar w:fldCharType="begin"/>
      </w:r>
      <w:r>
        <w:rPr>
          <w:rFonts w:eastAsia="TimesNewRomanPSMT"/>
          <w:color w:val="000000" w:themeColor="text1"/>
        </w:rPr>
        <w:instrText xml:space="preserve"> ADDIN ZOTERO_ITEM CSL_CITATION {"citationID":"KeQ6vV4f","properties":{"formattedCitation":"(Jusino et al. 2019, Garfinkel et al. 2020)","plainCitation":"(Jusino et al. 2019, Garfinkel et al. 2020)","dontUpdate":true,"noteIndex":0},"citationItems":[{"id":</w:instrText>
      </w:r>
      <w:r>
        <w:rPr>
          <w:rFonts w:hint="eastAsia" w:eastAsia="TimesNewRomanPSMT"/>
          <w:color w:val="000000" w:themeColor="text1"/>
        </w:rPr>
        <w:instrText>172,"uris":["http://zotero.org/groups/2456233/items/EKQU4XTD"],"itemData":{"id":172,"type":"article-journal","abstract":"DNA analysis of predator faeces using high</w:instrText>
      </w:r>
      <w:r>
        <w:rPr>
          <w:rFonts w:hint="eastAsia" w:eastAsia="TimesNewRomanPSMT"/>
          <w:color w:val="000000" w:themeColor="text1"/>
        </w:rPr>
        <w:instrText>‐</w:instrText>
      </w:r>
      <w:r>
        <w:rPr>
          <w:rFonts w:hint="eastAsia" w:eastAsia="TimesNewRomanPSMT"/>
          <w:color w:val="000000" w:themeColor="text1"/>
        </w:rPr>
        <w:instrText>throughput amplicon sequencing (HTS) enhances our understanding of predator</w:instrText>
      </w:r>
      <w:r>
        <w:rPr>
          <w:rFonts w:hint="eastAsia" w:eastAsia="TimesNewRomanPSMT"/>
          <w:color w:val="000000" w:themeColor="text1"/>
        </w:rPr>
        <w:instrText>–</w:instrText>
      </w:r>
      <w:r>
        <w:rPr>
          <w:rFonts w:hint="eastAsia" w:eastAsia="TimesNewRomanPSMT"/>
          <w:color w:val="000000" w:themeColor="text1"/>
        </w:rPr>
        <w:instrText>prey interactio</w:instrText>
      </w:r>
      <w:r>
        <w:rPr>
          <w:rFonts w:eastAsia="TimesNewRomanPSMT"/>
          <w:color w:val="000000" w:themeColor="text1"/>
        </w:rPr>
        <w:instrText>ns. However, conclusions drawn from this technique are constrained by biases that occur in multiple steps of the HTS workflow. To better characterize insectivorous animal diets, we used DNA from a diverse set of arthropods to assess PCR biases of commonly used and novel primer pairs for the mitochondrial gene, cytochrome oxidase C subunit 1 (COI). We compared diversity recovered from HTS of bat guano samples using a commonly used primer pair “ZBJ” to results using the novel primer pair “ANML.” To paramete</w:instrText>
      </w:r>
      <w:r>
        <w:rPr>
          <w:rFonts w:hint="eastAsia" w:eastAsia="TimesNewRomanPSMT"/>
          <w:color w:val="000000" w:themeColor="text1"/>
        </w:rPr>
        <w:instrText>rize our bioinformatics pipeline, we created an arthropod mock community consisting of single</w:instrText>
      </w:r>
      <w:r>
        <w:rPr>
          <w:rFonts w:hint="eastAsia" w:eastAsia="TimesNewRomanPSMT"/>
          <w:color w:val="000000" w:themeColor="text1"/>
        </w:rPr>
        <w:instrText>‐</w:instrText>
      </w:r>
      <w:r>
        <w:rPr>
          <w:rFonts w:hint="eastAsia" w:eastAsia="TimesNewRomanPSMT"/>
          <w:color w:val="000000" w:themeColor="text1"/>
        </w:rPr>
        <w:instrText>copy (cloned) COI sequences. To examine biases associated with both PCR and HTS, mock community members were combined in equimolar amounts both pre</w:instrText>
      </w:r>
      <w:r>
        <w:rPr>
          <w:rFonts w:hint="eastAsia" w:eastAsia="TimesNewRomanPSMT"/>
          <w:color w:val="000000" w:themeColor="text1"/>
        </w:rPr>
        <w:instrText>‐</w:instrText>
      </w:r>
      <w:r>
        <w:rPr>
          <w:rFonts w:hint="eastAsia" w:eastAsia="TimesNewRomanPSMT"/>
          <w:color w:val="000000" w:themeColor="text1"/>
        </w:rPr>
        <w:instrText xml:space="preserve"> and post</w:instrText>
      </w:r>
      <w:r>
        <w:rPr>
          <w:rFonts w:hint="eastAsia" w:eastAsia="TimesNewRomanPSMT"/>
          <w:color w:val="000000" w:themeColor="text1"/>
        </w:rPr>
        <w:instrText>‐</w:instrText>
      </w:r>
      <w:r>
        <w:rPr>
          <w:rFonts w:hint="eastAsia" w:eastAsia="TimesNewRomanPSMT"/>
          <w:color w:val="000000" w:themeColor="text1"/>
        </w:rPr>
        <w:instrText>PCR</w:instrText>
      </w:r>
      <w:r>
        <w:rPr>
          <w:rFonts w:eastAsia="TimesNewRomanPSMT"/>
          <w:color w:val="000000" w:themeColor="text1"/>
        </w:rPr>
        <w:instrText>. We validated our system using guano from bats fed known diets and using composite samples of morphologically identified insects collected in pitfall traps. In PCR tests, the ANML primer pair amplified 58 of 59 arthropod taxa (98%), whereas ZBJ amplified</w:instrText>
      </w:r>
      <w:r>
        <w:rPr>
          <w:rFonts w:hint="eastAsia" w:eastAsia="TimesNewRomanPSMT"/>
          <w:color w:val="000000" w:themeColor="text1"/>
        </w:rPr>
        <w:instrText xml:space="preserve"> 24</w:instrText>
      </w:r>
      <w:r>
        <w:rPr>
          <w:rFonts w:hint="eastAsia" w:eastAsia="TimesNewRomanPSMT"/>
          <w:color w:val="000000" w:themeColor="text1"/>
        </w:rPr>
        <w:instrText>–</w:instrText>
      </w:r>
      <w:r>
        <w:rPr>
          <w:rFonts w:hint="eastAsia" w:eastAsia="TimesNewRomanPSMT"/>
          <w:color w:val="000000" w:themeColor="text1"/>
        </w:rPr>
        <w:instrText>40 of 59 taxa (41%</w:instrText>
      </w:r>
      <w:r>
        <w:rPr>
          <w:rFonts w:hint="eastAsia" w:eastAsia="TimesNewRomanPSMT"/>
          <w:color w:val="000000" w:themeColor="text1"/>
        </w:rPr>
        <w:instrText>–</w:instrText>
      </w:r>
      <w:r>
        <w:rPr>
          <w:rFonts w:hint="eastAsia" w:eastAsia="TimesNewRomanPSMT"/>
          <w:color w:val="000000" w:themeColor="text1"/>
        </w:rPr>
        <w:instrText>68%). Furthermore, in an HTS comparison of field</w:instrText>
      </w:r>
      <w:r>
        <w:rPr>
          <w:rFonts w:hint="eastAsia" w:eastAsia="TimesNewRomanPSMT"/>
          <w:color w:val="000000" w:themeColor="text1"/>
        </w:rPr>
        <w:instrText>‐</w:instrText>
      </w:r>
      <w:r>
        <w:rPr>
          <w:rFonts w:hint="eastAsia" w:eastAsia="TimesNewRomanPSMT"/>
          <w:color w:val="000000" w:themeColor="text1"/>
        </w:rPr>
        <w:instrText>collected samples, the ANML primers detected nearly fourfold more arthropod taxa than the ZBJ primers. The additional arthropods detected include medically and economically relevant i</w:instrText>
      </w:r>
      <w:r>
        <w:rPr>
          <w:rFonts w:eastAsia="TimesNewRomanPSMT"/>
          <w:color w:val="000000" w:themeColor="text1"/>
        </w:rPr>
        <w:instrText>nsect groups such as mosquitoes. Results revealed biases at both the PCR and sequencing levels, demonstrating the pitfalls associated with using HTS read numbers as proxies for abundance. The use of an arthropod mock community allowed for improved bioinformatics pipeline parameterization.","container-title":"Molecular Ecology Resources","DOI":"10.1111/1755-0998.12951","ISSN":"1755-098X, 1755-0998","issue":"1","journalAbbreviation":"Mol Ecol Resour","language":"en","page":"176-190","source":"DOI.org (Cross</w:instrText>
      </w:r>
      <w:r>
        <w:rPr>
          <w:rFonts w:hint="eastAsia" w:eastAsia="TimesNewRomanPSMT"/>
          <w:color w:val="000000" w:themeColor="text1"/>
        </w:rPr>
        <w:instrText>ref)","title":"An improved method for utilizing high</w:instrText>
      </w:r>
      <w:r>
        <w:rPr>
          <w:rFonts w:hint="eastAsia" w:eastAsia="TimesNewRomanPSMT"/>
          <w:color w:val="000000" w:themeColor="text1"/>
        </w:rPr>
        <w:instrText>‐</w:instrText>
      </w:r>
      <w:r>
        <w:rPr>
          <w:rFonts w:hint="eastAsia" w:eastAsia="TimesNewRomanPSMT"/>
          <w:color w:val="000000" w:themeColor="text1"/>
        </w:rPr>
        <w:instrText>throughput amplicon sequencing to determine the diets of insectivorous animals","volume":"19","author":[{"family":"Jusino","given":"Michelle A."},{"family":"Banik","given":"Mark T."},{"family":"Palmer",</w:instrText>
      </w:r>
      <w:r>
        <w:rPr>
          <w:rFonts w:eastAsia="TimesNewRomanPSMT"/>
          <w:color w:val="000000" w:themeColor="text1"/>
        </w:rPr>
        <w:instrText xml:space="preserve">"given":"Jonathan M."},{"family":"Wray","given":"Amy K."},{"family":"Xiao","given":"Lei"},{"family":"Pelton","given":"Emma"},{"family":"Barber","given":"Jesse R."},{"family":"Kawahara","given":"Akito Y."},{"family":"Gratton","given":"Claudio"},{"family":"Peery","given":"M. Zachariah"},{"family":"Lindner","given":"Daniel L."}],"issued":{"date-parts":[["2019",1]]}},"label":"page"},{"id":131,"uris":["http://zotero.org/groups/2456233/items/S2WV5I4L"],"itemData":{"id":131,"type":"article-journal","abstract":"Birds provide ecosystem services (pest control) in many agroecosystems and have neutral or negative ecological effects (disservices) in others. Large-scale, conventional row crop agriculture is extremely widespread globally, yet few studies of bird effects take place in these agroecosystems. We studied indirect effects of insectivorous birds on corn and soybean crops in fields adjacent to a prairie in Illinois (USA). We hypothesized that prairie birds would forage for arthropods in adjacent crop fields and that the magnitude of services or disservices would decrease with distance from the prairie. We used bird-excluding cages over crops to examine the net effect of birds on corn and soybean grain yield. We also conducted DNA metabarcoding to identify arthropod prey in fecal samples from captured birds. Our exclosure experiments revealed that birds provided net services in corn and net disservices in soybeans. Distance from prairie was not a significant predictor of exclosure treatment effect in either crop. Many bird fecal samples contained DNA from both beneficial arthropods and known economically significant pests of corn, but few economically significant pests of soybeans. Song Sparrows (Melospiza melodia), one of our most captured species, most commonly consumed corn rootworms, an economically significant pest of corn crops. We estimated that birds in this system provided a service worth approximately US $275 ha−1 in corn yield gain, and a disservice valued at approximately $348 ha−1 in soybean yield loss. Our study is the first to demonstrate that birds can provide substantial and economically valuable services in field corn, and disservices in soybean crops. The contrasting findings in the 2 crop systems suggest a range of bird impacts within widespread agroecosystems and demonstrate the importance of quantifying net trophic effects.","container-title":"The Condor","DOI":"10.1093/condor/duaa009","ISSN":"0010-5422, 1938-5129","language":"en","page":"1-12","source":"DOI.org (Crossref)","title":"Birds suppress pests in corn but release them in soybean crops within a mixed prairie/agriculture system","volume":"122","author":[{"family":"Garfinkel","given":"Megan B"},{"family":"Minor","given":"Emily S"},{"family":"Whelan","given":"Christopher J"}],"issued":{"date-parts":[["2020",3,6]]}},"label":"page"}],"schema":"https://github.com/citation-style-language/schema/raw/master/csl-citation.json"} </w:instrText>
      </w:r>
      <w:r w:rsidRPr="00AA7E2D">
        <w:rPr>
          <w:rFonts w:eastAsia="TimesNewRomanPSMT"/>
          <w:color w:val="000000" w:themeColor="text1"/>
        </w:rPr>
        <w:fldChar w:fldCharType="separate"/>
      </w:r>
      <w:r w:rsidRPr="00AA7E2D">
        <w:rPr>
          <w:rFonts w:eastAsia="TimesNewRomanPSMT"/>
          <w:noProof/>
          <w:color w:val="000000" w:themeColor="text1"/>
        </w:rPr>
        <w:t>(Jusino et al. 2019)</w:t>
      </w:r>
      <w:r w:rsidRPr="00AA7E2D">
        <w:rPr>
          <w:rFonts w:eastAsia="TimesNewRomanPSMT"/>
          <w:color w:val="000000" w:themeColor="text1"/>
        </w:rPr>
        <w:fldChar w:fldCharType="end"/>
      </w:r>
      <w:r w:rsidRPr="00AA7E2D">
        <w:rPr>
          <w:color w:val="000000" w:themeColor="text1"/>
        </w:rPr>
        <w:t xml:space="preserve"> </w:t>
      </w:r>
      <w:r w:rsidRPr="00AA7E2D">
        <w:rPr>
          <w:rFonts w:eastAsia="TimesNewRomanPSMT"/>
          <w:color w:val="000000" w:themeColor="text1"/>
        </w:rPr>
        <w:t>to amplify a 200 base pair sequence of the mitochondrial gene, cytochrome oxidase C subunit 1 (</w:t>
      </w:r>
      <w:r w:rsidRPr="00AA7E2D">
        <w:rPr>
          <w:color w:val="000000" w:themeColor="text1"/>
          <w:shd w:val="clear" w:color="auto" w:fill="FFFFFF"/>
        </w:rPr>
        <w:t>COI)</w:t>
      </w:r>
      <w:r>
        <w:rPr>
          <w:color w:val="000000" w:themeColor="text1"/>
          <w:shd w:val="clear" w:color="auto" w:fill="FFFFFF"/>
        </w:rPr>
        <w:t xml:space="preserve">, a mitochondrial marker frequently used in avian diet analyses to identify dietary components </w:t>
      </w:r>
      <w:r>
        <w:rPr>
          <w:color w:val="000000" w:themeColor="text1"/>
          <w:shd w:val="clear" w:color="auto" w:fill="FFFFFF"/>
        </w:rPr>
        <w:fldChar w:fldCharType="begin"/>
      </w:r>
      <w:r>
        <w:rPr>
          <w:color w:val="000000" w:themeColor="text1"/>
          <w:shd w:val="clear" w:color="auto" w:fill="FFFFFF"/>
        </w:rPr>
        <w:instrText xml:space="preserve"> ADDIN ZOTERO_ITEM CSL_CITATION {"citationID":"hQtsSNLv","properties":{"formattedCitation":"(Hoenig et al. 2022)","plainCitation":"(Hoenig et al. 2022)","noteIndex":0},"citationItems":[{"id":308,"uris":["http://zotero.org/groups/2456233/items/W6Q4KKA6"],"itemData":{"id":308,"type":"article-journal","abstract":"Abstract\n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A"}],"issued":{"date-parts":[["2022",1,1]]}}}],"schema":"https://github.com/citation-style-language/schema/raw/master/csl-citation.json"} </w:instrText>
      </w:r>
      <w:r>
        <w:rPr>
          <w:color w:val="000000" w:themeColor="text1"/>
          <w:shd w:val="clear" w:color="auto" w:fill="FFFFFF"/>
        </w:rPr>
        <w:fldChar w:fldCharType="separate"/>
      </w:r>
      <w:r>
        <w:rPr>
          <w:noProof/>
          <w:color w:val="000000" w:themeColor="text1"/>
          <w:shd w:val="clear" w:color="auto" w:fill="FFFFFF"/>
        </w:rPr>
        <w:t>(Hoenig et al. 2022)</w:t>
      </w:r>
      <w:r>
        <w:rPr>
          <w:color w:val="000000" w:themeColor="text1"/>
          <w:shd w:val="clear" w:color="auto" w:fill="FFFFFF"/>
        </w:rPr>
        <w:fldChar w:fldCharType="end"/>
      </w:r>
      <w:r w:rsidRPr="00AA7E2D">
        <w:rPr>
          <w:rFonts w:eastAsia="TimesNewRomanPSMT"/>
          <w:color w:val="000000" w:themeColor="text1"/>
        </w:rPr>
        <w:t xml:space="preserve">. </w:t>
      </w:r>
      <w:r>
        <w:rPr>
          <w:rFonts w:eastAsia="TimesNewRomanPSMT"/>
          <w:color w:val="000000" w:themeColor="text1"/>
        </w:rPr>
        <w:t xml:space="preserve">The ANML primer pair has been shown to be more effective than other primers such as ZBJ because it has better taxonomic coverage </w:t>
      </w:r>
      <w:r>
        <w:rPr>
          <w:rFonts w:eastAsia="TimesNewRomanPSMT"/>
          <w:color w:val="000000" w:themeColor="text1"/>
        </w:rPr>
        <w:fldChar w:fldCharType="begin"/>
      </w:r>
      <w:r>
        <w:rPr>
          <w:rFonts w:eastAsia="TimesNewRomanPSMT"/>
          <w:color w:val="000000" w:themeColor="text1"/>
        </w:rPr>
        <w:instrText xml:space="preserve"> ADDIN ZOTERO_ITEM CSL_CITATION {"citationID":"1kfcGBZs","properties":{"formattedCitation":"(Jusino et al. 2019, Forsman et al. 2022)","plainCitation":"(Jusino et al. 2019, Forsman et al. 2022)","noteIndex":0},"citationItems":[{"id":172,"uris":["http://zo</w:instrText>
      </w:r>
      <w:r>
        <w:rPr>
          <w:rFonts w:hint="eastAsia" w:eastAsia="TimesNewRomanPSMT"/>
          <w:color w:val="000000" w:themeColor="text1"/>
        </w:rPr>
        <w:instrText>tero.org/groups/2456233/items/EKQU4XTD"],"itemData":{"id":172,"type":"article-journal","abstract":"DNA analysis of predator faeces using high</w:instrText>
      </w:r>
      <w:r>
        <w:rPr>
          <w:rFonts w:hint="eastAsia" w:eastAsia="TimesNewRomanPSMT"/>
          <w:color w:val="000000" w:themeColor="text1"/>
        </w:rPr>
        <w:instrText>‐</w:instrText>
      </w:r>
      <w:r>
        <w:rPr>
          <w:rFonts w:hint="eastAsia" w:eastAsia="TimesNewRomanPSMT"/>
          <w:color w:val="000000" w:themeColor="text1"/>
        </w:rPr>
        <w:instrText>throughput amplicon sequencing (HTS) enhances our understanding of predator</w:instrText>
      </w:r>
      <w:r>
        <w:rPr>
          <w:rFonts w:hint="eastAsia" w:eastAsia="TimesNewRomanPSMT"/>
          <w:color w:val="000000" w:themeColor="text1"/>
        </w:rPr>
        <w:instrText>–</w:instrText>
      </w:r>
      <w:r>
        <w:rPr>
          <w:rFonts w:hint="eastAsia" w:eastAsia="TimesNewRomanPSMT"/>
          <w:color w:val="000000" w:themeColor="text1"/>
        </w:rPr>
        <w:instrText>prey interactions. However, conclusio</w:instrText>
      </w:r>
      <w:r>
        <w:rPr>
          <w:rFonts w:eastAsia="TimesNewRomanPSMT"/>
          <w:color w:val="000000" w:themeColor="text1"/>
        </w:rPr>
        <w:instrText>ns drawn from this technique are constrained by biases that occur in multiple steps of the HTS workflow. To better characterize insectivorous animal diets, we used DNA from a diverse set of arthropods to assess PCR biases of commonly used and novel primer pairs for the mitochondrial gene, cytochrome oxidase C subunit 1 (COI). We compared diversity recovered from HTS of bat guano samples using a commonly used primer pair “ZBJ” to results using the novel primer pair “ANML.” To parameterize our bioinformatic</w:instrText>
      </w:r>
      <w:r>
        <w:rPr>
          <w:rFonts w:hint="eastAsia" w:eastAsia="TimesNewRomanPSMT"/>
          <w:color w:val="000000" w:themeColor="text1"/>
        </w:rPr>
        <w:instrText>s pipeline, we created an arthropod mock community consisting of single</w:instrText>
      </w:r>
      <w:r>
        <w:rPr>
          <w:rFonts w:hint="eastAsia" w:eastAsia="TimesNewRomanPSMT"/>
          <w:color w:val="000000" w:themeColor="text1"/>
        </w:rPr>
        <w:instrText>‐</w:instrText>
      </w:r>
      <w:r>
        <w:rPr>
          <w:rFonts w:hint="eastAsia" w:eastAsia="TimesNewRomanPSMT"/>
          <w:color w:val="000000" w:themeColor="text1"/>
        </w:rPr>
        <w:instrText>copy (cloned) COI sequences. To examine biases associated with both PCR and HTS, mock community members were combined in equimolar amounts both pre</w:instrText>
      </w:r>
      <w:r>
        <w:rPr>
          <w:rFonts w:hint="eastAsia" w:eastAsia="TimesNewRomanPSMT"/>
          <w:color w:val="000000" w:themeColor="text1"/>
        </w:rPr>
        <w:instrText>‐</w:instrText>
      </w:r>
      <w:r>
        <w:rPr>
          <w:rFonts w:hint="eastAsia" w:eastAsia="TimesNewRomanPSMT"/>
          <w:color w:val="000000" w:themeColor="text1"/>
        </w:rPr>
        <w:instrText xml:space="preserve"> and post</w:instrText>
      </w:r>
      <w:r>
        <w:rPr>
          <w:rFonts w:hint="eastAsia" w:eastAsia="TimesNewRomanPSMT"/>
          <w:color w:val="000000" w:themeColor="text1"/>
        </w:rPr>
        <w:instrText>‐</w:instrText>
      </w:r>
      <w:r>
        <w:rPr>
          <w:rFonts w:hint="eastAsia" w:eastAsia="TimesNewRomanPSMT"/>
          <w:color w:val="000000" w:themeColor="text1"/>
        </w:rPr>
        <w:instrText>PCR. We validated our sys</w:instrText>
      </w:r>
      <w:r>
        <w:rPr>
          <w:rFonts w:eastAsia="TimesNewRomanPSMT"/>
          <w:color w:val="000000" w:themeColor="text1"/>
        </w:rPr>
        <w:instrText>tem using guano from bats fed known diets and using composite samples of morphologically identified insects collected in pitfall traps. In PCR tests, the ANML primer pair amplified 58 of 59 arthropod taxa (98%), whereas ZBJ amplified 24–40 of 59 taxa (41%</w:instrText>
      </w:r>
      <w:r>
        <w:rPr>
          <w:rFonts w:hint="eastAsia" w:eastAsia="TimesNewRomanPSMT"/>
          <w:color w:val="000000" w:themeColor="text1"/>
        </w:rPr>
        <w:instrText>–</w:instrText>
      </w:r>
      <w:r>
        <w:rPr>
          <w:rFonts w:hint="eastAsia" w:eastAsia="TimesNewRomanPSMT"/>
          <w:color w:val="000000" w:themeColor="text1"/>
        </w:rPr>
        <w:instrText>68%). Furthermore, in an HTS comparison of field</w:instrText>
      </w:r>
      <w:r>
        <w:rPr>
          <w:rFonts w:hint="eastAsia" w:eastAsia="TimesNewRomanPSMT"/>
          <w:color w:val="000000" w:themeColor="text1"/>
        </w:rPr>
        <w:instrText>‐</w:instrText>
      </w:r>
      <w:r>
        <w:rPr>
          <w:rFonts w:hint="eastAsia" w:eastAsia="TimesNewRomanPSMT"/>
          <w:color w:val="000000" w:themeColor="text1"/>
        </w:rPr>
        <w:instrText>collected samples, the ANML primers detected nearly fourfold more arthropod taxa than the ZBJ primers. The additional arthropods detected include medically and economically relevant insect groups such as m</w:instrText>
      </w:r>
      <w:r>
        <w:rPr>
          <w:rFonts w:eastAsia="TimesNewRomanPSMT"/>
          <w:color w:val="000000" w:themeColor="text1"/>
        </w:rPr>
        <w:instrText>osquitoes. Results revealed biases at both the PCR and sequencing levels, demonstrating the pitfalls associated with using HTS read numbers as proxies for abundance. The use of an arthropod mock community allowed for improved bioinformatics pipeline parameterization.","container-title":"Molecular Ecology Resources","DOI":"10.1111/1755-0998.12951","ISSN":"1755-098X, 1755-0998","issue":"1","journalAbbreviation":"Mol Ecol Resour","language":"en","page":"176-190","source":"DOI.org (Crossref)","title":"An impr</w:instrText>
      </w:r>
      <w:r>
        <w:rPr>
          <w:rFonts w:hint="eastAsia" w:eastAsia="TimesNewRomanPSMT"/>
          <w:color w:val="000000" w:themeColor="text1"/>
        </w:rPr>
        <w:instrText>oved method for utilizing high</w:instrText>
      </w:r>
      <w:r>
        <w:rPr>
          <w:rFonts w:hint="eastAsia" w:eastAsia="TimesNewRomanPSMT"/>
          <w:color w:val="000000" w:themeColor="text1"/>
        </w:rPr>
        <w:instrText>‐</w:instrText>
      </w:r>
      <w:r>
        <w:rPr>
          <w:rFonts w:hint="eastAsia" w:eastAsia="TimesNewRomanPSMT"/>
          <w:color w:val="000000" w:themeColor="text1"/>
        </w:rPr>
        <w:instrText>throughput amplicon sequencing to determine the diets of insectivorous animals","volume":"19","author":[{"family":"Jusino","given":"Michelle A."},{"family":"Banik","given":"Mark T."},{"family":"Palmer","given":"Jonathan M."}</w:instrText>
      </w:r>
      <w:r>
        <w:rPr>
          <w:rFonts w:eastAsia="TimesNewRomanPSMT"/>
          <w:color w:val="000000" w:themeColor="text1"/>
        </w:rPr>
        <w:instrText xml:space="preserve">,{"family":"Wray","given":"Amy K."},{"family":"Xiao","given":"Lei"},{"family":"Pelton","given":"Emma"},{"family":"Barber","given":"Jesse R."},{"family":"Kawahara","given":"Akito Y."},{"family":"Gratton","given":"Claudio"},{"family":"Peery","given":"M. Zachariah"},{"family":"Lindner","given":"Daniel L."}],"issued":{"date-parts":[["2019",1]]}},"label":"page"},{"id":310,"uris":["http://zotero.org/groups/2456233/items/9J8LWLX3"],"itemData":{"id":310,"type":"article-journal","abstract":"Abstract\n            DNA metabarcoding is a molecular technique frequently used to characterize diet composition of insectivorous birds. However, results are sensitive to methodological decisions made during sample processing, with primer selection being one of the most critical. The most frequently used DNA metabarcoding primer set for avian insectivores is ZBJ. However, recent studies have found that ZBJ produces significant biases in prey classification that likely influence our understanding of foraging ecology. A new primer set, ANML, has shown promise for characterizing insectivorous bat diets with fewer taxonomic biases than ZBJ, but ANML has not yet been used to study insectivorous birds. Here, we evaluate the ANML primer set for use in metabarcoding of avian insectivore diets through comparison with the more commonly used ZBJ primer set. Fecal samples were collected from both adult and nestling Purple Martins (Progne subis subis) at 2 sites in the USA and 1 site in Canada to maximize variation in diet composition and to determine if primer selection impacts our understanding of diet variation among sites. In total, we detected 71 arthropod prey species, 39 families, and 10 orders. Of these, 40 species were uniquely detected by ANML, whereas only 11 were uniquely detected by ZBJ. We were able to classify 54.8% of exact sequence variants from ANML libraries to species compared to 33.3% from ZBJ libraries. We found that ANML outperformed ZBJ for PCR efficacy, taxonomic coverage, and specificity of classification, but that using both primer sets together produced the most comprehensive characterizations of diet composition. Significant variation in both alpha- and beta-diversity between sites was found using each primer set separately and in combination. To our knowledge, this is the first published metabarcoding study using ANML primers to describe avian diet, and also the first to directly compare results returned by ANML and ZBJ primer sets.","container-title":"Ornithology","DOI":"10.1093/ornithology/ukab075","ISSN":"0004-8038, 2732-4613","issue":"1","language":"en","page":"ukab075","source":"DOI.org (Crossref)","title":"Evaluating the impacts of metabarcoding primer selection on DNA characterization of diet in an aerial insectivore, the Purple Martin","volume":"139","author":[{"family":"Forsman","given":"Anna M"},{"family":"Hoenig","given":"Brandon D"},{"family":"Gaspar","given":"Stephanie A"},{"family":"Fischer","given":"Jason D"},{"family":"Siegrist","given":"Joe"},{"family":"Fraser","given":"Kevin"}],"issued":{"date-parts":[["2022",1,1]]}},"label":"page"}],"schema":"https://github.com/citation-style-language/schema/raw/master/csl-citation.json"} </w:instrText>
      </w:r>
      <w:r>
        <w:rPr>
          <w:rFonts w:eastAsia="TimesNewRomanPSMT"/>
          <w:color w:val="000000" w:themeColor="text1"/>
        </w:rPr>
        <w:fldChar w:fldCharType="separate"/>
      </w:r>
      <w:r>
        <w:rPr>
          <w:rFonts w:eastAsia="TimesNewRomanPSMT"/>
          <w:noProof/>
          <w:color w:val="000000" w:themeColor="text1"/>
        </w:rPr>
        <w:t>(Jusino et al. 2019, Forsman et al. 2022)</w:t>
      </w:r>
      <w:r>
        <w:rPr>
          <w:rFonts w:eastAsia="TimesNewRomanPSMT"/>
          <w:color w:val="000000" w:themeColor="text1"/>
        </w:rPr>
        <w:fldChar w:fldCharType="end"/>
      </w:r>
      <w:r>
        <w:rPr>
          <w:rFonts w:eastAsia="TimesNewRomanPSMT"/>
          <w:color w:val="000000" w:themeColor="text1"/>
        </w:rPr>
        <w:t xml:space="preserve">. Forward and reverse ANML primers were modified for metabarcoding with the addition of </w:t>
      </w:r>
      <w:proofErr w:type="spellStart"/>
      <w:r>
        <w:rPr>
          <w:rFonts w:eastAsia="TimesNewRomanPSMT"/>
          <w:color w:val="000000" w:themeColor="text1"/>
        </w:rPr>
        <w:t>TruSeq</w:t>
      </w:r>
      <w:proofErr w:type="spellEnd"/>
      <w:r>
        <w:rPr>
          <w:rFonts w:eastAsia="TimesNewRomanPSMT"/>
          <w:color w:val="000000" w:themeColor="text1"/>
        </w:rPr>
        <w:t xml:space="preserve"> tails for use in the second PCR. </w:t>
      </w:r>
      <w:r w:rsidRPr="00AA7E2D">
        <w:rPr>
          <w:rFonts w:eastAsia="TimesNewRomanPSMT"/>
          <w:color w:val="000000" w:themeColor="text1"/>
        </w:rPr>
        <w:t xml:space="preserve">I ran PCRs on </w:t>
      </w:r>
      <w:r>
        <w:rPr>
          <w:rFonts w:eastAsia="TimesNewRomanPSMT"/>
          <w:color w:val="000000" w:themeColor="text1"/>
        </w:rPr>
        <w:t xml:space="preserve">96-well </w:t>
      </w:r>
      <w:r w:rsidRPr="00AA7E2D">
        <w:rPr>
          <w:rFonts w:eastAsia="TimesNewRomanPSMT"/>
          <w:color w:val="000000" w:themeColor="text1"/>
        </w:rPr>
        <w:t xml:space="preserve">plates including fecal samples, field blanks, </w:t>
      </w:r>
      <w:r>
        <w:rPr>
          <w:rFonts w:eastAsia="TimesNewRomanPSMT"/>
          <w:color w:val="000000" w:themeColor="text1"/>
        </w:rPr>
        <w:t xml:space="preserve">negative </w:t>
      </w:r>
      <w:r w:rsidRPr="00AA7E2D">
        <w:rPr>
          <w:rFonts w:eastAsia="TimesNewRomanPSMT"/>
          <w:color w:val="000000" w:themeColor="text1"/>
        </w:rPr>
        <w:t xml:space="preserve">extraction </w:t>
      </w:r>
      <w:r>
        <w:rPr>
          <w:rFonts w:eastAsia="TimesNewRomanPSMT"/>
          <w:color w:val="000000" w:themeColor="text1"/>
        </w:rPr>
        <w:t>controls</w:t>
      </w:r>
      <w:r w:rsidRPr="00AA7E2D">
        <w:rPr>
          <w:rFonts w:eastAsia="TimesNewRomanPSMT"/>
          <w:color w:val="000000" w:themeColor="text1"/>
        </w:rPr>
        <w:t xml:space="preserve">, one positive </w:t>
      </w:r>
      <w:r>
        <w:rPr>
          <w:rFonts w:eastAsia="TimesNewRomanPSMT"/>
          <w:color w:val="000000" w:themeColor="text1"/>
        </w:rPr>
        <w:t xml:space="preserve">insect </w:t>
      </w:r>
      <w:r w:rsidRPr="00AA7E2D">
        <w:rPr>
          <w:rFonts w:eastAsia="TimesNewRomanPSMT"/>
          <w:color w:val="000000" w:themeColor="text1"/>
        </w:rPr>
        <w:t xml:space="preserve">control, and two </w:t>
      </w:r>
      <w:r>
        <w:rPr>
          <w:rFonts w:eastAsia="TimesNewRomanPSMT"/>
          <w:color w:val="000000" w:themeColor="text1"/>
        </w:rPr>
        <w:t xml:space="preserve">no-template </w:t>
      </w:r>
      <w:r w:rsidRPr="00AA7E2D">
        <w:rPr>
          <w:rFonts w:eastAsia="TimesNewRomanPSMT"/>
          <w:color w:val="000000" w:themeColor="text1"/>
        </w:rPr>
        <w:t xml:space="preserve">negative controls. </w:t>
      </w:r>
      <w:r>
        <w:rPr>
          <w:rFonts w:eastAsia="TimesNewRomanPSMT"/>
          <w:color w:val="000000" w:themeColor="text1"/>
        </w:rPr>
        <w:t>PCR reactions were performed in</w:t>
      </w:r>
      <w:r w:rsidRPr="00AA7E2D">
        <w:rPr>
          <w:rFonts w:eastAsia="TimesNewRomanPSMT"/>
          <w:color w:val="000000" w:themeColor="text1"/>
        </w:rPr>
        <w:t xml:space="preserve"> 25 µl reactions with 12.5 µl </w:t>
      </w:r>
      <w:proofErr w:type="spellStart"/>
      <w:r w:rsidRPr="00AA7E2D">
        <w:rPr>
          <w:rFonts w:eastAsia="TimesNewRomanPSMT"/>
          <w:color w:val="000000" w:themeColor="text1"/>
        </w:rPr>
        <w:t>Ampli</w:t>
      </w:r>
      <w:r>
        <w:rPr>
          <w:rFonts w:eastAsia="TimesNewRomanPSMT"/>
          <w:color w:val="000000" w:themeColor="text1"/>
        </w:rPr>
        <w:t>T</w:t>
      </w:r>
      <w:r w:rsidRPr="00AA7E2D">
        <w:rPr>
          <w:rFonts w:eastAsia="TimesNewRomanPSMT"/>
          <w:color w:val="000000" w:themeColor="text1"/>
        </w:rPr>
        <w:t>aq</w:t>
      </w:r>
      <w:proofErr w:type="spellEnd"/>
      <w:r>
        <w:rPr>
          <w:rFonts w:eastAsia="TimesNewRomanPSMT"/>
          <w:color w:val="000000" w:themeColor="text1"/>
        </w:rPr>
        <w:t xml:space="preserve"> Gold 360 Master Mix (Applied Biosystems, Waltham, MA)</w:t>
      </w:r>
      <w:r w:rsidRPr="00AA7E2D">
        <w:rPr>
          <w:rFonts w:eastAsia="TimesNewRomanPSMT"/>
          <w:color w:val="000000" w:themeColor="text1"/>
        </w:rPr>
        <w:t>, 1 µl forward primer</w:t>
      </w:r>
      <w:r>
        <w:rPr>
          <w:rFonts w:eastAsia="TimesNewRomanPSMT"/>
          <w:color w:val="000000" w:themeColor="text1"/>
        </w:rPr>
        <w:t xml:space="preserve"> (10 </w:t>
      </w:r>
      <w:r w:rsidRPr="00AA7E2D">
        <w:rPr>
          <w:rFonts w:eastAsia="TimesNewRomanPSMT"/>
          <w:color w:val="000000" w:themeColor="text1"/>
        </w:rPr>
        <w:t>µ</w:t>
      </w:r>
      <w:r>
        <w:rPr>
          <w:rFonts w:eastAsia="TimesNewRomanPSMT"/>
          <w:color w:val="000000" w:themeColor="text1"/>
        </w:rPr>
        <w:t>M)</w:t>
      </w:r>
      <w:r w:rsidRPr="00AA7E2D">
        <w:rPr>
          <w:rFonts w:eastAsia="TimesNewRomanPSMT"/>
          <w:color w:val="000000" w:themeColor="text1"/>
        </w:rPr>
        <w:t xml:space="preserve">, 1 µl reverse primer </w:t>
      </w:r>
      <w:r>
        <w:rPr>
          <w:rFonts w:eastAsia="TimesNewRomanPSMT"/>
          <w:color w:val="000000" w:themeColor="text1"/>
        </w:rPr>
        <w:t xml:space="preserve">(10 </w:t>
      </w:r>
      <w:r w:rsidRPr="00AA7E2D">
        <w:rPr>
          <w:rFonts w:eastAsia="TimesNewRomanPSMT"/>
          <w:color w:val="000000" w:themeColor="text1"/>
        </w:rPr>
        <w:t>µ</w:t>
      </w:r>
      <w:r>
        <w:rPr>
          <w:rFonts w:eastAsia="TimesNewRomanPSMT"/>
          <w:color w:val="000000" w:themeColor="text1"/>
        </w:rPr>
        <w:t xml:space="preserve">M) </w:t>
      </w:r>
      <w:r w:rsidRPr="00AA7E2D">
        <w:rPr>
          <w:rFonts w:eastAsia="TimesNewRomanPSMT"/>
          <w:color w:val="000000" w:themeColor="text1"/>
        </w:rPr>
        <w:t xml:space="preserve">and 10.5 µl template, and 10.5 µl water for the </w:t>
      </w:r>
      <w:r>
        <w:rPr>
          <w:rFonts w:eastAsia="TimesNewRomanPSMT"/>
          <w:color w:val="000000" w:themeColor="text1"/>
        </w:rPr>
        <w:t xml:space="preserve">no-template </w:t>
      </w:r>
      <w:r w:rsidRPr="00AA7E2D">
        <w:rPr>
          <w:rFonts w:eastAsia="TimesNewRomanPSMT"/>
          <w:color w:val="000000" w:themeColor="text1"/>
        </w:rPr>
        <w:t xml:space="preserve">negative control. The positive </w:t>
      </w:r>
      <w:r>
        <w:rPr>
          <w:rFonts w:eastAsia="TimesNewRomanPSMT"/>
          <w:color w:val="000000" w:themeColor="text1"/>
        </w:rPr>
        <w:t xml:space="preserve">insect </w:t>
      </w:r>
      <w:r w:rsidRPr="00AA7E2D">
        <w:rPr>
          <w:rFonts w:eastAsia="TimesNewRomanPSMT"/>
          <w:color w:val="000000" w:themeColor="text1"/>
        </w:rPr>
        <w:t xml:space="preserve">control contained 9.5 µl water and 1 µl mock </w:t>
      </w:r>
      <w:r>
        <w:rPr>
          <w:rFonts w:eastAsia="TimesNewRomanPSMT"/>
          <w:color w:val="000000" w:themeColor="text1"/>
        </w:rPr>
        <w:t xml:space="preserve">prey </w:t>
      </w:r>
      <w:r w:rsidRPr="00AA7E2D">
        <w:rPr>
          <w:rFonts w:eastAsia="TimesNewRomanPSMT"/>
          <w:color w:val="000000" w:themeColor="text1"/>
        </w:rPr>
        <w:t xml:space="preserve">community DNA, which was made by mixing 10 µl of each of the 5 </w:t>
      </w:r>
      <w:r>
        <w:rPr>
          <w:rFonts w:eastAsia="TimesNewRomanPSMT"/>
          <w:color w:val="000000" w:themeColor="text1"/>
        </w:rPr>
        <w:t>insect f</w:t>
      </w:r>
      <w:r w:rsidRPr="00AA7E2D">
        <w:rPr>
          <w:rFonts w:eastAsia="TimesNewRomanPSMT"/>
          <w:color w:val="000000" w:themeColor="text1"/>
        </w:rPr>
        <w:t xml:space="preserve">amilies chosen. </w:t>
      </w:r>
      <w:r>
        <w:rPr>
          <w:rFonts w:eastAsia="TimesNewRomanPSMT"/>
          <w:color w:val="000000" w:themeColor="text1"/>
        </w:rPr>
        <w:t xml:space="preserve">I ran PCRs in duplicate to minimize error from false negatives or poor amplification </w:t>
      </w:r>
      <w:r>
        <w:rPr>
          <w:rFonts w:eastAsia="TimesNewRomanPSMT"/>
          <w:color w:val="000000" w:themeColor="text1"/>
        </w:rPr>
        <w:fldChar w:fldCharType="begin"/>
      </w:r>
      <w:r>
        <w:rPr>
          <w:rFonts w:eastAsia="TimesNewRomanPSMT"/>
          <w:color w:val="000000" w:themeColor="text1"/>
        </w:rPr>
        <w:instrText xml:space="preserve"> ADDIN ZOTERO_ITEM CSL_CITATION {"citationID":"Im67mZYK","properties":{"formattedCitation":"(Taberlet 1996)","plainCitation":"(Taberlet 1996)","noteIndex":0},"citationItems":[{"id":361,"uris":["http://zotero.org/groups/2456233/items/6QGBNIHV"],"itemData":{"id":361,"type":"article-journal","container-title":"Nucleic Acids Research","DOI":"10.1093/nar/24.16.3189","ISSN":"13624962","issue":"16","page":"3189-3194","source":"DOI.org (Crossref)","title":"Reliable genotyping of samples with very low DNA quantities using PCR","volume":"24","author":[{"family":"Taberlet","given":"P"}],"issued":{"date-parts":[["1996",8,15]]}}}],"schema":"https://github.com/citation-style-language/schema/raw/master/csl-citation.json"} </w:instrText>
      </w:r>
      <w:r>
        <w:rPr>
          <w:rFonts w:eastAsia="TimesNewRomanPSMT"/>
          <w:color w:val="000000" w:themeColor="text1"/>
        </w:rPr>
        <w:fldChar w:fldCharType="separate"/>
      </w:r>
      <w:r>
        <w:rPr>
          <w:rFonts w:eastAsia="TimesNewRomanPSMT"/>
          <w:noProof/>
          <w:color w:val="000000" w:themeColor="text1"/>
        </w:rPr>
        <w:t>(Taberlet 1996)</w:t>
      </w:r>
      <w:r>
        <w:rPr>
          <w:rFonts w:eastAsia="TimesNewRomanPSMT"/>
          <w:color w:val="000000" w:themeColor="text1"/>
        </w:rPr>
        <w:fldChar w:fldCharType="end"/>
      </w:r>
      <w:r>
        <w:rPr>
          <w:rFonts w:eastAsia="TimesNewRomanPSMT"/>
          <w:color w:val="000000" w:themeColor="text1"/>
        </w:rPr>
        <w:t xml:space="preserve">. Thermocycling conditions </w:t>
      </w:r>
      <w:proofErr w:type="gramStart"/>
      <w:r>
        <w:rPr>
          <w:rFonts w:eastAsia="TimesNewRomanPSMT"/>
          <w:color w:val="000000" w:themeColor="text1"/>
        </w:rPr>
        <w:t>were:</w:t>
      </w:r>
      <w:proofErr w:type="gramEnd"/>
      <w:r>
        <w:rPr>
          <w:rFonts w:eastAsia="TimesNewRomanPSMT"/>
          <w:color w:val="000000" w:themeColor="text1"/>
        </w:rPr>
        <w:t xml:space="preserve"> an initial denaturation step at 95ºC for 10 min followed by 35 cycles of 95ºC for 30 s, 50ºC for 30 s, 72ºC for 30 s, and a final extension of 72ºC for 7 min. PCR products were visualized using gel electrophoresis and duplicate PCR runs were combined and diluted prior to sequencing at the Hubbard Center for Genome Studies (Durham, New Hampshire). Prior to sequencing, a second-step PCR was performed at the sequencing facility to add unique dual-barcoded indexes to each sample, while sequencing was performed using 5% of a </w:t>
      </w:r>
      <w:proofErr w:type="spellStart"/>
      <w:r>
        <w:rPr>
          <w:rFonts w:eastAsia="TimesNewRomanPSMT"/>
          <w:color w:val="000000" w:themeColor="text1"/>
        </w:rPr>
        <w:t>NovaSeq</w:t>
      </w:r>
      <w:proofErr w:type="spellEnd"/>
      <w:r>
        <w:rPr>
          <w:rFonts w:eastAsia="TimesNewRomanPSMT"/>
          <w:color w:val="000000" w:themeColor="text1"/>
        </w:rPr>
        <w:t xml:space="preserve"> lane. </w:t>
      </w:r>
    </w:p>
    <w:p w:rsidR="008E70B5" w:rsidP="008E70B5" w:rsidRDefault="008E70B5" w14:paraId="65FB6DF9" w14:textId="5E1BA117">
      <w:pPr>
        <w:spacing w:line="480" w:lineRule="auto"/>
        <w:contextualSpacing/>
        <w:rPr>
          <w:rFonts w:eastAsia="TimesNewRomanPSMT"/>
          <w:color w:val="000000" w:themeColor="text1"/>
        </w:rPr>
      </w:pPr>
    </w:p>
    <w:p w:rsidR="008E70B5" w:rsidP="008E70B5" w:rsidRDefault="008E70B5" w14:paraId="64FFE943" w14:textId="48A49D7C">
      <w:pPr>
        <w:spacing w:line="480" w:lineRule="auto"/>
        <w:contextualSpacing/>
        <w:rPr>
          <w:rFonts w:eastAsia="TimesNewRomanPSMT"/>
          <w:color w:val="000000" w:themeColor="text1"/>
        </w:rPr>
      </w:pPr>
    </w:p>
    <w:p w:rsidR="008E70B5" w:rsidP="008E70B5" w:rsidRDefault="008E70B5" w14:paraId="6E3A7855" w14:textId="77777777">
      <w:pPr>
        <w:spacing w:line="480" w:lineRule="auto"/>
        <w:contextualSpacing/>
        <w:rPr>
          <w:rFonts w:eastAsia="TimesNewRomanPSMT"/>
          <w:color w:val="000000" w:themeColor="text1"/>
        </w:rPr>
      </w:pPr>
    </w:p>
    <w:p w:rsidR="008E70B5" w:rsidP="008E70B5" w:rsidRDefault="008E70B5" w14:paraId="79B6D38D" w14:textId="77777777">
      <w:pPr>
        <w:spacing w:line="480" w:lineRule="auto"/>
        <w:contextualSpacing/>
        <w:rPr>
          <w:rFonts w:eastAsia="TimesNewRomanPSMT"/>
          <w:b/>
          <w:bCs/>
          <w:i/>
          <w:iCs/>
          <w:color w:val="000000" w:themeColor="text1"/>
        </w:rPr>
      </w:pPr>
      <w:r>
        <w:rPr>
          <w:rFonts w:eastAsia="TimesNewRomanPSMT"/>
          <w:b/>
          <w:bCs/>
          <w:i/>
          <w:iCs/>
          <w:color w:val="000000" w:themeColor="text1"/>
        </w:rPr>
        <w:t>Bioinformatics</w:t>
      </w:r>
    </w:p>
    <w:p w:rsidR="008E70B5" w:rsidP="55F8FDBE" w:rsidRDefault="5293924E" w14:paraId="75DED037" w14:textId="50BCC086">
      <w:pPr>
        <w:spacing w:line="480" w:lineRule="auto"/>
        <w:contextualSpacing/>
        <w:rPr>
          <w:rFonts w:eastAsia="TimesNewRomanPSMT"/>
          <w:color w:val="000000" w:themeColor="text1"/>
        </w:rPr>
      </w:pPr>
      <w:r w:rsidRPr="55F8FDBE">
        <w:rPr>
          <w:rFonts w:eastAsia="TimesNewRomanPSMT"/>
          <w:color w:val="000000" w:themeColor="text1"/>
        </w:rPr>
        <w:t xml:space="preserve">I processed the sequences using Qiime2 v2021.4 </w:t>
      </w:r>
      <w:r w:rsidRPr="55F8FDBE" w:rsidR="008E70B5">
        <w:rPr>
          <w:rFonts w:eastAsia="TimesNewRomanPSMT"/>
          <w:color w:val="000000" w:themeColor="text1"/>
        </w:rPr>
        <w:fldChar w:fldCharType="begin"/>
      </w:r>
      <w:r w:rsidRPr="55F8FDBE" w:rsidR="008E70B5">
        <w:rPr>
          <w:rFonts w:eastAsia="TimesNewRomanPSMT"/>
          <w:color w:val="000000" w:themeColor="text1"/>
        </w:rPr>
        <w:instrText xml:space="preserve"> ADDIN ZOTERO_ITEM CSL_CITATION {"citationID":"aNtnlIV6","properties":{"formattedCitation":"(Bolyen et al. 2019)","plainCitation":"(Bolyen et al. 2019)","noteIndex":0},"citationItems":[{"id":348,"uris":["http://zotero.org/groups/2456233/items/WUA95PLN"],"itemData":{"id":348,"type":"article-journal","container-title":"Nature Biotechnology","DOI":"10.1038/s41587-019-0209-9","ISSN":"1087-0156, 1546-1696","issue":"8","journalAbbreviation":"Nat Biotechnol","language":"en","page":"852-857","source":"DOI.org (Crossref)","title":"Reproducible,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Pr="55F8FDBE" w:rsidR="008E70B5">
        <w:rPr>
          <w:rFonts w:eastAsia="TimesNewRomanPSMT"/>
          <w:color w:val="000000" w:themeColor="text1"/>
        </w:rPr>
        <w:fldChar w:fldCharType="separate"/>
      </w:r>
      <w:r w:rsidRPr="55F8FDBE">
        <w:rPr>
          <w:rFonts w:eastAsia="TimesNewRomanPSMT"/>
          <w:noProof/>
          <w:color w:val="000000" w:themeColor="text1"/>
        </w:rPr>
        <w:t>(Bolyen et al. 2019)</w:t>
      </w:r>
      <w:r w:rsidRPr="55F8FDBE" w:rsidR="008E70B5">
        <w:rPr>
          <w:rFonts w:eastAsia="TimesNewRomanPSMT"/>
          <w:color w:val="000000" w:themeColor="text1"/>
        </w:rPr>
        <w:fldChar w:fldCharType="end"/>
      </w:r>
      <w:r w:rsidRPr="55F8FDBE">
        <w:rPr>
          <w:rFonts w:eastAsia="TimesNewRomanPSMT"/>
          <w:color w:val="000000" w:themeColor="text1"/>
        </w:rPr>
        <w:t xml:space="preserve">. I first checked the read quality and number of reads per plate, before trimming primers from both the 3’ and the 5’ ends of the reads using the </w:t>
      </w:r>
      <w:proofErr w:type="spellStart"/>
      <w:r w:rsidRPr="55F8FDBE">
        <w:rPr>
          <w:rFonts w:eastAsia="TimesNewRomanPSMT"/>
          <w:i/>
          <w:iCs/>
          <w:color w:val="000000" w:themeColor="text1"/>
        </w:rPr>
        <w:t>cutadapt</w:t>
      </w:r>
      <w:proofErr w:type="spellEnd"/>
      <w:r w:rsidRPr="55F8FDBE">
        <w:rPr>
          <w:rFonts w:eastAsia="TimesNewRomanPSMT"/>
          <w:color w:val="000000" w:themeColor="text1"/>
        </w:rPr>
        <w:t xml:space="preserve"> plugin </w:t>
      </w:r>
      <w:r w:rsidRPr="55F8FDBE" w:rsidR="008E70B5">
        <w:rPr>
          <w:rFonts w:eastAsia="TimesNewRomanPSMT"/>
          <w:color w:val="000000" w:themeColor="text1"/>
        </w:rPr>
        <w:fldChar w:fldCharType="begin"/>
      </w:r>
      <w:r w:rsidRPr="55F8FDBE" w:rsidR="008E70B5">
        <w:rPr>
          <w:rFonts w:eastAsia="TimesNewRomanPSMT"/>
          <w:color w:val="000000" w:themeColor="text1"/>
        </w:rPr>
        <w:instrText xml:space="preserve"> ADDIN ZOTERO_ITEM CSL_CITATION {"citationID":"JSKa0AQk","properties":{"formattedCitation":"(Martin 2011)","plainCitation":"(Martin 2011)","noteIndex":0},"citationItems":[{"id":350,"uris":["http://zotero.org/groups/2456233/items/8JYXHV7Y"],"itemData":{"id":350,"type":"article-journal","container-title":"EMBnet.journal","DOI":"10.14806/ej.17.1.200","ISSN":"2226-6089","issue":"1","journalAbbreviation":"EMBnet j.","page":"10","source":"DOI.org (Crossref)","title":"Cutadapt removes adapter sequences from high-throughput sequencing reads","volume":"17","author":[{"family":"Martin","given":"Marcel"}],"issued":{"date-parts":[["2011",5,2]]}}}],"schema":"https://github.com/citation-style-language/schema/raw/master/csl-citation.json"} </w:instrText>
      </w:r>
      <w:r w:rsidRPr="55F8FDBE" w:rsidR="008E70B5">
        <w:rPr>
          <w:rFonts w:eastAsia="TimesNewRomanPSMT"/>
          <w:color w:val="000000" w:themeColor="text1"/>
        </w:rPr>
        <w:fldChar w:fldCharType="separate"/>
      </w:r>
      <w:r w:rsidRPr="55F8FDBE">
        <w:rPr>
          <w:rFonts w:eastAsia="TimesNewRomanPSMT"/>
          <w:noProof/>
          <w:color w:val="000000" w:themeColor="text1"/>
        </w:rPr>
        <w:t>(Martin 2011)</w:t>
      </w:r>
      <w:r w:rsidRPr="55F8FDBE" w:rsidR="008E70B5">
        <w:rPr>
          <w:rFonts w:eastAsia="TimesNewRomanPSMT"/>
          <w:color w:val="000000" w:themeColor="text1"/>
        </w:rPr>
        <w:fldChar w:fldCharType="end"/>
      </w:r>
      <w:r w:rsidRPr="55F8FDBE">
        <w:rPr>
          <w:rFonts w:eastAsia="TimesNewRomanPSMT"/>
          <w:color w:val="000000" w:themeColor="text1"/>
        </w:rPr>
        <w:t xml:space="preserve">. Next, I filtered out low-quality reads and denoised the reads using the </w:t>
      </w:r>
      <w:r w:rsidRPr="55F8FDBE">
        <w:rPr>
          <w:rFonts w:eastAsia="TimesNewRomanPSMT"/>
          <w:i/>
          <w:iCs/>
          <w:color w:val="000000" w:themeColor="text1"/>
        </w:rPr>
        <w:t xml:space="preserve">DADA2 </w:t>
      </w:r>
      <w:r w:rsidRPr="55F8FDBE">
        <w:rPr>
          <w:rFonts w:eastAsia="TimesNewRomanPSMT"/>
          <w:color w:val="000000" w:themeColor="text1"/>
        </w:rPr>
        <w:t xml:space="preserve">plugin </w:t>
      </w:r>
      <w:r w:rsidRPr="55F8FDBE" w:rsidR="008E70B5">
        <w:rPr>
          <w:rFonts w:eastAsia="TimesNewRomanPSMT"/>
          <w:color w:val="000000" w:themeColor="text1"/>
        </w:rPr>
        <w:fldChar w:fldCharType="begin"/>
      </w:r>
      <w:r w:rsidRPr="55F8FDBE" w:rsidR="008E70B5">
        <w:rPr>
          <w:rFonts w:eastAsia="TimesNewRomanPSMT"/>
          <w:color w:val="000000" w:themeColor="text1"/>
        </w:rPr>
        <w:instrText xml:space="preserve"> ADDIN ZOTERO_ITEM CSL_CITATION {"citationID":"4Zl3Asmc","properties":{"formattedCitation":"(Callahan et al. 2016)","plainCitation":"(Callahan et al. 2016)","noteIndex":0},"citationItems":[{"id":351,"uris":["http://zotero.org/groups/2456233/items/DSZIHDD6"],"itemData":{"id":351,"type":"article-journal","container-title":"Nature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Pr="55F8FDBE" w:rsidR="008E70B5">
        <w:rPr>
          <w:rFonts w:eastAsia="TimesNewRomanPSMT"/>
          <w:color w:val="000000" w:themeColor="text1"/>
        </w:rPr>
        <w:fldChar w:fldCharType="separate"/>
      </w:r>
      <w:r w:rsidRPr="55F8FDBE">
        <w:rPr>
          <w:rFonts w:eastAsia="TimesNewRomanPSMT"/>
          <w:noProof/>
          <w:color w:val="000000" w:themeColor="text1"/>
        </w:rPr>
        <w:t>(Callahan et al. 2016)</w:t>
      </w:r>
      <w:r w:rsidRPr="55F8FDBE" w:rsidR="008E70B5">
        <w:rPr>
          <w:rFonts w:eastAsia="TimesNewRomanPSMT"/>
          <w:color w:val="000000" w:themeColor="text1"/>
        </w:rPr>
        <w:fldChar w:fldCharType="end"/>
      </w:r>
      <w:r w:rsidRPr="55F8FDBE">
        <w:rPr>
          <w:rFonts w:eastAsia="TimesNewRomanPSMT"/>
          <w:color w:val="000000" w:themeColor="text1"/>
        </w:rPr>
        <w:t xml:space="preserve">, truncating the length of sequences to 130 bp and specifying a minimum overlap of 50 bp between the forward and reverse reads. After denoising, I merged the sequence reads from each </w:t>
      </w:r>
      <w:proofErr w:type="gramStart"/>
      <w:r w:rsidRPr="55F8FDBE">
        <w:rPr>
          <w:rFonts w:eastAsia="TimesNewRomanPSMT"/>
          <w:color w:val="000000" w:themeColor="text1"/>
        </w:rPr>
        <w:t>plates</w:t>
      </w:r>
      <w:proofErr w:type="gramEnd"/>
      <w:r w:rsidRPr="55F8FDBE">
        <w:rPr>
          <w:rFonts w:eastAsia="TimesNewRomanPSMT"/>
          <w:color w:val="000000" w:themeColor="text1"/>
        </w:rPr>
        <w:t xml:space="preserve"> of samples and assigned taxonomy to the sequences using a pre-trained COI classifier. This naïve Bayes classifier was trained on COI sequences downloaded and curated from the Barcode of Life Database (BOLD) using the </w:t>
      </w:r>
      <w:proofErr w:type="spellStart"/>
      <w:r w:rsidRPr="55F8FDBE">
        <w:rPr>
          <w:rFonts w:eastAsia="TimesNewRomanPSMT"/>
          <w:i/>
          <w:iCs/>
          <w:color w:val="000000" w:themeColor="text1"/>
        </w:rPr>
        <w:t>RESCRIPt</w:t>
      </w:r>
      <w:proofErr w:type="spellEnd"/>
      <w:r w:rsidRPr="55F8FDBE">
        <w:rPr>
          <w:rFonts w:eastAsia="TimesNewRomanPSMT"/>
          <w:color w:val="000000" w:themeColor="text1"/>
        </w:rPr>
        <w:t xml:space="preserve"> plugin </w:t>
      </w:r>
      <w:r w:rsidRPr="55F8FDBE" w:rsidR="008E70B5">
        <w:rPr>
          <w:rFonts w:eastAsia="TimesNewRomanPSMT"/>
          <w:color w:val="000000" w:themeColor="text1"/>
        </w:rPr>
        <w:fldChar w:fldCharType="begin"/>
      </w:r>
      <w:r w:rsidRPr="55F8FDBE" w:rsidR="008E70B5">
        <w:rPr>
          <w:rFonts w:eastAsia="TimesNewRomanPSMT"/>
          <w:color w:val="000000" w:themeColor="text1"/>
        </w:rPr>
        <w:instrText xml:space="preserve"> ADDIN ZOTERO_ITEM CSL_CITATION {"citationID":"fLsc7foV","properties":{"formattedCitation":"(Robeson et al. 2021)","plainCitation":"(Robeson et al. 2021)","noteIndex":0},"citationItems":[{"id":353,"uris":["http://zotero.org/groups/2456233/items/DMMRFVQM"],"itemData":{"id":353,"type":"article-journal","abstract":"Nucleotide sequence and taxonomy reference databases are critical resources for widespread applications including marker-gene and metagenome sequencing for microbiome analysis, diet metabarcoding, and environmental DNA (eDNA) surveys. Reproducibly generating, managing, using, and evaluating nucleotide sequence and taxonomy reference databases creates a significant bottleneck for researchers aiming to generate custom sequence databases. Furthermore, database composition drastically influences results, and lack of standardization limits cross-study comparisons. To address these challenges, we developed RESCRIPt, a Python 3 software package and QIIME 2 plugin for reproducible generation and management of reference sequence taxonomy databases, including dedicated functions that streamline creating databases from popular sources, and functions for evaluating, comparing, and interactively exploring qualitative and quantitative characteristics across reference databases. To highlight the breadth and capabilities of RESCRIPt, we provide several examples for working with popular databases for microbiome profiling (SILVA, Greengenes, NCBI-RefSeq, GTDB), eDNA and diet metabarcoding surveys (BOLD, GenBank), as well as for genome comparison. We show that bigger is not always better, and reference databases with standardized taxonomies and those that focus on type strains have quantitative advantages, though may not be appropriate for all use cases. Most databases appear to benefit from some curation (quality filtering), though sequence clustering appears detrimental to database quality. Finally, we demonstrate the breadth and extensibility of RESCRIPt for reproducible workflows with a comparison of global hepatitis genomes. RESCRIPt provides tools to democratize the process of reference database acquisition and management, enabling researchers to reproducibly and transparently create reference materials for diverse research applications. RESCRIPt is released under a permissive BSD-3 license at\n              https://github.com/bokulich-lab/RESCRIPt\n              .","container-title":"PLOS Computational Biology","DOI":"10.1371/journal.pcbi.1009581","ISSN":"1553-7358","issue":"11","journalAbbreviation":"PLoS Comput Biol","language":"en","page":"e1009581","source":"DOI.org (Crossref)","title":"RESCRIPt: Reproducible sequence taxonomy reference database management","title-short":"RESCRIPt","volume":"17","author":[{"family":"Robeson","given":"Michael S."},{"family":"O’Rourke","given":"Devon R."},{"family":"Kaehler","given":"Benjamin D."},{"family":"Ziemski","given":"Michal"},{"family":"Dillon","given":"Matthew R."},{"family":"Foster","given":"Jeffrey T."},{"family":"Bokulich","given":"Nicholas A."}],"editor":[{"family":"Pertea","given":"Mihaela"}],"issued":{"date-parts":[["2021",11,8]]}}}],"schema":"https://github.com/citation-style-language/schema/raw/master/csl-citation.json"} </w:instrText>
      </w:r>
      <w:r w:rsidRPr="55F8FDBE" w:rsidR="008E70B5">
        <w:rPr>
          <w:rFonts w:eastAsia="TimesNewRomanPSMT"/>
          <w:color w:val="000000" w:themeColor="text1"/>
        </w:rPr>
        <w:fldChar w:fldCharType="separate"/>
      </w:r>
      <w:r w:rsidRPr="55F8FDBE">
        <w:rPr>
          <w:rFonts w:eastAsia="TimesNewRomanPSMT"/>
          <w:noProof/>
          <w:color w:val="000000" w:themeColor="text1"/>
        </w:rPr>
        <w:t>(Robeson et al. 2021)</w:t>
      </w:r>
      <w:r w:rsidRPr="55F8FDBE" w:rsidR="008E70B5">
        <w:rPr>
          <w:rFonts w:eastAsia="TimesNewRomanPSMT"/>
          <w:color w:val="000000" w:themeColor="text1"/>
        </w:rPr>
        <w:fldChar w:fldCharType="end"/>
      </w:r>
      <w:r w:rsidRPr="55F8FDBE">
        <w:rPr>
          <w:rFonts w:eastAsia="TimesNewRomanPSMT"/>
          <w:color w:val="000000" w:themeColor="text1"/>
        </w:rPr>
        <w:t xml:space="preserve"> and trimmed to the ANML region by O’Rourke et al. </w:t>
      </w:r>
      <w:r w:rsidRPr="55F8FDBE" w:rsidR="008E70B5">
        <w:rPr>
          <w:rFonts w:eastAsia="TimesNewRomanPSMT"/>
          <w:color w:val="000000" w:themeColor="text1"/>
        </w:rPr>
        <w:fldChar w:fldCharType="begin"/>
      </w:r>
      <w:r w:rsidRPr="55F8FDBE" w:rsidR="008E70B5">
        <w:rPr>
          <w:rFonts w:eastAsia="TimesNewRomanPSMT"/>
          <w:color w:val="000000" w:themeColor="text1"/>
        </w:rPr>
        <w:instrText xml:space="preserve"> ADDIN ZOTERO_ITEM CSL_CITATION {"citationID":"HKPQdrLl","properties":{"formattedCitation":"(O\\uc0\\u8217{}Rourke et al. 2020)","plainCitation":"(O’Rourke et al. 2020)","dontUpdate":true,"noteIndex":0},"citationItems":[{"id":355,"uris":["http://zotero.org/groups/2456233/items/TWJK8BWZ"],"itemData":{"id":355,"type":"article-journal","container-title":"Ecology and Evolution","DOI":"10.1002/ece3.6594","ISSN":"2045-7758, 2045-7758","issue":"18","journalAbbreviation":"Ecol Evol","language":"en","page":"9721-9739","source":"DOI.org (Crossref)","title":"A total crapshoot? Evaluating bioinformatic decisions in animal diet metabarcoding analyses","title-short":"A total crapshoot?","volume":"10","author":[{"family":"O'Rourke","given":"Devon R."},{"family":"Bokulich","given":"Nicholas A."},{"family":"Jusino","given":"Michelle A."},{"family":"MacManes","given":"Matthew D."},{"family":"Foster","given":"Jeffrey T."}],"issued":{"date-parts":[["2020",9]]}}}],"schema":"https://github.com/citation-style-language/schema/raw/master/csl-citation.json"} </w:instrText>
      </w:r>
      <w:r w:rsidRPr="55F8FDBE" w:rsidR="008E70B5">
        <w:rPr>
          <w:rFonts w:eastAsia="TimesNewRomanPSMT"/>
          <w:color w:val="000000" w:themeColor="text1"/>
        </w:rPr>
        <w:fldChar w:fldCharType="separate"/>
      </w:r>
      <w:r w:rsidRPr="55F8FDBE">
        <w:rPr>
          <w:color w:val="000000" w:themeColor="text1"/>
        </w:rPr>
        <w:t>(2020)</w:t>
      </w:r>
      <w:r w:rsidRPr="55F8FDBE" w:rsidR="008E70B5">
        <w:rPr>
          <w:rFonts w:eastAsia="TimesNewRomanPSMT"/>
          <w:color w:val="000000" w:themeColor="text1"/>
        </w:rPr>
        <w:fldChar w:fldCharType="end"/>
      </w:r>
      <w:r w:rsidRPr="55F8FDBE">
        <w:rPr>
          <w:rFonts w:eastAsia="TimesNewRomanPSMT"/>
          <w:color w:val="000000" w:themeColor="text1"/>
        </w:rPr>
        <w:t xml:space="preserve">. Following taxonomy assignment, I removed non-arthropod reads (0.7% of reads) and calculated alpha-rarefaction curves to determine rarefaction depth. The non-arthropod reads were identified as either unassigned to any taxon, undetermined Animalia, Fungi, Nematoda, Tardigrada, </w:t>
      </w:r>
      <w:proofErr w:type="spellStart"/>
      <w:r w:rsidRPr="55F8FDBE">
        <w:rPr>
          <w:rFonts w:eastAsia="TimesNewRomanPSMT"/>
          <w:color w:val="000000" w:themeColor="text1"/>
        </w:rPr>
        <w:t>Heterokontophyta</w:t>
      </w:r>
      <w:proofErr w:type="spellEnd"/>
      <w:r w:rsidRPr="55F8FDBE">
        <w:rPr>
          <w:rFonts w:eastAsia="TimesNewRomanPSMT"/>
          <w:color w:val="000000" w:themeColor="text1"/>
        </w:rPr>
        <w:t xml:space="preserve"> (Protozoa), Mollusca, or </w:t>
      </w:r>
      <w:proofErr w:type="spellStart"/>
      <w:r w:rsidRPr="55F8FDBE">
        <w:rPr>
          <w:rFonts w:eastAsia="TimesNewRomanPSMT"/>
          <w:color w:val="000000" w:themeColor="text1"/>
        </w:rPr>
        <w:t>Rotifera</w:t>
      </w:r>
      <w:proofErr w:type="spellEnd"/>
      <w:r w:rsidRPr="55F8FDBE">
        <w:rPr>
          <w:rFonts w:eastAsia="TimesNewRomanPSMT"/>
          <w:color w:val="000000" w:themeColor="text1"/>
        </w:rPr>
        <w:t xml:space="preserve">, and I omitted them because the ANML primers are primarily suitable for detecting arthropod COI sequences. We used the mock community to confirm correct taxonomic assignment of major known prey families. </w:t>
      </w:r>
      <w:r w:rsidRPr="55F8FDBE" w:rsidR="28188D08">
        <w:rPr>
          <w:rFonts w:eastAsia="TimesNewRomanPSMT"/>
          <w:color w:val="000000" w:themeColor="text1"/>
        </w:rPr>
        <w:t>Prey species were identified against prey known to occur at H</w:t>
      </w:r>
      <w:r w:rsidRPr="55F8FDBE" w:rsidR="26AA0AE6">
        <w:rPr>
          <w:rFonts w:eastAsia="TimesNewRomanPSMT"/>
          <w:color w:val="000000" w:themeColor="text1"/>
        </w:rPr>
        <w:t>ubbard Brook</w:t>
      </w:r>
      <w:r w:rsidRPr="55F8FDBE" w:rsidR="28188D08">
        <w:rPr>
          <w:rFonts w:eastAsia="TimesNewRomanPSMT"/>
          <w:color w:val="000000" w:themeColor="text1"/>
        </w:rPr>
        <w:t>. For any species that had not been observed at H</w:t>
      </w:r>
      <w:r w:rsidRPr="55F8FDBE" w:rsidR="676E4BF0">
        <w:rPr>
          <w:rFonts w:eastAsia="TimesNewRomanPSMT"/>
          <w:color w:val="000000" w:themeColor="text1"/>
        </w:rPr>
        <w:t xml:space="preserve">ubbard Brook, we used </w:t>
      </w:r>
      <w:commentRangeStart w:id="75"/>
      <w:proofErr w:type="spellStart"/>
      <w:r w:rsidRPr="55F8FDBE" w:rsidR="676E4BF0">
        <w:rPr>
          <w:rFonts w:eastAsia="TimesNewRomanPSMT"/>
          <w:color w:val="000000" w:themeColor="text1"/>
        </w:rPr>
        <w:t>BLASTn</w:t>
      </w:r>
      <w:proofErr w:type="spellEnd"/>
      <w:r w:rsidRPr="55F8FDBE" w:rsidR="6FE95D86">
        <w:rPr>
          <w:rFonts w:eastAsia="TimesNewRomanPSMT"/>
          <w:color w:val="000000" w:themeColor="text1"/>
        </w:rPr>
        <w:t xml:space="preserve"> (NCBI) to determine certainty percentage </w:t>
      </w:r>
      <w:r w:rsidRPr="55F8FDBE" w:rsidR="03E431C7">
        <w:rPr>
          <w:rFonts w:eastAsia="TimesNewRomanPSMT"/>
          <w:color w:val="000000" w:themeColor="text1"/>
        </w:rPr>
        <w:t>and query cover. If either metric was below 95%</w:t>
      </w:r>
      <w:r w:rsidRPr="55F8FDBE" w:rsidR="7BFA5D4D">
        <w:rPr>
          <w:rFonts w:eastAsia="TimesNewRomanPSMT"/>
          <w:color w:val="000000" w:themeColor="text1"/>
        </w:rPr>
        <w:t xml:space="preserve">, we adjusted the taxonomic </w:t>
      </w:r>
      <w:r w:rsidRPr="55F8FDBE" w:rsidR="438018C8">
        <w:rPr>
          <w:rFonts w:eastAsia="TimesNewRomanPSMT"/>
          <w:color w:val="000000" w:themeColor="text1"/>
        </w:rPr>
        <w:t xml:space="preserve">identification so that it was above the 95% threshold. </w:t>
      </w:r>
      <w:commentRangeEnd w:id="75"/>
      <w:r w:rsidR="008E70B5">
        <w:rPr>
          <w:rStyle w:val="CommentReference"/>
        </w:rPr>
        <w:commentReference w:id="75"/>
      </w:r>
    </w:p>
    <w:p w:rsidR="008E70B5" w:rsidP="008E70B5" w:rsidRDefault="008E70B5" w14:paraId="7FE6C1E4" w14:textId="77777777">
      <w:pPr>
        <w:keepNext/>
        <w:spacing w:line="480" w:lineRule="auto"/>
        <w:contextualSpacing/>
        <w:rPr>
          <w:rFonts w:eastAsia="TimesNewRomanPSMT"/>
          <w:b/>
          <w:bCs/>
          <w:i/>
          <w:iCs/>
          <w:color w:val="000000" w:themeColor="text1"/>
        </w:rPr>
      </w:pPr>
    </w:p>
    <w:p w:rsidR="008E70B5" w:rsidP="008E70B5" w:rsidRDefault="008E70B5" w14:paraId="52A94808" w14:textId="59172B16">
      <w:pPr>
        <w:keepNext/>
        <w:spacing w:line="480" w:lineRule="auto"/>
        <w:contextualSpacing/>
        <w:rPr>
          <w:rFonts w:eastAsia="TimesNewRomanPSMT"/>
          <w:b/>
          <w:bCs/>
          <w:i/>
          <w:iCs/>
          <w:color w:val="000000" w:themeColor="text1"/>
        </w:rPr>
      </w:pPr>
      <w:commentRangeStart w:id="76"/>
      <w:r>
        <w:rPr>
          <w:rFonts w:eastAsia="TimesNewRomanPSMT"/>
          <w:b/>
          <w:bCs/>
          <w:i/>
          <w:iCs/>
          <w:color w:val="000000" w:themeColor="text1"/>
        </w:rPr>
        <w:t>Statistical Analyses</w:t>
      </w:r>
      <w:commentRangeEnd w:id="76"/>
      <w:r w:rsidR="00055142">
        <w:rPr>
          <w:rStyle w:val="CommentReference"/>
          <w:rFonts w:asciiTheme="minorHAnsi" w:hAnsiTheme="minorHAnsi" w:eastAsiaTheme="minorHAnsi" w:cstheme="minorBidi"/>
        </w:rPr>
        <w:commentReference w:id="76"/>
      </w:r>
    </w:p>
    <w:p w:rsidR="00CE2458" w:rsidP="0052126F" w:rsidRDefault="00CE2458" w14:paraId="0AF39B92" w14:textId="1459F4E8">
      <w:pPr>
        <w:spacing w:line="480" w:lineRule="auto"/>
        <w:rPr>
          <w:ins w:author="Andrew Stillman" w:date="2022-12-21T11:34:00Z" w:id="77"/>
          <w:rFonts w:eastAsia="TimesNewRomanPSMT"/>
          <w:color w:val="000000" w:themeColor="text1"/>
        </w:rPr>
        <w:pPrChange w:author="Andrew Stillman" w:date="2022-12-21T11:34:00Z" w:id="78">
          <w:pPr/>
        </w:pPrChange>
      </w:pPr>
      <w:ins w:author="Andrew Stillman" w:date="2022-12-21T11:33:00Z" w:id="79">
        <w:r>
          <w:rPr>
            <w:rFonts w:eastAsia="TimesNewRomanPSMT"/>
            <w:color w:val="000000" w:themeColor="text1"/>
          </w:rPr>
          <w:t xml:space="preserve">We characterized black-throated blue warbler diets using presence-absence data to reduce biases associated with sequence read abundances </w:t>
        </w:r>
        <w:r w:rsidRPr="00FB6C35">
          <w:rPr>
            <w:rFonts w:eastAsia="TimesNewRomanPSMT"/>
            <w:color w:val="000000" w:themeColor="text1"/>
          </w:rPr>
          <w:fldChar w:fldCharType="begin"/>
        </w:r>
        <w:r w:rsidRPr="00FB6C35">
          <w:rPr>
            <w:rFonts w:eastAsia="TimesNewRomanPSMT"/>
            <w:color w:val="000000" w:themeColor="text1"/>
          </w:rPr>
          <w:instrText xml:space="preserve"> ADDIN ZOTERO_ITEM CSL_CITATION {"citationID":"vIN90dl7","properties":{"formattedCitation":"(Deagle et al. 2019, Jusino et al. 2019)","plainCitation":"(Deagle et al. 2019, Jusino et al. 2019)","noteIndex":0},"citationItems":[{"id":328,"uris":["http://zotero.org/groups/2456233/items/B7XWBZQV"],"itemData":{"id":328,"type":"article-journal","abstract":"Advances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w:instrText>
        </w:r>
        <w:r w:rsidRPr="00FB6C35">
          <w:rPr>
            <w:rFonts w:hint="eastAsia" w:eastAsia="TimesNewRomanPSMT"/>
            <w:color w:val="000000" w:themeColor="text1"/>
          </w:rPr>
          <w:instrText>issued":{"date-parts":[["2019",1]]}}},{"id":172,"uris":["http://zotero.org/groups/2456233/items/EKQU4XTD"],"itemData":{"id":172,"type":"article-journal","abstract":"DNA analysis of predator faeces using high</w:instrText>
        </w:r>
        <w:r w:rsidRPr="00FB6C35">
          <w:rPr>
            <w:rFonts w:hint="eastAsia" w:eastAsia="TimesNewRomanPSMT"/>
            <w:color w:val="000000" w:themeColor="text1"/>
          </w:rPr>
          <w:instrText>‐</w:instrText>
        </w:r>
        <w:r w:rsidRPr="00FB6C35">
          <w:rPr>
            <w:rFonts w:hint="eastAsia" w:eastAsia="TimesNewRomanPSMT"/>
            <w:color w:val="000000" w:themeColor="text1"/>
          </w:rPr>
          <w:instrText>throughput amplicon sequencing (HTS) enhances o</w:instrText>
        </w:r>
        <w:r w:rsidRPr="00FB6C35">
          <w:rPr>
            <w:rFonts w:eastAsia="TimesNewRomanPSMT"/>
            <w:color w:val="000000" w:themeColor="text1"/>
          </w:rPr>
          <w:instrText>ur understanding of predator–prey interactions. However, conclusions drawn from this technique are constrained by biases that occur in multiple steps of the HTS workflow. To better characterize insectivorous animal diets, we used DNA from a diverse set of arthropods to assess PCR biases of commonly used and novel primer pairs for the mitochondrial gene, cytochrome oxidase C subunit 1 (COI). We compared diversity recovered from HTS of bat guano samples using a commonly used primer pair “ZBJ” to results usi</w:instrText>
        </w:r>
        <w:r w:rsidRPr="00FB6C35">
          <w:rPr>
            <w:rFonts w:hint="eastAsia" w:eastAsia="TimesNewRomanPSMT"/>
            <w:color w:val="000000" w:themeColor="text1"/>
          </w:rPr>
          <w:instrText xml:space="preserve">ng the novel primer pair </w:instrText>
        </w:r>
        <w:r w:rsidRPr="00FB6C35">
          <w:rPr>
            <w:rFonts w:hint="eastAsia" w:eastAsia="TimesNewRomanPSMT"/>
            <w:color w:val="000000" w:themeColor="text1"/>
          </w:rPr>
          <w:instrText>“</w:instrText>
        </w:r>
        <w:r w:rsidRPr="00FB6C35">
          <w:rPr>
            <w:rFonts w:hint="eastAsia" w:eastAsia="TimesNewRomanPSMT"/>
            <w:color w:val="000000" w:themeColor="text1"/>
          </w:rPr>
          <w:instrText>ANML.</w:instrText>
        </w:r>
        <w:r w:rsidRPr="00FB6C35">
          <w:rPr>
            <w:rFonts w:hint="eastAsia" w:eastAsia="TimesNewRomanPSMT"/>
            <w:color w:val="000000" w:themeColor="text1"/>
          </w:rPr>
          <w:instrText>”</w:instrText>
        </w:r>
        <w:r w:rsidRPr="00FB6C35">
          <w:rPr>
            <w:rFonts w:hint="eastAsia" w:eastAsia="TimesNewRomanPSMT"/>
            <w:color w:val="000000" w:themeColor="text1"/>
          </w:rPr>
          <w:instrText xml:space="preserve"> To parameterize our bioinformatics pipeline, we created an arthropod mock community consisting of single</w:instrText>
        </w:r>
        <w:r w:rsidRPr="00FB6C35">
          <w:rPr>
            <w:rFonts w:hint="eastAsia" w:eastAsia="TimesNewRomanPSMT"/>
            <w:color w:val="000000" w:themeColor="text1"/>
          </w:rPr>
          <w:instrText>‐</w:instrText>
        </w:r>
        <w:r w:rsidRPr="00FB6C35">
          <w:rPr>
            <w:rFonts w:hint="eastAsia" w:eastAsia="TimesNewRomanPSMT"/>
            <w:color w:val="000000" w:themeColor="text1"/>
          </w:rPr>
          <w:instrText>copy (cloned) COI sequences. To examine biases associated with both PCR and HTS, mock community members were combined in equimolar amounts both pre</w:instrText>
        </w:r>
        <w:r w:rsidRPr="00FB6C35">
          <w:rPr>
            <w:rFonts w:hint="eastAsia" w:eastAsia="TimesNewRomanPSMT"/>
            <w:color w:val="000000" w:themeColor="text1"/>
          </w:rPr>
          <w:instrText>‐</w:instrText>
        </w:r>
        <w:r w:rsidRPr="00FB6C35">
          <w:rPr>
            <w:rFonts w:hint="eastAsia" w:eastAsia="TimesNewRomanPSMT"/>
            <w:color w:val="000000" w:themeColor="text1"/>
          </w:rPr>
          <w:instrText xml:space="preserve"> and post</w:instrText>
        </w:r>
        <w:r w:rsidRPr="00FB6C35">
          <w:rPr>
            <w:rFonts w:hint="eastAsia" w:eastAsia="TimesNewRomanPSMT"/>
            <w:color w:val="000000" w:themeColor="text1"/>
          </w:rPr>
          <w:instrText>‐</w:instrText>
        </w:r>
        <w:r w:rsidRPr="00FB6C35">
          <w:rPr>
            <w:rFonts w:hint="eastAsia" w:eastAsia="TimesNewRomanPSMT"/>
            <w:color w:val="000000" w:themeColor="text1"/>
          </w:rPr>
          <w:instrText>PCR. We validated our system using guano from bats fed known diets and using composite samples of morphologically identified insects collected in pitfall traps. In PCR tests, the ANML primer pair amplified 58 of 59 arthropod taxa (98%), whereas ZBJ amplified 24</w:instrText>
        </w:r>
        <w:r w:rsidRPr="00FB6C35">
          <w:rPr>
            <w:rFonts w:hint="eastAsia" w:eastAsia="TimesNewRomanPSMT"/>
            <w:color w:val="000000" w:themeColor="text1"/>
          </w:rPr>
          <w:instrText>–</w:instrText>
        </w:r>
        <w:r w:rsidRPr="00FB6C35">
          <w:rPr>
            <w:rFonts w:hint="eastAsia" w:eastAsia="TimesNewRomanPSMT"/>
            <w:color w:val="000000" w:themeColor="text1"/>
          </w:rPr>
          <w:instrText>40 of 59 taxa (41%</w:instrText>
        </w:r>
        <w:r w:rsidRPr="00FB6C35">
          <w:rPr>
            <w:rFonts w:hint="eastAsia" w:eastAsia="TimesNewRomanPSMT"/>
            <w:color w:val="000000" w:themeColor="text1"/>
          </w:rPr>
          <w:instrText>–</w:instrText>
        </w:r>
        <w:r w:rsidRPr="00FB6C35">
          <w:rPr>
            <w:rFonts w:hint="eastAsia" w:eastAsia="TimesNewRomanPSMT"/>
            <w:color w:val="000000" w:themeColor="text1"/>
          </w:rPr>
          <w:instrText>68%). Furthermore, in an HTS comparison of field</w:instrText>
        </w:r>
        <w:r w:rsidRPr="00FB6C35">
          <w:rPr>
            <w:rFonts w:hint="eastAsia" w:eastAsia="TimesNewRomanPSMT"/>
            <w:color w:val="000000" w:themeColor="text1"/>
          </w:rPr>
          <w:instrText>‐</w:instrText>
        </w:r>
        <w:r w:rsidRPr="00FB6C35">
          <w:rPr>
            <w:rFonts w:hint="eastAsia" w:eastAsia="TimesNewRomanPSMT"/>
            <w:color w:val="000000" w:themeColor="text1"/>
          </w:rPr>
          <w:instrText>collected samples, the ANML primers detected nearly fourfold more arthropod taxa than the ZBJ primers. The additional arthropods detected i</w:instrText>
        </w:r>
        <w:r w:rsidRPr="00FB6C35">
          <w:rPr>
            <w:rFonts w:eastAsia="TimesNewRomanPSMT"/>
            <w:color w:val="000000" w:themeColor="text1"/>
          </w:rPr>
          <w:instrText>nclude medically and economically relevant insect groups such as mosquitoes. Results revealed biases at both the PCR and sequencing levels, demonstrating the pitfalls associated with using HTS read numbers as proxies for abundance. The use of an arthropod mock community allowed for improved bioinformatics pipeline parameterization.","container-title":"Molecular Ecology Resources","DOI":"10.1111/1755-0998.12951","ISSN":"1755-098X, 1755-0998","issue":"1","journalAbbreviation":"Mol Ecol Resour","language":"e</w:instrText>
        </w:r>
        <w:r w:rsidRPr="00FB6C35">
          <w:rPr>
            <w:rFonts w:hint="eastAsia" w:eastAsia="TimesNewRomanPSMT"/>
            <w:color w:val="000000" w:themeColor="text1"/>
          </w:rPr>
          <w:instrText>n","page":"176-190","source":"DOI.org (Crossref)","title":"An improved method for utilizing high</w:instrText>
        </w:r>
        <w:r w:rsidRPr="00FB6C35">
          <w:rPr>
            <w:rFonts w:hint="eastAsia" w:eastAsia="TimesNewRomanPSMT"/>
            <w:color w:val="000000" w:themeColor="text1"/>
          </w:rPr>
          <w:instrText>‐</w:instrText>
        </w:r>
        <w:r w:rsidRPr="00FB6C35">
          <w:rPr>
            <w:rFonts w:hint="eastAsia" w:eastAsia="TimesNewRomanPSMT"/>
            <w:color w:val="000000" w:themeColor="text1"/>
          </w:rPr>
          <w:instrText>throughput amplicon sequencing to determine the diets of insectivorous animals","volume":"19","author":[{"family":"Jusino","given":"Michelle A."},{"family":"B</w:instrText>
        </w:r>
        <w:r w:rsidRPr="00FB6C35">
          <w:rPr>
            <w:rFonts w:eastAsia="TimesNewRomanPSMT"/>
            <w:color w:val="000000" w:themeColor="text1"/>
          </w:rPr>
          <w:instrText xml:space="preserve">anik","given":"Mark T."},{"family":"Palmer","given":"Jonathan M."},{"family":"Wray","given":"Amy K."},{"family":"Xiao","given":"Lei"},{"family":"Pelton","given":"Emma"},{"family":"Barber","given":"Jesse R."},{"family":"Kawahara","given":"Akito Y."},{"family":"Gratton","given":"Claudio"},{"family":"Peery","given":"M. Zachariah"},{"family":"Lindner","given":"Daniel L."}],"issued":{"date-parts":[["2019",1]]}}}],"schema":"https://github.com/citation-style-language/schema/raw/master/csl-citation.json"} </w:instrText>
        </w:r>
        <w:r w:rsidRPr="00FB6C35">
          <w:rPr>
            <w:rFonts w:eastAsia="TimesNewRomanPSMT"/>
            <w:color w:val="000000" w:themeColor="text1"/>
          </w:rPr>
          <w:fldChar w:fldCharType="separate"/>
        </w:r>
        <w:r w:rsidRPr="00FB6C35">
          <w:rPr>
            <w:rFonts w:eastAsia="TimesNewRomanPSMT"/>
            <w:noProof/>
            <w:color w:val="000000" w:themeColor="text1"/>
          </w:rPr>
          <w:t>(Deagle et al. 2019, Jusino et al. 2019)</w:t>
        </w:r>
        <w:r w:rsidRPr="00FB6C35">
          <w:rPr>
            <w:rFonts w:eastAsia="TimesNewRomanPSMT"/>
            <w:color w:val="000000" w:themeColor="text1"/>
          </w:rPr>
          <w:fldChar w:fldCharType="end"/>
        </w:r>
        <w:r w:rsidRPr="00FB6C35">
          <w:rPr>
            <w:rFonts w:eastAsia="TimesNewRomanPSMT"/>
            <w:color w:val="000000" w:themeColor="text1"/>
          </w:rPr>
          <w:t xml:space="preserve">. </w:t>
        </w:r>
        <w:r>
          <w:rPr>
            <w:rFonts w:eastAsia="TimesNewRomanPSMT"/>
            <w:color w:val="000000" w:themeColor="text1"/>
          </w:rPr>
          <w:t xml:space="preserve">To test our hypotheses about factors affecting diet composition, we performed PERMANOVA at the taxonomic level of prey families using the </w:t>
        </w:r>
        <w:r w:rsidRPr="005A2D88">
          <w:rPr>
            <w:rFonts w:eastAsia="TimesNewRomanPSMT"/>
            <w:i/>
            <w:iCs/>
            <w:color w:val="000000" w:themeColor="text1"/>
          </w:rPr>
          <w:t>adonis2</w:t>
        </w:r>
        <w:r>
          <w:rPr>
            <w:rFonts w:eastAsia="TimesNewRomanPSMT"/>
            <w:color w:val="000000" w:themeColor="text1"/>
          </w:rPr>
          <w:t xml:space="preserve"> function from the </w:t>
        </w:r>
        <w:r w:rsidRPr="005A2D88">
          <w:rPr>
            <w:rFonts w:eastAsia="TimesNewRomanPSMT"/>
            <w:i/>
            <w:iCs/>
            <w:color w:val="000000" w:themeColor="text1"/>
          </w:rPr>
          <w:t>vegan</w:t>
        </w:r>
        <w:r>
          <w:rPr>
            <w:rFonts w:eastAsia="TimesNewRomanPSMT"/>
            <w:color w:val="000000" w:themeColor="text1"/>
          </w:rPr>
          <w:t xml:space="preserve"> package in R version 4.2.2 (</w:t>
        </w:r>
        <w:commentRangeStart w:id="80"/>
        <w:r>
          <w:rPr>
            <w:rFonts w:eastAsia="TimesNewRomanPSMT"/>
            <w:color w:val="000000" w:themeColor="text1"/>
          </w:rPr>
          <w:t>Oksanen et al. 2019, R Core Team 2022</w:t>
        </w:r>
        <w:commentRangeEnd w:id="80"/>
        <w:r>
          <w:rPr>
            <w:rStyle w:val="CommentReference"/>
            <w:rFonts w:asciiTheme="minorHAnsi" w:hAnsiTheme="minorHAnsi" w:eastAsiaTheme="minorHAnsi" w:cstheme="minorBidi"/>
          </w:rPr>
          <w:commentReference w:id="80"/>
        </w:r>
        <w:r>
          <w:rPr>
            <w:rFonts w:eastAsia="TimesNewRomanPSMT"/>
            <w:color w:val="000000" w:themeColor="text1"/>
          </w:rPr>
          <w:t xml:space="preserve">). The right-hand side of the formula included independent variables for survey period, elevation, age, and the interaction between survey period and elevation. </w:t>
        </w:r>
      </w:ins>
      <w:ins w:author="Andrew Stillman" w:date="2022-12-21T11:48:00Z" w:id="81">
        <w:r w:rsidR="00433911">
          <w:rPr>
            <w:rFonts w:eastAsia="TimesNewRomanPSMT"/>
            <w:color w:val="000000" w:themeColor="text1"/>
          </w:rPr>
          <w:t xml:space="preserve">We controlled for potential differences between sexes using a blocked design where permutations are constrained within each sex. </w:t>
        </w:r>
      </w:ins>
      <w:ins w:author="Andrew Stillman" w:date="2022-12-21T11:33:00Z" w:id="82">
        <w:r>
          <w:rPr>
            <w:rFonts w:eastAsia="TimesNewRomanPSMT"/>
            <w:color w:val="000000" w:themeColor="text1"/>
          </w:rPr>
          <w:t xml:space="preserve">We investigated differences in multivariate dispersion between groupings of samples using the </w:t>
        </w:r>
        <w:proofErr w:type="spellStart"/>
        <w:r w:rsidRPr="00E53D6E">
          <w:rPr>
            <w:rFonts w:eastAsia="TimesNewRomanPSMT"/>
            <w:i/>
            <w:iCs/>
            <w:color w:val="000000" w:themeColor="text1"/>
          </w:rPr>
          <w:t>betadisper</w:t>
        </w:r>
        <w:proofErr w:type="spellEnd"/>
        <w:r>
          <w:rPr>
            <w:rFonts w:eastAsia="TimesNewRomanPSMT"/>
            <w:color w:val="000000" w:themeColor="text1"/>
          </w:rPr>
          <w:t xml:space="preserve"> function in </w:t>
        </w:r>
        <w:r w:rsidRPr="00E53D6E">
          <w:rPr>
            <w:rFonts w:eastAsia="TimesNewRomanPSMT"/>
            <w:i/>
            <w:iCs/>
            <w:color w:val="000000" w:themeColor="text1"/>
          </w:rPr>
          <w:t>vegan</w:t>
        </w:r>
        <w:r>
          <w:rPr>
            <w:rFonts w:eastAsia="TimesNewRomanPSMT"/>
            <w:color w:val="000000" w:themeColor="text1"/>
          </w:rPr>
          <w:t xml:space="preserve"> (</w:t>
        </w:r>
        <w:commentRangeStart w:id="83"/>
        <w:r>
          <w:rPr>
            <w:rFonts w:eastAsia="TimesNewRomanPSMT"/>
            <w:color w:val="000000" w:themeColor="text1"/>
          </w:rPr>
          <w:t>Anderson et al. 2006</w:t>
        </w:r>
        <w:commentRangeEnd w:id="83"/>
        <w:r>
          <w:rPr>
            <w:rStyle w:val="CommentReference"/>
            <w:rFonts w:asciiTheme="minorHAnsi" w:hAnsiTheme="minorHAnsi" w:eastAsiaTheme="minorHAnsi" w:cstheme="minorBidi"/>
          </w:rPr>
          <w:commentReference w:id="83"/>
        </w:r>
        <w:r>
          <w:rPr>
            <w:rFonts w:eastAsia="TimesNewRomanPSMT"/>
            <w:color w:val="000000" w:themeColor="text1"/>
          </w:rPr>
          <w:t xml:space="preserve">), followed by Tukey tests to conduct pairwise comparisons of mean dispersions. This approach tests for heterogenous variances between groups using the average distance of group members to a group-specific centroid in multidimensional space. Next, we visualized dietary niche space using non-metric multidimensional scaling (NMDS). All comparisons used the modified </w:t>
        </w:r>
        <w:proofErr w:type="spellStart"/>
        <w:r>
          <w:rPr>
            <w:rFonts w:eastAsia="TimesNewRomanPSMT"/>
            <w:color w:val="000000" w:themeColor="text1"/>
          </w:rPr>
          <w:t>Raup</w:t>
        </w:r>
        <w:proofErr w:type="spellEnd"/>
        <w:r>
          <w:rPr>
            <w:rFonts w:eastAsia="TimesNewRomanPSMT"/>
            <w:color w:val="000000" w:themeColor="text1"/>
          </w:rPr>
          <w:t>-Crick dissimilarity index for presence-absence data (</w:t>
        </w:r>
        <w:commentRangeStart w:id="84"/>
        <w:r>
          <w:rPr>
            <w:rFonts w:eastAsia="TimesNewRomanPSMT"/>
            <w:color w:val="000000" w:themeColor="text1"/>
          </w:rPr>
          <w:t>Chase et al. 2011</w:t>
        </w:r>
        <w:commentRangeEnd w:id="84"/>
        <w:r>
          <w:rPr>
            <w:rStyle w:val="CommentReference"/>
            <w:rFonts w:asciiTheme="minorHAnsi" w:hAnsiTheme="minorHAnsi" w:eastAsiaTheme="minorHAnsi" w:cstheme="minorBidi"/>
          </w:rPr>
          <w:commentReference w:id="84"/>
        </w:r>
        <w:r>
          <w:rPr>
            <w:rFonts w:eastAsia="TimesNewRomanPSMT"/>
            <w:color w:val="000000" w:themeColor="text1"/>
          </w:rPr>
          <w:t xml:space="preserve">). We summarized the frequency of occurrence for each prey family separately for the early, mid, and late survey periods. </w:t>
        </w:r>
      </w:ins>
    </w:p>
    <w:p w:rsidR="00C50FBE" w:rsidP="0052126F" w:rsidRDefault="00C50FBE" w14:paraId="104A14CB" w14:textId="77777777">
      <w:pPr>
        <w:spacing w:line="480" w:lineRule="auto"/>
        <w:ind w:firstLine="720"/>
        <w:rPr>
          <w:ins w:author="Andrew Stillman" w:date="2022-12-21T11:34:00Z" w:id="85"/>
          <w:rFonts w:eastAsia="TimesNewRomanPSMT"/>
          <w:color w:val="000000" w:themeColor="text1"/>
        </w:rPr>
        <w:pPrChange w:author="Andrew Stillman" w:date="2022-12-21T11:34:00Z" w:id="86">
          <w:pPr/>
        </w:pPrChange>
      </w:pPr>
      <w:ins w:author="Andrew Stillman" w:date="2022-12-21T11:34:00Z" w:id="87">
        <w:r>
          <w:rPr>
            <w:rFonts w:eastAsia="TimesNewRomanPSMT"/>
            <w:color w:val="000000" w:themeColor="text1"/>
          </w:rPr>
          <w:t xml:space="preserve">We compared diet richness and diversity between survey periods using rarefaction curves to interpolate to the lowest common sample size (n = 24; R package </w:t>
        </w:r>
        <w:proofErr w:type="spellStart"/>
        <w:r>
          <w:rPr>
            <w:rFonts w:eastAsia="TimesNewRomanPSMT"/>
            <w:color w:val="000000" w:themeColor="text1"/>
          </w:rPr>
          <w:t>iNEXT</w:t>
        </w:r>
        <w:proofErr w:type="spellEnd"/>
        <w:r>
          <w:rPr>
            <w:rFonts w:eastAsia="TimesNewRomanPSMT"/>
            <w:color w:val="000000" w:themeColor="text1"/>
          </w:rPr>
          <w:t xml:space="preserve">; </w:t>
        </w:r>
        <w:commentRangeStart w:id="88"/>
        <w:r>
          <w:rPr>
            <w:rFonts w:eastAsia="TimesNewRomanPSMT"/>
            <w:color w:val="000000" w:themeColor="text1"/>
          </w:rPr>
          <w:t>Hsieh et al. 2020</w:t>
        </w:r>
        <w:commentRangeEnd w:id="88"/>
        <w:r>
          <w:rPr>
            <w:rStyle w:val="CommentReference"/>
            <w:rFonts w:asciiTheme="minorHAnsi" w:hAnsiTheme="minorHAnsi" w:eastAsiaTheme="minorHAnsi" w:cstheme="minorBidi"/>
          </w:rPr>
          <w:commentReference w:id="88"/>
        </w:r>
        <w:r>
          <w:rPr>
            <w:rFonts w:eastAsia="TimesNewRomanPSMT"/>
            <w:color w:val="000000" w:themeColor="text1"/>
          </w:rPr>
          <w:t>). All comparisons used species-level prey taxonomies to generate estimates of diet richness, Shannon diversity (exponentiated Shannon entropy), and Simpson diversity (inverse Simpson concentration). We used 95% confidence bands around estimates to interpret differences between groups (</w:t>
        </w:r>
        <w:commentRangeStart w:id="89"/>
        <w:r>
          <w:rPr>
            <w:rFonts w:eastAsia="TimesNewRomanPSMT"/>
            <w:color w:val="000000" w:themeColor="text1"/>
          </w:rPr>
          <w:t>Chao et al. 2014</w:t>
        </w:r>
        <w:commentRangeEnd w:id="89"/>
        <w:r>
          <w:rPr>
            <w:rStyle w:val="CommentReference"/>
            <w:rFonts w:asciiTheme="minorHAnsi" w:hAnsiTheme="minorHAnsi" w:eastAsiaTheme="minorHAnsi" w:cstheme="minorBidi"/>
          </w:rPr>
          <w:commentReference w:id="89"/>
        </w:r>
        <w:r>
          <w:rPr>
            <w:rFonts w:eastAsia="TimesNewRomanPSMT"/>
            <w:color w:val="000000" w:themeColor="text1"/>
          </w:rPr>
          <w:t>). In addition, we tested for differences in per-sample prey species richness for the early, mid, and late survey periods using a Kruskal-</w:t>
        </w:r>
        <w:proofErr w:type="spellStart"/>
        <w:r>
          <w:rPr>
            <w:rFonts w:eastAsia="TimesNewRomanPSMT"/>
            <w:color w:val="000000" w:themeColor="text1"/>
          </w:rPr>
          <w:t>Wallice</w:t>
        </w:r>
        <w:proofErr w:type="spellEnd"/>
        <w:r>
          <w:rPr>
            <w:rFonts w:eastAsia="TimesNewRomanPSMT"/>
            <w:color w:val="000000" w:themeColor="text1"/>
          </w:rPr>
          <w:t xml:space="preserve"> test. </w:t>
        </w:r>
      </w:ins>
    </w:p>
    <w:p w:rsidRPr="00982A44" w:rsidR="00982A44" w:rsidP="0052126F" w:rsidRDefault="0052126F" w14:paraId="3C2A933E" w14:textId="4C54A039">
      <w:pPr>
        <w:spacing w:line="480" w:lineRule="auto"/>
        <w:ind w:firstLine="720"/>
        <w:rPr>
          <w:ins w:author="Andrew Stillman" w:date="2022-12-21T11:33:00Z" w:id="90"/>
          <w:rFonts w:eastAsia="TimesNewRomanPSMT"/>
          <w:color w:val="000000" w:themeColor="text1"/>
          <w:rPrChange w:author="Andrew Stillman" w:date="2022-12-21T11:33:00Z" w:id="91">
            <w:rPr>
              <w:ins w:author="Andrew Stillman" w:date="2022-12-21T11:33:00Z" w:id="92"/>
              <w:rFonts w:eastAsia="TimesNewRomanPSMT"/>
              <w:color w:val="000000" w:themeColor="text1"/>
              <w:highlight w:val="yellow"/>
            </w:rPr>
          </w:rPrChange>
        </w:rPr>
        <w:pPrChange w:author="Andrew Stillman" w:date="2022-12-21T11:35:00Z" w:id="93">
          <w:pPr>
            <w:spacing w:line="480" w:lineRule="auto"/>
          </w:pPr>
        </w:pPrChange>
      </w:pPr>
      <w:ins w:author="Andrew Stillman" w:date="2022-12-21T11:34:00Z" w:id="94">
        <w:r>
          <w:rPr>
            <w:rFonts w:eastAsia="TimesNewRomanPSMT"/>
            <w:color w:val="000000" w:themeColor="text1"/>
          </w:rPr>
          <w:t xml:space="preserve">In our study, warbler fecal sampling accompanied two field efforts to sample arthropod communities along a gradient of seasons and elevations: visual caterpillar surveys and Malaise trap surveys. We used these survey data to test the hypothesis that seasonal changes in warbler diets reflect changes in the underlying availability of arthropod prey. First, we used the caterpillar survey results to calculate the proportional biomass of three Lepidopteran families in each survey period (proportional biomass = family-specific biomass / total biomass * 100). Plotting the changes in fecal frequency of occurrence and proportional biomass between survey periods highlights areas where diet tracks availability or, conversely, where foraging birds may select certain prey relative to availability. Second, we used a linear modeling approach to compare Malaise survey results to fecal samples. We grouped fecal samples into the same 14 taxonomic groups employed by the Malaise survey and calculated a </w:t>
        </w:r>
        <w:proofErr w:type="spellStart"/>
        <w:r>
          <w:rPr>
            <w:rFonts w:eastAsia="TimesNewRomanPSMT"/>
            <w:color w:val="000000" w:themeColor="text1"/>
          </w:rPr>
          <w:t>taxon</w:t>
        </w:r>
        <w:proofErr w:type="spellEnd"/>
        <w:r>
          <w:rPr>
            <w:rFonts w:eastAsia="TimesNewRomanPSMT"/>
            <w:color w:val="000000" w:themeColor="text1"/>
          </w:rPr>
          <w:t xml:space="preserve">-specific frequency of occurrence for each survey period. Next, we calculated the Malaise capture frequency for each taxon by dividing the number of captures for each taxon by the total captures. Here, values represent the percent of the total captures in each survey period. Using each taxon and survey period combination as a sampling unit (n = 42), we modeled the linear relationship between fecal frequency of occurrence and Malaise capture frequency. A positive slope in this model indicates that prey in the diet generally track availability, and residual outliers show evidence for selection or avoidance of specific taxa. </w:t>
        </w:r>
      </w:ins>
    </w:p>
    <w:p w:rsidRPr="005E2C64" w:rsidR="008E70B5" w:rsidDel="00982A44" w:rsidP="008E70B5" w:rsidRDefault="008E70B5" w14:paraId="433D2CA7" w14:textId="2504973C">
      <w:pPr>
        <w:spacing w:line="480" w:lineRule="auto"/>
        <w:rPr>
          <w:del w:author="Andrew Stillman" w:date="2022-12-21T11:33:00Z" w:id="95"/>
          <w:color w:val="000000"/>
          <w:shd w:val="clear" w:color="auto" w:fill="FFFFFF"/>
        </w:rPr>
      </w:pPr>
      <w:del w:author="Andrew Stillman" w:date="2022-12-21T11:33:00Z" w:id="96">
        <w:r w:rsidRPr="00FC4CAF" w:rsidDel="00982A44">
          <w:rPr>
            <w:rFonts w:eastAsia="TimesNewRomanPSMT"/>
            <w:color w:val="000000" w:themeColor="text1"/>
            <w:highlight w:val="yellow"/>
          </w:rPr>
          <w:delText xml:space="preserve">I characterized and compared black-throated blue warbler diets using presence-absence data of prey species to reduce biases associated with using sequence read abundances </w:delText>
        </w:r>
        <w:r w:rsidRPr="00FC4CAF" w:rsidDel="00982A44">
          <w:rPr>
            <w:rFonts w:eastAsia="TimesNewRomanPSMT"/>
            <w:color w:val="000000" w:themeColor="text1"/>
            <w:highlight w:val="yellow"/>
          </w:rPr>
          <w:fldChar w:fldCharType="begin"/>
        </w:r>
        <w:r w:rsidRPr="00FC4CAF" w:rsidDel="00982A44">
          <w:rPr>
            <w:rFonts w:eastAsia="TimesNewRomanPSMT"/>
            <w:color w:val="000000" w:themeColor="text1"/>
            <w:highlight w:val="yellow"/>
          </w:rPr>
          <w:delInstrText xml:space="preserve"> ADDIN ZOTERO_ITEM CSL_CITATION {"citationID":"vIN90dl7","properties":{"formattedCitation":"(Deagle et al. 2019, Jusino et al. 2019)","plainCitation":"(Deagle et al. 2019, Jusino et al. 2019)","noteIndex":0},"citationItems":[{"id":328,"uris":["http://zotero.org/groups/2456233/items/B7XWBZQV"],"itemData":{"id":328,"type":"article-journal","abstract":"Advances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w:delInstrText>
        </w:r>
        <w:r w:rsidRPr="00FC4CAF" w:rsidDel="00982A44">
          <w:rPr>
            <w:rFonts w:hint="eastAsia" w:eastAsia="TimesNewRomanPSMT"/>
            <w:color w:val="000000" w:themeColor="text1"/>
            <w:highlight w:val="yellow"/>
          </w:rPr>
          <w:delInstrText>issued":{"date-parts":[["2019",1]]}}},{"id":172,"uris":["http://zotero.org/groups/2456233/items/EKQU4XTD"],"itemData":{"id":172,"type":"article-journal","abstract":"DNA analysis of predator faeces using high</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throughput amplicon sequencing (HTS) enhances o</w:delInstrText>
        </w:r>
        <w:r w:rsidRPr="00FC4CAF" w:rsidDel="00982A44">
          <w:rPr>
            <w:rFonts w:eastAsia="TimesNewRomanPSMT"/>
            <w:color w:val="000000" w:themeColor="text1"/>
            <w:highlight w:val="yellow"/>
          </w:rPr>
          <w:delInstrText>ur understanding of predator–prey interactions. However, conclusions drawn from this technique are constrained by biases that occur in multiple steps of the HTS workflow. To better characterize insectivorous animal diets, we used DNA from a diverse set of arthropods to assess PCR biases of commonly used and novel primer pairs for the mitochondrial gene, cytochrome oxidase C subunit 1 (COI). We compared diversity recovered from HTS of bat guano samples using a commonly used primer pair “ZBJ” to results usi</w:delInstrText>
        </w:r>
        <w:r w:rsidRPr="00FC4CAF" w:rsidDel="00982A44">
          <w:rPr>
            <w:rFonts w:hint="eastAsia" w:eastAsia="TimesNewRomanPSMT"/>
            <w:color w:val="000000" w:themeColor="text1"/>
            <w:highlight w:val="yellow"/>
          </w:rPr>
          <w:delInstrText xml:space="preserve">ng the novel primer pair </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ANML.</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 xml:space="preserve"> To parameterize our bioinformatics pipeline, we created an arthropod mock community consisting of single</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copy (cloned) COI sequences. To examine biases associated with both PCR and HTS, mock community members were combined in equimolar amounts both pre</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 xml:space="preserve"> and post</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PCR. We validated our system using guano from bats fed known diets and using composite samples of morphologically identified insects collected in pitfall traps. In PCR tests, the ANML primer pair amplified 58 of 59 arthropod taxa (98%), whereas ZBJ amplified 24</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40 of 59 taxa (41%</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68%). Furthermore, in an HTS comparison of field</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collected samples, the ANML primers detected nearly fourfold more arthropod taxa than the ZBJ primers. The additional arthropods detected i</w:delInstrText>
        </w:r>
        <w:r w:rsidRPr="00FC4CAF" w:rsidDel="00982A44">
          <w:rPr>
            <w:rFonts w:eastAsia="TimesNewRomanPSMT"/>
            <w:color w:val="000000" w:themeColor="text1"/>
            <w:highlight w:val="yellow"/>
          </w:rPr>
          <w:delInstrText>nclude medically and economically relevant insect groups such as mosquitoes. Results revealed biases at both the PCR and sequencing levels, demonstrating the pitfalls associated with using HTS read numbers as proxies for abundance. The use of an arthropod mock community allowed for improved bioinformatics pipeline parameterization.","container-title":"Molecular Ecology Resources","DOI":"10.1111/1755-0998.12951","ISSN":"1755-098X, 1755-0998","issue":"1","journalAbbreviation":"Mol Ecol Resour","language":"e</w:delInstrText>
        </w:r>
        <w:r w:rsidRPr="00FC4CAF" w:rsidDel="00982A44">
          <w:rPr>
            <w:rFonts w:hint="eastAsia" w:eastAsia="TimesNewRomanPSMT"/>
            <w:color w:val="000000" w:themeColor="text1"/>
            <w:highlight w:val="yellow"/>
          </w:rPr>
          <w:delInstrText>n","page":"176-190","source":"DOI.org (Crossref)","title":"An improved method for utilizing high</w:delInstrText>
        </w:r>
        <w:r w:rsidRPr="00FC4CAF" w:rsidDel="00982A44">
          <w:rPr>
            <w:rFonts w:hint="eastAsia" w:eastAsia="TimesNewRomanPSMT"/>
            <w:color w:val="000000" w:themeColor="text1"/>
            <w:highlight w:val="yellow"/>
          </w:rPr>
          <w:delInstrText>‐</w:delInstrText>
        </w:r>
        <w:r w:rsidRPr="00FC4CAF" w:rsidDel="00982A44">
          <w:rPr>
            <w:rFonts w:hint="eastAsia" w:eastAsia="TimesNewRomanPSMT"/>
            <w:color w:val="000000" w:themeColor="text1"/>
            <w:highlight w:val="yellow"/>
          </w:rPr>
          <w:delInstrText>throughput amplicon sequencing to determine the diets of insectivorous animals","volume":"19","author":[{"family":"Jusino","given":"Michelle A."},{"family":"B</w:delInstrText>
        </w:r>
        <w:r w:rsidRPr="00FC4CAF" w:rsidDel="00982A44">
          <w:rPr>
            <w:rFonts w:eastAsia="TimesNewRomanPSMT"/>
            <w:color w:val="000000" w:themeColor="text1"/>
            <w:highlight w:val="yellow"/>
          </w:rPr>
          <w:delInstrText xml:space="preserve">anik","given":"Mark T."},{"family":"Palmer","given":"Jonathan M."},{"family":"Wray","given":"Amy K."},{"family":"Xiao","given":"Lei"},{"family":"Pelton","given":"Emma"},{"family":"Barber","given":"Jesse R."},{"family":"Kawahara","given":"Akito Y."},{"family":"Gratton","given":"Claudio"},{"family":"Peery","given":"M. Zachariah"},{"family":"Lindner","given":"Daniel L."}],"issued":{"date-parts":[["2019",1]]}}}],"schema":"https://github.com/citation-style-language/schema/raw/master/csl-citation.json"} </w:delInstrText>
        </w:r>
        <w:r w:rsidRPr="00FC4CAF" w:rsidDel="00982A44">
          <w:rPr>
            <w:rFonts w:eastAsia="TimesNewRomanPSMT"/>
            <w:color w:val="000000" w:themeColor="text1"/>
            <w:highlight w:val="yellow"/>
          </w:rPr>
          <w:fldChar w:fldCharType="separate"/>
        </w:r>
        <w:r w:rsidRPr="00FC4CAF" w:rsidDel="00982A44">
          <w:rPr>
            <w:rFonts w:eastAsia="TimesNewRomanPSMT"/>
            <w:noProof/>
            <w:color w:val="000000" w:themeColor="text1"/>
            <w:highlight w:val="yellow"/>
          </w:rPr>
          <w:delText>(Deagle et al. 2019, Jusino et al. 2019)</w:delText>
        </w:r>
        <w:r w:rsidRPr="00FC4CAF" w:rsidDel="00982A44">
          <w:rPr>
            <w:rFonts w:eastAsia="TimesNewRomanPSMT"/>
            <w:color w:val="000000" w:themeColor="text1"/>
            <w:highlight w:val="yellow"/>
          </w:rPr>
          <w:fldChar w:fldCharType="end"/>
        </w:r>
        <w:r w:rsidRPr="00FC4CAF" w:rsidDel="00982A44">
          <w:rPr>
            <w:rFonts w:eastAsia="TimesNewRomanPSMT"/>
            <w:color w:val="000000" w:themeColor="text1"/>
            <w:highlight w:val="yellow"/>
          </w:rPr>
          <w:delText xml:space="preserve">. I grouped samples by each variable of interest – elevation zone, survey period, sex, age class, and breeding stage – and evaluated each variable independently. </w:delText>
        </w:r>
        <w:r w:rsidRPr="00FC4CAF" w:rsidDel="00982A44">
          <w:rPr>
            <w:color w:val="000000" w:themeColor="text1"/>
            <w:highlight w:val="yellow"/>
          </w:rPr>
          <w:delText>I</w:delText>
        </w:r>
        <w:r w:rsidRPr="00FC4CAF" w:rsidDel="00982A44">
          <w:rPr>
            <w:rFonts w:eastAsia="TimesNewRomanPSMT"/>
            <w:color w:val="000000" w:themeColor="text1"/>
            <w:highlight w:val="yellow"/>
          </w:rPr>
          <w:delText xml:space="preserve"> excluded samples from birds with unknown breeding stages from analyses of this variable (</w:delText>
        </w:r>
        <w:r w:rsidRPr="00FC4CAF" w:rsidDel="00982A44">
          <w:rPr>
            <w:rFonts w:eastAsia="TimesNewRomanPSMT"/>
            <w:i/>
            <w:iCs/>
            <w:color w:val="000000" w:themeColor="text1"/>
            <w:highlight w:val="yellow"/>
          </w:rPr>
          <w:delText xml:space="preserve">n </w:delText>
        </w:r>
        <w:r w:rsidRPr="00FC4CAF" w:rsidDel="00982A44">
          <w:rPr>
            <w:rFonts w:eastAsia="TimesNewRomanPSMT"/>
            <w:color w:val="000000" w:themeColor="text1"/>
            <w:highlight w:val="yellow"/>
          </w:rPr>
          <w:delText xml:space="preserve">=  25). </w:delText>
        </w:r>
        <w:r w:rsidRPr="00FC4CAF" w:rsidDel="00982A44">
          <w:rPr>
            <w:color w:val="000000" w:themeColor="text1"/>
            <w:highlight w:val="yellow"/>
          </w:rPr>
          <w:delText>I predicted that diet diversity would be higher at low elevations where the green season is longest relative to high elevations and that diet diversity would differ over the breeding season as peaks of arthropod species vary. I also predicted that diet diversity would differ between breeding stages due to a potential bias towards Lepidoptera larvae during the parental stage when parents are preferentially feeding their offspring caterpillars. I tested these predictions by</w:delText>
        </w:r>
        <w:r w:rsidRPr="00FC4CAF" w:rsidDel="00982A44">
          <w:rPr>
            <w:color w:val="000000"/>
            <w:highlight w:val="yellow"/>
          </w:rPr>
          <w:delText xml:space="preserve"> measuring the alpha diversity of prey within individual diets by calculating Shannon diversity (Shannon entropy) at the species-level and tested for differences in alpha diversity of diets among groups</w:delText>
        </w:r>
        <w:r w:rsidRPr="00FC4CAF" w:rsidDel="00982A44">
          <w:rPr>
            <w:rFonts w:eastAsia="TimesNewRomanPSMT"/>
            <w:color w:val="000000" w:themeColor="text1"/>
            <w:highlight w:val="yellow"/>
          </w:rPr>
          <w:delText xml:space="preserve"> for each variable using Kruskal-Wallis signed rank tests in Qiime2. </w:delText>
        </w:r>
        <w:r w:rsidRPr="00FC4CAF" w:rsidDel="00982A44">
          <w:rPr>
            <w:color w:val="000000" w:themeColor="text1"/>
            <w:highlight w:val="yellow"/>
          </w:rPr>
          <w:delText>I predicted that diet composition would vary across elevations and survey periods, and that differences would reflect the spatial and temporal variability in insect availability.</w:delText>
        </w:r>
        <w:r w:rsidRPr="00FC4CAF" w:rsidDel="00982A44">
          <w:rPr>
            <w:color w:val="000000"/>
            <w:highlight w:val="yellow"/>
            <w:shd w:val="clear" w:color="auto" w:fill="FFFFFF"/>
          </w:rPr>
          <w:delText xml:space="preserve"> To test this, </w:delText>
        </w:r>
        <w:r w:rsidRPr="00FC4CAF" w:rsidDel="00982A44">
          <w:rPr>
            <w:color w:val="000000" w:themeColor="text1"/>
            <w:highlight w:val="yellow"/>
          </w:rPr>
          <w:delText>I compared</w:delText>
        </w:r>
        <w:r w:rsidRPr="00FC4CAF" w:rsidDel="00982A44">
          <w:rPr>
            <w:color w:val="000000"/>
            <w:highlight w:val="yellow"/>
            <w:shd w:val="clear" w:color="auto" w:fill="FFFFFF"/>
          </w:rPr>
          <w:delText xml:space="preserve"> the</w:delText>
        </w:r>
        <w:r w:rsidRPr="00FC4CAF" w:rsidDel="00982A44">
          <w:rPr>
            <w:rFonts w:eastAsia="TimesNewRomanPSMT"/>
            <w:color w:val="000000" w:themeColor="text1"/>
            <w:highlight w:val="yellow"/>
          </w:rPr>
          <w:delText xml:space="preserve"> beta diversity (i.e. taxonomic prey composition) among groups for each variable by calculating Jaccard distances among samples and then testing for differences in beta diversity using permutational multivariate analysis of variance (PERMANOVA) in Qiime2. We visualized dietary similarity for each variable of interest using principal correspondence analysis (PCoA). To compare dietary composition with arthropod availability in the environment, I calculated the frequency of occurrence of prey by order, family, and species (i.e. the proportion of samples in which each prey taxa was detected in the diet).</w:delText>
        </w:r>
        <w:r w:rsidDel="00982A44">
          <w:rPr>
            <w:rFonts w:eastAsia="TimesNewRomanPSMT"/>
            <w:color w:val="000000" w:themeColor="text1"/>
          </w:rPr>
          <w:delText xml:space="preserve"> </w:delText>
        </w:r>
      </w:del>
    </w:p>
    <w:p w:rsidRPr="00AA7E2D" w:rsidR="008E70B5" w:rsidP="008E70B5" w:rsidRDefault="008E70B5" w14:paraId="1CE6E307" w14:textId="77777777">
      <w:pPr>
        <w:spacing w:line="480" w:lineRule="auto"/>
        <w:contextualSpacing/>
        <w:rPr>
          <w:color w:val="000000"/>
        </w:rPr>
      </w:pPr>
      <w:r w:rsidRPr="00AA7E2D">
        <w:rPr>
          <w:b/>
          <w:bCs/>
          <w:color w:val="000000" w:themeColor="text1"/>
        </w:rPr>
        <w:tab/>
      </w:r>
    </w:p>
    <w:p w:rsidRPr="00AA7E2D" w:rsidR="008E70B5" w:rsidP="008E70B5" w:rsidRDefault="008E70B5" w14:paraId="60A04DA5" w14:textId="77777777">
      <w:pPr>
        <w:spacing w:line="480" w:lineRule="auto"/>
        <w:rPr>
          <w:b/>
          <w:bCs/>
          <w:color w:val="000000"/>
        </w:rPr>
      </w:pPr>
      <w:r w:rsidRPr="00AA7E2D">
        <w:rPr>
          <w:b/>
          <w:bCs/>
          <w:color w:val="000000"/>
        </w:rPr>
        <w:t>Results </w:t>
      </w:r>
    </w:p>
    <w:p w:rsidR="008E70B5" w:rsidP="008E70B5" w:rsidRDefault="008E70B5" w14:paraId="00CFA570" w14:textId="77777777">
      <w:pPr>
        <w:spacing w:line="480" w:lineRule="auto"/>
        <w:rPr>
          <w:ins w:author="Andrew Stillman" w:date="2022-12-22T11:45:00Z" w:id="97"/>
          <w:color w:val="000000"/>
        </w:rPr>
      </w:pPr>
      <w:r>
        <w:rPr>
          <w:color w:val="000000"/>
        </w:rPr>
        <w:t xml:space="preserve">From May–Aug in 2021, I collected fecal samples from 99 adult black-throated blue warblers and successfully recovered arthropod DNA from </w:t>
      </w:r>
      <w:commentRangeStart w:id="98"/>
      <w:r>
        <w:rPr>
          <w:color w:val="000000"/>
        </w:rPr>
        <w:t xml:space="preserve">98 of the samples </w:t>
      </w:r>
      <w:commentRangeEnd w:id="98"/>
      <w:r w:rsidR="00DA3A87">
        <w:rPr>
          <w:rStyle w:val="CommentReference"/>
          <w:rFonts w:asciiTheme="minorHAnsi" w:hAnsiTheme="minorHAnsi" w:eastAsiaTheme="minorHAnsi" w:cstheme="minorBidi"/>
        </w:rPr>
        <w:commentReference w:id="98"/>
      </w:r>
      <w:r w:rsidRPr="0099068A">
        <w:rPr>
          <w:color w:val="000000"/>
        </w:rPr>
        <w:t xml:space="preserve">(Table </w:t>
      </w:r>
      <w:r>
        <w:rPr>
          <w:color w:val="000000"/>
        </w:rPr>
        <w:t>1</w:t>
      </w:r>
      <w:r w:rsidRPr="00EA37B8">
        <w:rPr>
          <w:color w:val="000000"/>
        </w:rPr>
        <w:t>)</w:t>
      </w:r>
      <w:r>
        <w:rPr>
          <w:color w:val="000000"/>
        </w:rPr>
        <w:t xml:space="preserve">. Illumina sequencing generated 34 million COI sequences with </w:t>
      </w:r>
      <w:r w:rsidRPr="00756D64">
        <w:rPr>
          <w:color w:val="000000"/>
        </w:rPr>
        <w:t>25</w:t>
      </w:r>
      <w:r>
        <w:rPr>
          <w:color w:val="000000"/>
        </w:rPr>
        <w:t xml:space="preserve"> million of these reads passing quality filters, from which we identified 395 taxa </w:t>
      </w:r>
      <w:r>
        <w:t>in the phylum Arthropoda</w:t>
      </w:r>
      <w:r>
        <w:rPr>
          <w:color w:val="000000"/>
        </w:rPr>
        <w:t xml:space="preserve">. </w:t>
      </w:r>
      <w:r w:rsidRPr="00FC4CAF">
        <w:rPr>
          <w:color w:val="000000"/>
          <w:highlight w:val="yellow"/>
        </w:rPr>
        <w:t>These represented 17 arthropod orders, 121 families, and 249 were identified to the species level. Most taxa were rare; 192 (48.6%) of the taxa were detected in only one sample.</w:t>
      </w:r>
      <w:r>
        <w:rPr>
          <w:color w:val="000000"/>
        </w:rPr>
        <w:t xml:space="preserve"> All orders in the mock community were correctly identified. </w:t>
      </w:r>
    </w:p>
    <w:p w:rsidR="000E28A0" w:rsidP="008E70B5" w:rsidRDefault="000E28A0" w14:paraId="57F679FE" w14:textId="77777777">
      <w:pPr>
        <w:spacing w:line="480" w:lineRule="auto"/>
        <w:rPr>
          <w:ins w:author="Andrew Stillman" w:date="2022-12-22T11:46:00Z" w:id="99"/>
          <w:color w:val="000000"/>
        </w:rPr>
      </w:pPr>
    </w:p>
    <w:p w:rsidRPr="007F4738" w:rsidR="007F4738" w:rsidP="007F4738" w:rsidRDefault="007F4738" w14:paraId="35D344BC" w14:textId="52F02198">
      <w:pPr>
        <w:spacing w:line="480" w:lineRule="auto"/>
        <w:rPr>
          <w:ins w:author="Andrew Stillman" w:date="2022-12-22T11:46:00Z" w:id="100"/>
          <w:b/>
          <w:bCs/>
          <w:i/>
          <w:iCs/>
          <w:color w:val="000000"/>
          <w:rPrChange w:author="Andrew Stillman" w:date="2022-12-22T11:46:00Z" w:id="101">
            <w:rPr>
              <w:ins w:author="Andrew Stillman" w:date="2022-12-22T11:46:00Z" w:id="102"/>
              <w:color w:val="000000"/>
            </w:rPr>
          </w:rPrChange>
        </w:rPr>
      </w:pPr>
      <w:ins w:author="Andrew Stillman" w:date="2022-12-22T11:46:00Z" w:id="103">
        <w:r w:rsidRPr="007F4738">
          <w:rPr>
            <w:b/>
            <w:bCs/>
            <w:i/>
            <w:iCs/>
            <w:color w:val="000000"/>
            <w:rPrChange w:author="Andrew Stillman" w:date="2022-12-22T11:46:00Z" w:id="104">
              <w:rPr>
                <w:color w:val="000000"/>
              </w:rPr>
            </w:rPrChange>
          </w:rPr>
          <w:t>Diet Composition</w:t>
        </w:r>
      </w:ins>
    </w:p>
    <w:p w:rsidR="000E28A0" w:rsidP="007F4738" w:rsidRDefault="007F4738" w14:paraId="6E02F0F6" w14:textId="0500B0A0">
      <w:pPr>
        <w:spacing w:line="480" w:lineRule="auto"/>
        <w:rPr>
          <w:ins w:author="Andrew Stillman" w:date="2022-12-22T11:46:00Z" w:id="105"/>
          <w:color w:val="000000"/>
        </w:rPr>
      </w:pPr>
      <w:ins w:author="Andrew Stillman" w:date="2022-12-22T11:46:00Z" w:id="106">
        <w:r w:rsidRPr="007F4738">
          <w:rPr>
            <w:color w:val="000000"/>
          </w:rPr>
          <w:t>The family-level composition of black-throated blue warbler diets showed significant variation between the three sampling periods (Table 1). NMDS ordination generated a 3-dimensional solution (stress = 0.23) which highlighted differences in diet composition for the late survey period compared to early and mid (Figure 1a). Diet composition also showed strong differences between age groups and weak differences between elevations (Figure S1). There was no interaction effect between period and elevation. Variation within diets differed based on survey period but not elevation or age (Table 1). Birds had increased diet variability as the season progressed, and pairwise comparisons between periods demonstrated that mean multivariate dispersion was greater in the late survey period compared to the early (p = 0.042) and mid (p &lt; 0.001) periods (Figure 1b).</w:t>
        </w:r>
      </w:ins>
    </w:p>
    <w:p w:rsidR="00B961A6" w:rsidP="007F4738" w:rsidRDefault="00B961A6" w14:paraId="2D5C3B4C" w14:textId="77777777">
      <w:pPr>
        <w:spacing w:line="480" w:lineRule="auto"/>
        <w:rPr>
          <w:ins w:author="Andrew Stillman" w:date="2022-12-22T11:47:00Z" w:id="107"/>
          <w:color w:val="000000"/>
        </w:rPr>
      </w:pPr>
    </w:p>
    <w:p w:rsidR="00B961A6" w:rsidP="00B961A6" w:rsidRDefault="00B961A6" w14:paraId="7B16EFF2" w14:textId="77777777">
      <w:pPr>
        <w:rPr>
          <w:ins w:author="Andrew Stillman" w:date="2022-12-22T11:47:00Z" w:id="108"/>
          <w:color w:val="000000"/>
        </w:rPr>
      </w:pPr>
      <w:ins w:author="Andrew Stillman" w:date="2022-12-22T11:47:00Z" w:id="109">
        <w:r>
          <w:rPr>
            <w:color w:val="000000"/>
          </w:rPr>
          <w:t xml:space="preserve">LINDSEY, TEXT TO ADD: Next, it’s time to add 1-2 paragraphs with the important descriptive results – </w:t>
        </w:r>
        <w:proofErr w:type="gramStart"/>
        <w:r>
          <w:rPr>
            <w:color w:val="000000"/>
          </w:rPr>
          <w:t>similar to</w:t>
        </w:r>
        <w:proofErr w:type="gramEnd"/>
        <w:r>
          <w:rPr>
            <w:color w:val="000000"/>
          </w:rPr>
          <w:t xml:space="preserve"> what you’ve already done for your honors thesis. The goal here is to highlight any important patterns in FOO results and diet composition. </w:t>
        </w:r>
      </w:ins>
    </w:p>
    <w:p w:rsidR="00B961A6" w:rsidP="00B961A6" w:rsidRDefault="00B961A6" w14:paraId="3A00091B" w14:textId="77777777">
      <w:pPr>
        <w:pStyle w:val="ListParagraph"/>
        <w:numPr>
          <w:ilvl w:val="0"/>
          <w:numId w:val="25"/>
        </w:numPr>
        <w:rPr>
          <w:ins w:author="Andrew Stillman" w:date="2022-12-22T11:47:00Z" w:id="110"/>
          <w:color w:val="000000"/>
        </w:rPr>
      </w:pPr>
      <w:ins w:author="Andrew Stillman" w:date="2022-12-22T11:47:00Z" w:id="111">
        <w:r>
          <w:rPr>
            <w:color w:val="000000"/>
          </w:rPr>
          <w:t xml:space="preserve">Reference the FOO table and highlight the families with especially high occurrence. Let me know if you need total FOO calculations (i.e., not split up by period). </w:t>
        </w:r>
      </w:ins>
    </w:p>
    <w:p w:rsidR="00B961A6" w:rsidP="00B961A6" w:rsidRDefault="00B961A6" w14:paraId="2E6A23C1" w14:textId="77777777">
      <w:pPr>
        <w:pStyle w:val="ListParagraph"/>
        <w:numPr>
          <w:ilvl w:val="0"/>
          <w:numId w:val="25"/>
        </w:numPr>
        <w:rPr>
          <w:ins w:author="Andrew Stillman" w:date="2022-12-22T11:47:00Z" w:id="112"/>
          <w:color w:val="000000"/>
        </w:rPr>
      </w:pPr>
      <w:ins w:author="Andrew Stillman" w:date="2022-12-22T11:47:00Z" w:id="113">
        <w:r>
          <w:rPr>
            <w:color w:val="000000"/>
          </w:rPr>
          <w:t>Bring up any special cases worth noting. E.g., is it worth reporting the invasive taxa you found in the samples? Anything especially surprising or unexpected?</w:t>
        </w:r>
      </w:ins>
    </w:p>
    <w:p w:rsidR="00B961A6" w:rsidP="00B961A6" w:rsidRDefault="00B961A6" w14:paraId="38EA7FE0" w14:textId="77777777">
      <w:pPr>
        <w:pStyle w:val="ListParagraph"/>
        <w:numPr>
          <w:ilvl w:val="0"/>
          <w:numId w:val="25"/>
        </w:numPr>
        <w:rPr>
          <w:ins w:author="Andrew Stillman" w:date="2022-12-22T11:47:00Z" w:id="114"/>
          <w:color w:val="000000"/>
        </w:rPr>
      </w:pPr>
      <w:ins w:author="Andrew Stillman" w:date="2022-12-22T11:47:00Z" w:id="115">
        <w:r>
          <w:rPr>
            <w:color w:val="000000"/>
          </w:rPr>
          <w:t xml:space="preserve">Many taxa showed patterns between seasons. Reference Figure 2. </w:t>
        </w:r>
      </w:ins>
    </w:p>
    <w:p w:rsidRPr="00EA1992" w:rsidR="000E28A0" w:rsidDel="00EA1992" w:rsidP="00EA1992" w:rsidRDefault="00B961A6" w14:paraId="7C7B9618" w14:textId="215648CF">
      <w:pPr>
        <w:pStyle w:val="ListParagraph"/>
        <w:numPr>
          <w:ilvl w:val="0"/>
          <w:numId w:val="25"/>
        </w:numPr>
        <w:rPr>
          <w:del w:author="Andrew Stillman" w:date="2022-12-22T11:47:00Z" w:id="116"/>
          <w:color w:val="000000"/>
          <w:rPrChange w:author="Andrew Stillman" w:date="2022-12-22T11:47:00Z" w:id="117">
            <w:rPr>
              <w:del w:author="Andrew Stillman" w:date="2022-12-22T11:47:00Z" w:id="118"/>
            </w:rPr>
          </w:rPrChange>
        </w:rPr>
        <w:pPrChange w:author="Andrew Stillman" w:date="2022-12-22T11:47:00Z" w:id="119">
          <w:pPr>
            <w:spacing w:line="480" w:lineRule="auto"/>
          </w:pPr>
        </w:pPrChange>
      </w:pPr>
      <w:ins w:author="Andrew Stillman" w:date="2022-12-22T11:47:00Z" w:id="120">
        <w:r>
          <w:rPr>
            <w:color w:val="000000"/>
          </w:rPr>
          <w:t>If you want to include the full family-level FOO table or a species-level FOO table in the supplement, reference it here.</w:t>
        </w:r>
      </w:ins>
    </w:p>
    <w:p w:rsidR="008E70B5" w:rsidP="008E70B5" w:rsidRDefault="008E70B5" w14:paraId="5D6FD3EF" w14:textId="77777777">
      <w:pPr>
        <w:spacing w:line="480" w:lineRule="auto"/>
        <w:rPr>
          <w:b/>
          <w:bCs/>
          <w:i/>
          <w:iCs/>
          <w:color w:val="000000"/>
        </w:rPr>
      </w:pPr>
    </w:p>
    <w:p w:rsidR="008E70B5" w:rsidDel="00EA1992" w:rsidP="008E70B5" w:rsidRDefault="008E70B5" w14:paraId="262259AF" w14:textId="1F81FCD1">
      <w:pPr>
        <w:keepNext/>
        <w:spacing w:line="480" w:lineRule="auto"/>
        <w:rPr>
          <w:del w:author="Andrew Stillman" w:date="2022-12-22T11:47:00Z" w:id="121"/>
          <w:b/>
          <w:bCs/>
          <w:color w:val="000000"/>
        </w:rPr>
      </w:pPr>
      <w:commentRangeStart w:id="122"/>
      <w:commentRangeStart w:id="123"/>
      <w:commentRangeStart w:id="124"/>
      <w:commentRangeStart w:id="125"/>
      <w:commentRangeStart w:id="126"/>
      <w:del w:author="Andrew Stillman" w:date="2022-12-22T11:47:00Z" w:id="127">
        <w:r w:rsidRPr="3D5A338E" w:rsidDel="00EA1992">
          <w:rPr>
            <w:b/>
            <w:i/>
            <w:color w:val="000000" w:themeColor="text1"/>
          </w:rPr>
          <w:delText>Taxonomic Diversity</w:delText>
        </w:r>
        <w:commentRangeEnd w:id="122"/>
        <w:r w:rsidDel="00EA1992" w:rsidR="001A7683">
          <w:rPr>
            <w:rStyle w:val="CommentReference"/>
            <w:rFonts w:eastAsiaTheme="minorHAnsi"/>
          </w:rPr>
          <w:commentReference w:id="122"/>
        </w:r>
        <w:commentRangeEnd w:id="123"/>
        <w:r w:rsidDel="00EA1992">
          <w:rPr>
            <w:rStyle w:val="CommentReference"/>
          </w:rPr>
          <w:commentReference w:id="123"/>
        </w:r>
        <w:commentRangeEnd w:id="124"/>
        <w:r w:rsidDel="00EA1992">
          <w:rPr>
            <w:rStyle w:val="CommentReference"/>
          </w:rPr>
          <w:commentReference w:id="124"/>
        </w:r>
        <w:commentRangeEnd w:id="125"/>
        <w:r w:rsidDel="00EA1992" w:rsidR="00CC0ECA">
          <w:rPr>
            <w:rStyle w:val="CommentReference"/>
            <w:rFonts w:asciiTheme="minorHAnsi" w:hAnsiTheme="minorHAnsi" w:eastAsiaTheme="minorHAnsi" w:cstheme="minorBidi"/>
          </w:rPr>
          <w:commentReference w:id="125"/>
        </w:r>
        <w:commentRangeEnd w:id="126"/>
        <w:r w:rsidDel="00EA1992" w:rsidR="00DC61D2">
          <w:rPr>
            <w:rStyle w:val="CommentReference"/>
            <w:rFonts w:asciiTheme="minorHAnsi" w:hAnsiTheme="minorHAnsi" w:eastAsiaTheme="minorHAnsi" w:cstheme="minorBidi"/>
          </w:rPr>
          <w:commentReference w:id="126"/>
        </w:r>
      </w:del>
    </w:p>
    <w:p w:rsidRPr="001F387F" w:rsidR="008E70B5" w:rsidDel="00EA1992" w:rsidP="008E70B5" w:rsidRDefault="008E70B5" w14:paraId="0ED74A98" w14:textId="620A7C9E">
      <w:pPr>
        <w:spacing w:line="480" w:lineRule="auto"/>
        <w:rPr>
          <w:del w:author="Andrew Stillman" w:date="2022-12-22T11:47:00Z" w:id="128"/>
          <w:b/>
          <w:bCs/>
          <w:color w:val="000000"/>
        </w:rPr>
      </w:pPr>
      <w:del w:author="Andrew Stillman" w:date="2022-12-22T11:47:00Z" w:id="129">
        <w:r w:rsidRPr="00FC4CAF" w:rsidDel="00EA1992">
          <w:rPr>
            <w:color w:val="000000"/>
            <w:highlight w:val="yellow"/>
          </w:rPr>
          <w:delText xml:space="preserve">Alpha-diversity (Shannon diversity) was significantly lower during the late survey period relative to the mid survey period (Kruskal-Wallis signed rank test: </w:delText>
        </w:r>
        <w:r w:rsidRPr="00FC4CAF" w:rsidDel="00EA1992">
          <w:rPr>
            <w:i/>
            <w:iCs/>
            <w:color w:val="000000"/>
            <w:highlight w:val="yellow"/>
          </w:rPr>
          <w:delText>H</w:delText>
        </w:r>
        <w:r w:rsidRPr="00FC4CAF" w:rsidDel="00EA1992">
          <w:rPr>
            <w:color w:val="000000"/>
            <w:highlight w:val="yellow"/>
          </w:rPr>
          <w:delText xml:space="preserve"> = 4.25,  </w:delText>
        </w:r>
        <w:r w:rsidRPr="00FC4CAF" w:rsidDel="00EA1992">
          <w:rPr>
            <w:i/>
            <w:iCs/>
            <w:color w:val="000000"/>
            <w:highlight w:val="yellow"/>
          </w:rPr>
          <w:delText>p</w:delText>
        </w:r>
        <w:r w:rsidRPr="00FC4CAF" w:rsidDel="00EA1992">
          <w:rPr>
            <w:color w:val="000000"/>
            <w:highlight w:val="yellow"/>
          </w:rPr>
          <w:delText xml:space="preserve"> = 0.039; Fig. 1). However, alpha-diversity did not differ significantly among elevation zones (</w:delText>
        </w:r>
        <w:r w:rsidRPr="00FC4CAF" w:rsidDel="00EA1992">
          <w:rPr>
            <w:i/>
            <w:iCs/>
            <w:color w:val="000000"/>
            <w:highlight w:val="yellow"/>
          </w:rPr>
          <w:delText>H</w:delText>
        </w:r>
        <w:r w:rsidRPr="00FC4CAF" w:rsidDel="00EA1992">
          <w:rPr>
            <w:color w:val="000000"/>
            <w:highlight w:val="yellow"/>
          </w:rPr>
          <w:delText xml:space="preserve"> = 2.01, </w:delText>
        </w:r>
        <w:r w:rsidRPr="00FC4CAF" w:rsidDel="00EA1992">
          <w:rPr>
            <w:i/>
            <w:iCs/>
            <w:color w:val="000000"/>
            <w:highlight w:val="yellow"/>
          </w:rPr>
          <w:delText>p</w:delText>
        </w:r>
        <w:r w:rsidRPr="00FC4CAF" w:rsidDel="00EA1992">
          <w:rPr>
            <w:color w:val="000000"/>
            <w:highlight w:val="yellow"/>
          </w:rPr>
          <w:delText xml:space="preserve"> = 0.37), age classes (</w:delText>
        </w:r>
        <w:r w:rsidRPr="00FC4CAF" w:rsidDel="00EA1992">
          <w:rPr>
            <w:i/>
            <w:iCs/>
            <w:color w:val="000000"/>
            <w:highlight w:val="yellow"/>
          </w:rPr>
          <w:delText>H</w:delText>
        </w:r>
        <w:r w:rsidRPr="00FC4CAF" w:rsidDel="00EA1992">
          <w:rPr>
            <w:color w:val="000000"/>
            <w:highlight w:val="yellow"/>
          </w:rPr>
          <w:delText xml:space="preserve"> = 4.13, </w:delText>
        </w:r>
        <w:r w:rsidRPr="00FC4CAF" w:rsidDel="00EA1992">
          <w:rPr>
            <w:i/>
            <w:iCs/>
            <w:color w:val="000000"/>
            <w:highlight w:val="yellow"/>
          </w:rPr>
          <w:delText>p</w:delText>
        </w:r>
        <w:r w:rsidRPr="00FC4CAF" w:rsidDel="00EA1992">
          <w:rPr>
            <w:color w:val="000000"/>
            <w:highlight w:val="yellow"/>
          </w:rPr>
          <w:delText xml:space="preserve"> = 0.13), sexes (</w:delText>
        </w:r>
        <w:r w:rsidRPr="00FC4CAF" w:rsidDel="00EA1992">
          <w:rPr>
            <w:i/>
            <w:iCs/>
            <w:color w:val="000000"/>
            <w:highlight w:val="yellow"/>
          </w:rPr>
          <w:delText>H</w:delText>
        </w:r>
        <w:r w:rsidRPr="00FC4CAF" w:rsidDel="00EA1992">
          <w:rPr>
            <w:color w:val="000000"/>
            <w:highlight w:val="yellow"/>
          </w:rPr>
          <w:delText xml:space="preserve"> = 1.13, </w:delText>
        </w:r>
        <w:r w:rsidRPr="00FC4CAF" w:rsidDel="00EA1992">
          <w:rPr>
            <w:i/>
            <w:iCs/>
            <w:color w:val="000000"/>
            <w:highlight w:val="yellow"/>
          </w:rPr>
          <w:delText>p</w:delText>
        </w:r>
        <w:r w:rsidRPr="00FC4CAF" w:rsidDel="00EA1992">
          <w:rPr>
            <w:color w:val="000000"/>
            <w:highlight w:val="yellow"/>
          </w:rPr>
          <w:delText xml:space="preserve"> = 0.29), or breeding stages (</w:delText>
        </w:r>
        <w:r w:rsidRPr="00FC4CAF" w:rsidDel="00EA1992">
          <w:rPr>
            <w:i/>
            <w:iCs/>
            <w:color w:val="000000"/>
            <w:highlight w:val="yellow"/>
          </w:rPr>
          <w:delText>H</w:delText>
        </w:r>
        <w:r w:rsidRPr="00FC4CAF" w:rsidDel="00EA1992">
          <w:rPr>
            <w:color w:val="000000"/>
            <w:highlight w:val="yellow"/>
          </w:rPr>
          <w:delText xml:space="preserve"> = 1.64, </w:delText>
        </w:r>
        <w:r w:rsidRPr="00FC4CAF" w:rsidDel="00EA1992">
          <w:rPr>
            <w:i/>
            <w:iCs/>
            <w:color w:val="000000"/>
            <w:highlight w:val="yellow"/>
          </w:rPr>
          <w:delText>p</w:delText>
        </w:r>
        <w:r w:rsidRPr="00FC4CAF" w:rsidDel="00EA1992">
          <w:rPr>
            <w:color w:val="000000"/>
            <w:highlight w:val="yellow"/>
          </w:rPr>
          <w:delText xml:space="preserve"> = 0.65).</w:delText>
        </w:r>
        <w:r w:rsidDel="00EA1992">
          <w:rPr>
            <w:color w:val="000000"/>
          </w:rPr>
          <w:delText xml:space="preserve"> </w:delText>
        </w:r>
      </w:del>
    </w:p>
    <w:p w:rsidR="008E70B5" w:rsidDel="00EA1992" w:rsidP="008E70B5" w:rsidRDefault="008E70B5" w14:paraId="74556FA6" w14:textId="475BB5B4">
      <w:pPr>
        <w:spacing w:line="480" w:lineRule="auto"/>
        <w:rPr>
          <w:del w:author="Andrew Stillman" w:date="2022-12-22T11:47:00Z" w:id="130"/>
          <w:b/>
          <w:bCs/>
          <w:i/>
          <w:iCs/>
          <w:color w:val="000000"/>
        </w:rPr>
      </w:pPr>
    </w:p>
    <w:p w:rsidR="008E70B5" w:rsidDel="00EA1992" w:rsidP="008E70B5" w:rsidRDefault="008E70B5" w14:paraId="0CA9299F" w14:textId="2A78767A">
      <w:pPr>
        <w:spacing w:line="480" w:lineRule="auto"/>
        <w:rPr>
          <w:del w:author="Andrew Stillman" w:date="2022-12-22T11:47:00Z" w:id="131"/>
          <w:b/>
          <w:bCs/>
          <w:i/>
          <w:iCs/>
          <w:color w:val="000000"/>
        </w:rPr>
      </w:pPr>
      <w:del w:author="Andrew Stillman" w:date="2022-12-22T11:47:00Z" w:id="132">
        <w:r w:rsidDel="00EA1992">
          <w:rPr>
            <w:b/>
            <w:bCs/>
            <w:i/>
            <w:iCs/>
            <w:color w:val="000000"/>
          </w:rPr>
          <w:delText>Diet Composition</w:delText>
        </w:r>
      </w:del>
    </w:p>
    <w:p w:rsidRPr="00FC4CAF" w:rsidR="008E70B5" w:rsidP="008E70B5" w:rsidRDefault="008E70B5" w14:paraId="50AE650B" w14:textId="057184D6">
      <w:pPr>
        <w:spacing w:line="480" w:lineRule="auto"/>
        <w:rPr>
          <w:color w:val="000000"/>
          <w:highlight w:val="yellow"/>
        </w:rPr>
      </w:pPr>
      <w:del w:author="Andrew Stillman" w:date="2022-12-22T11:47:00Z" w:id="133">
        <w:r w:rsidRPr="00FC4CAF" w:rsidDel="00EA1992">
          <w:rPr>
            <w:color w:val="000000"/>
            <w:highlight w:val="yellow"/>
          </w:rPr>
          <w:delText xml:space="preserve">Individual samples contained a median of five orders (range = 2–9, </w:delText>
        </w:r>
        <w:r w:rsidRPr="00FC4CAF" w:rsidDel="00EA1992">
          <w:rPr>
            <w:i/>
            <w:iCs/>
            <w:color w:val="000000"/>
            <w:highlight w:val="yellow"/>
          </w:rPr>
          <w:delText xml:space="preserve">n </w:delText>
        </w:r>
        <w:r w:rsidRPr="00FC4CAF" w:rsidDel="00EA1992">
          <w:rPr>
            <w:color w:val="000000"/>
            <w:highlight w:val="yellow"/>
          </w:rPr>
          <w:delText xml:space="preserve">= 17), 12 families (range = 4–26, </w:delText>
        </w:r>
        <w:r w:rsidRPr="00FC4CAF" w:rsidDel="00EA1992">
          <w:rPr>
            <w:i/>
            <w:iCs/>
            <w:color w:val="000000"/>
            <w:highlight w:val="yellow"/>
          </w:rPr>
          <w:delText xml:space="preserve">n </w:delText>
        </w:r>
        <w:r w:rsidRPr="00FC4CAF" w:rsidDel="00EA1992">
          <w:rPr>
            <w:color w:val="000000"/>
            <w:highlight w:val="yellow"/>
          </w:rPr>
          <w:delText xml:space="preserve">= 121), and 12 species (range = 3–25, </w:delText>
        </w:r>
        <w:r w:rsidRPr="00FC4CAF" w:rsidDel="00EA1992">
          <w:rPr>
            <w:i/>
            <w:iCs/>
            <w:color w:val="000000"/>
            <w:highlight w:val="yellow"/>
          </w:rPr>
          <w:delText xml:space="preserve">n </w:delText>
        </w:r>
        <w:r w:rsidRPr="00FC4CAF" w:rsidDel="00EA1992">
          <w:rPr>
            <w:color w:val="000000"/>
            <w:highlight w:val="yellow"/>
          </w:rPr>
          <w:delText xml:space="preserve">= 249). </w:delText>
        </w:r>
      </w:del>
      <w:commentRangeStart w:id="134"/>
      <w:r w:rsidRPr="00FC4CAF">
        <w:rPr>
          <w:color w:val="000000"/>
          <w:highlight w:val="yellow"/>
        </w:rPr>
        <w:t>Lepidoptera</w:t>
      </w:r>
      <w:commentRangeEnd w:id="134"/>
      <w:r w:rsidR="009D7089">
        <w:rPr>
          <w:rStyle w:val="CommentReference"/>
          <w:rFonts w:asciiTheme="minorHAnsi" w:hAnsiTheme="minorHAnsi" w:eastAsiaTheme="minorHAnsi" w:cstheme="minorBidi"/>
        </w:rPr>
        <w:commentReference w:id="134"/>
      </w:r>
      <w:r w:rsidRPr="00FC4CAF">
        <w:rPr>
          <w:color w:val="000000"/>
          <w:highlight w:val="yellow"/>
        </w:rPr>
        <w:t xml:space="preserve"> was the most frequently detected order, occurring in 100% of samples, and </w:t>
      </w:r>
      <w:proofErr w:type="spellStart"/>
      <w:r w:rsidRPr="00FC4CAF">
        <w:rPr>
          <w:color w:val="000000"/>
          <w:highlight w:val="yellow"/>
        </w:rPr>
        <w:t>Notodontidae</w:t>
      </w:r>
      <w:proofErr w:type="spellEnd"/>
      <w:r w:rsidRPr="00FC4CAF">
        <w:rPr>
          <w:color w:val="000000"/>
          <w:highlight w:val="yellow"/>
        </w:rPr>
        <w:t xml:space="preserve"> was the most frequently detected family, occurring in 90.8% samples. At the species level, the species with the highest frequency of occurrence in black-throated blue warblers diets were: 1</w:t>
      </w:r>
      <w:r w:rsidRPr="00FC4CAF">
        <w:rPr>
          <w:i/>
          <w:iCs/>
          <w:color w:val="000000"/>
          <w:highlight w:val="yellow"/>
        </w:rPr>
        <w:t>)</w:t>
      </w:r>
      <w:r w:rsidRPr="00FC4CAF">
        <w:rPr>
          <w:color w:val="000000"/>
          <w:highlight w:val="yellow"/>
        </w:rPr>
        <w:t xml:space="preserve">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i/>
          <w:iCs/>
          <w:color w:val="000000"/>
          <w:highlight w:val="yellow"/>
        </w:rPr>
        <w:t xml:space="preserve"> </w:t>
      </w:r>
      <w:r w:rsidRPr="00FC4CAF">
        <w:rPr>
          <w:color w:val="000000"/>
          <w:highlight w:val="yellow"/>
        </w:rPr>
        <w:t xml:space="preserve">(saddled prominent; FOO = 83.3%) and </w:t>
      </w:r>
      <w:proofErr w:type="spellStart"/>
      <w:r w:rsidRPr="00FC4CAF">
        <w:rPr>
          <w:i/>
          <w:iCs/>
          <w:color w:val="000000"/>
          <w:highlight w:val="yellow"/>
        </w:rPr>
        <w:t>Philodromus</w:t>
      </w:r>
      <w:proofErr w:type="spellEnd"/>
      <w:r w:rsidRPr="00FC4CAF">
        <w:rPr>
          <w:i/>
          <w:iCs/>
          <w:color w:val="000000"/>
          <w:highlight w:val="yellow"/>
        </w:rPr>
        <w:t xml:space="preserve"> rufus </w:t>
      </w:r>
      <w:r w:rsidRPr="00FC4CAF">
        <w:rPr>
          <w:color w:val="000000"/>
          <w:highlight w:val="yellow"/>
        </w:rPr>
        <w:t xml:space="preserve">(a running crab spider; FOO = 75.0%) during the early survey period, 2)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(90.3%) and </w:t>
      </w:r>
      <w:proofErr w:type="spellStart"/>
      <w:r w:rsidRPr="00FC4CAF">
        <w:rPr>
          <w:i/>
          <w:iCs/>
          <w:color w:val="000000"/>
          <w:highlight w:val="yellow"/>
        </w:rPr>
        <w:t>Orthofidonia</w:t>
      </w:r>
      <w:proofErr w:type="spellEnd"/>
      <w:r w:rsidRPr="00FC4CAF">
        <w:rPr>
          <w:i/>
          <w:iCs/>
          <w:color w:val="000000"/>
          <w:highlight w:val="yellow"/>
        </w:rPr>
        <w:t xml:space="preserve"> </w:t>
      </w:r>
      <w:proofErr w:type="spellStart"/>
      <w:r w:rsidRPr="00FC4CAF">
        <w:rPr>
          <w:i/>
          <w:iCs/>
          <w:color w:val="000000"/>
          <w:highlight w:val="yellow"/>
        </w:rPr>
        <w:t>exornata</w:t>
      </w:r>
      <w:proofErr w:type="spellEnd"/>
      <w:r w:rsidRPr="00FC4CAF">
        <w:rPr>
          <w:i/>
          <w:iCs/>
          <w:color w:val="000000"/>
          <w:highlight w:val="yellow"/>
        </w:rPr>
        <w:t xml:space="preserve"> </w:t>
      </w:r>
      <w:r w:rsidRPr="00FC4CAF">
        <w:rPr>
          <w:color w:val="000000"/>
          <w:highlight w:val="yellow"/>
        </w:rPr>
        <w:t xml:space="preserve">(a geometrid moth; FOO = 62.5%) during the </w:t>
      </w:r>
      <w:proofErr w:type="spellStart"/>
      <w:r w:rsidRPr="00FC4CAF">
        <w:rPr>
          <w:color w:val="000000"/>
          <w:highlight w:val="yellow"/>
        </w:rPr>
        <w:t>mid survey</w:t>
      </w:r>
      <w:proofErr w:type="spellEnd"/>
      <w:r w:rsidRPr="00FC4CAF">
        <w:rPr>
          <w:color w:val="000000"/>
          <w:highlight w:val="yellow"/>
        </w:rPr>
        <w:t xml:space="preserve"> period, and 3)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96.9%) and </w:t>
      </w:r>
      <w:proofErr w:type="spellStart"/>
      <w:r w:rsidRPr="00FC4CAF">
        <w:rPr>
          <w:i/>
          <w:iCs/>
          <w:color w:val="000000"/>
          <w:highlight w:val="yellow"/>
        </w:rPr>
        <w:t>Theridion</w:t>
      </w:r>
      <w:proofErr w:type="spellEnd"/>
      <w:r w:rsidRPr="00FC4CAF">
        <w:rPr>
          <w:i/>
          <w:iCs/>
          <w:color w:val="000000"/>
          <w:highlight w:val="yellow"/>
        </w:rPr>
        <w:t xml:space="preserve"> </w:t>
      </w:r>
      <w:proofErr w:type="spellStart"/>
      <w:r w:rsidRPr="00FC4CAF">
        <w:rPr>
          <w:i/>
          <w:iCs/>
          <w:color w:val="000000"/>
          <w:highlight w:val="yellow"/>
        </w:rPr>
        <w:t>frondeum</w:t>
      </w:r>
      <w:proofErr w:type="spellEnd"/>
      <w:r w:rsidRPr="00FC4CAF">
        <w:rPr>
          <w:color w:val="000000"/>
          <w:highlight w:val="yellow"/>
        </w:rPr>
        <w:t xml:space="preserve"> (Eastern long-legged </w:t>
      </w:r>
      <w:proofErr w:type="spellStart"/>
      <w:r w:rsidRPr="00FC4CAF">
        <w:rPr>
          <w:color w:val="000000"/>
          <w:highlight w:val="yellow"/>
        </w:rPr>
        <w:t>cobweaver</w:t>
      </w:r>
      <w:proofErr w:type="spellEnd"/>
      <w:r w:rsidRPr="00FC4CAF">
        <w:rPr>
          <w:color w:val="000000"/>
          <w:highlight w:val="yellow"/>
        </w:rPr>
        <w:t xml:space="preserve">; FOO = 90.6%) during the late survey period. At each elevation zone, the species with the highest frequency of occurrence were: 1)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90.0%) and </w:t>
      </w:r>
      <w:proofErr w:type="spellStart"/>
      <w:r w:rsidRPr="00FC4CAF">
        <w:rPr>
          <w:i/>
          <w:iCs/>
          <w:color w:val="000000"/>
          <w:highlight w:val="yellow"/>
        </w:rPr>
        <w:t>Theridion</w:t>
      </w:r>
      <w:proofErr w:type="spellEnd"/>
      <w:r w:rsidRPr="00FC4CAF">
        <w:rPr>
          <w:i/>
          <w:iCs/>
          <w:color w:val="000000"/>
          <w:highlight w:val="yellow"/>
        </w:rPr>
        <w:t xml:space="preserve"> </w:t>
      </w:r>
      <w:proofErr w:type="spellStart"/>
      <w:r w:rsidRPr="00FC4CAF">
        <w:rPr>
          <w:i/>
          <w:iCs/>
          <w:color w:val="000000"/>
          <w:highlight w:val="yellow"/>
        </w:rPr>
        <w:t>frondeum</w:t>
      </w:r>
      <w:proofErr w:type="spellEnd"/>
      <w:r w:rsidRPr="00FC4CAF">
        <w:rPr>
          <w:color w:val="000000"/>
          <w:highlight w:val="yellow"/>
        </w:rPr>
        <w:t xml:space="preserve"> (FOO = 56.7%) at low elevation, 2)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89.7%) and </w:t>
      </w:r>
      <w:proofErr w:type="spellStart"/>
      <w:r w:rsidRPr="00FC4CAF">
        <w:rPr>
          <w:i/>
          <w:iCs/>
          <w:color w:val="000000"/>
          <w:highlight w:val="yellow"/>
        </w:rPr>
        <w:t>Philodromus</w:t>
      </w:r>
      <w:proofErr w:type="spellEnd"/>
      <w:r w:rsidRPr="00FC4CAF">
        <w:rPr>
          <w:i/>
          <w:iCs/>
          <w:color w:val="000000"/>
          <w:highlight w:val="yellow"/>
        </w:rPr>
        <w:t xml:space="preserve"> rufus </w:t>
      </w:r>
      <w:r w:rsidRPr="00FC4CAF">
        <w:rPr>
          <w:color w:val="000000"/>
          <w:highlight w:val="yellow"/>
        </w:rPr>
        <w:t xml:space="preserve">(FOO = 79.3%) at mid elevation, and 3)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92.9%) and </w:t>
      </w:r>
      <w:proofErr w:type="spellStart"/>
      <w:r w:rsidRPr="00FC4CAF">
        <w:rPr>
          <w:i/>
          <w:iCs/>
          <w:color w:val="000000"/>
          <w:highlight w:val="yellow"/>
        </w:rPr>
        <w:t>Theridion</w:t>
      </w:r>
      <w:proofErr w:type="spellEnd"/>
      <w:r w:rsidRPr="00FC4CAF">
        <w:rPr>
          <w:i/>
          <w:iCs/>
          <w:color w:val="000000"/>
          <w:highlight w:val="yellow"/>
        </w:rPr>
        <w:t xml:space="preserve"> </w:t>
      </w:r>
      <w:proofErr w:type="spellStart"/>
      <w:r w:rsidRPr="00FC4CAF">
        <w:rPr>
          <w:i/>
          <w:iCs/>
          <w:color w:val="000000"/>
          <w:highlight w:val="yellow"/>
        </w:rPr>
        <w:t>frondeum</w:t>
      </w:r>
      <w:proofErr w:type="spellEnd"/>
      <w:r w:rsidRPr="00FC4CAF">
        <w:rPr>
          <w:color w:val="000000"/>
          <w:highlight w:val="yellow"/>
        </w:rPr>
        <w:t xml:space="preserve"> (FOO = 92.9%) at high elevation. The species with the highest frequency of occurrence in each age class were: 1)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96.0%) and </w:t>
      </w:r>
      <w:proofErr w:type="spellStart"/>
      <w:r w:rsidRPr="00FC4CAF">
        <w:rPr>
          <w:i/>
          <w:iCs/>
          <w:color w:val="000000"/>
          <w:highlight w:val="yellow"/>
        </w:rPr>
        <w:t>Theridion</w:t>
      </w:r>
      <w:proofErr w:type="spellEnd"/>
      <w:r w:rsidRPr="00FC4CAF">
        <w:rPr>
          <w:i/>
          <w:iCs/>
          <w:color w:val="000000"/>
          <w:highlight w:val="yellow"/>
        </w:rPr>
        <w:t xml:space="preserve"> </w:t>
      </w:r>
      <w:proofErr w:type="spellStart"/>
      <w:r w:rsidRPr="00FC4CAF">
        <w:rPr>
          <w:i/>
          <w:iCs/>
          <w:color w:val="000000"/>
          <w:highlight w:val="yellow"/>
        </w:rPr>
        <w:t>frondeum</w:t>
      </w:r>
      <w:proofErr w:type="spellEnd"/>
      <w:r w:rsidRPr="00FC4CAF">
        <w:rPr>
          <w:color w:val="000000"/>
          <w:highlight w:val="yellow"/>
        </w:rPr>
        <w:t xml:space="preserve"> (FOO = 68.0%) for HY, 2)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80.0%) and </w:t>
      </w:r>
      <w:proofErr w:type="spellStart"/>
      <w:r w:rsidRPr="00FC4CAF">
        <w:rPr>
          <w:i/>
          <w:iCs/>
          <w:color w:val="000000"/>
          <w:highlight w:val="yellow"/>
        </w:rPr>
        <w:t>Orthofidonia</w:t>
      </w:r>
      <w:proofErr w:type="spellEnd"/>
      <w:r w:rsidRPr="00FC4CAF">
        <w:rPr>
          <w:i/>
          <w:iCs/>
          <w:color w:val="000000"/>
          <w:highlight w:val="yellow"/>
        </w:rPr>
        <w:t xml:space="preserve"> </w:t>
      </w:r>
      <w:proofErr w:type="spellStart"/>
      <w:r w:rsidRPr="00FC4CAF">
        <w:rPr>
          <w:i/>
          <w:iCs/>
          <w:color w:val="000000"/>
          <w:highlight w:val="yellow"/>
        </w:rPr>
        <w:t>exornata</w:t>
      </w:r>
      <w:proofErr w:type="spellEnd"/>
      <w:r w:rsidRPr="00FC4CAF">
        <w:rPr>
          <w:color w:val="000000"/>
          <w:highlight w:val="yellow"/>
        </w:rPr>
        <w:t xml:space="preserve"> (FOO = 80.0%) for SY, and 3) </w:t>
      </w:r>
      <w:proofErr w:type="spellStart"/>
      <w:r w:rsidRPr="00FC4CAF">
        <w:rPr>
          <w:i/>
          <w:iCs/>
          <w:color w:val="000000"/>
          <w:highlight w:val="yellow"/>
        </w:rPr>
        <w:t>Heterocampa</w:t>
      </w:r>
      <w:proofErr w:type="spellEnd"/>
      <w:r w:rsidRPr="00FC4CAF">
        <w:rPr>
          <w:i/>
          <w:iCs/>
          <w:color w:val="000000"/>
          <w:highlight w:val="yellow"/>
        </w:rPr>
        <w:t xml:space="preserve"> </w:t>
      </w:r>
      <w:proofErr w:type="spellStart"/>
      <w:r w:rsidRPr="00FC4CAF">
        <w:rPr>
          <w:i/>
          <w:iCs/>
          <w:color w:val="000000"/>
          <w:highlight w:val="yellow"/>
        </w:rPr>
        <w:t>guttivitta</w:t>
      </w:r>
      <w:proofErr w:type="spellEnd"/>
      <w:r w:rsidRPr="00FC4CAF">
        <w:rPr>
          <w:color w:val="000000"/>
          <w:highlight w:val="yellow"/>
        </w:rPr>
        <w:t xml:space="preserve"> (FOO = 84.4</w:t>
      </w:r>
      <w:proofErr w:type="gramStart"/>
      <w:r w:rsidRPr="00FC4CAF">
        <w:rPr>
          <w:color w:val="000000"/>
          <w:highlight w:val="yellow"/>
        </w:rPr>
        <w:t>%)  and</w:t>
      </w:r>
      <w:proofErr w:type="gramEnd"/>
      <w:r w:rsidRPr="00FC4CAF">
        <w:rPr>
          <w:color w:val="000000"/>
          <w:highlight w:val="yellow"/>
        </w:rPr>
        <w:t xml:space="preserve"> </w:t>
      </w:r>
      <w:proofErr w:type="spellStart"/>
      <w:r w:rsidRPr="00FC4CAF">
        <w:rPr>
          <w:i/>
          <w:iCs/>
          <w:color w:val="000000"/>
          <w:highlight w:val="yellow"/>
        </w:rPr>
        <w:t>Theridion</w:t>
      </w:r>
      <w:proofErr w:type="spellEnd"/>
      <w:r w:rsidRPr="00FC4CAF">
        <w:rPr>
          <w:i/>
          <w:iCs/>
          <w:color w:val="000000"/>
          <w:highlight w:val="yellow"/>
        </w:rPr>
        <w:t xml:space="preserve"> </w:t>
      </w:r>
      <w:proofErr w:type="spellStart"/>
      <w:r w:rsidRPr="00FC4CAF">
        <w:rPr>
          <w:i/>
          <w:iCs/>
          <w:color w:val="000000"/>
          <w:highlight w:val="yellow"/>
        </w:rPr>
        <w:t>frondeum</w:t>
      </w:r>
      <w:proofErr w:type="spellEnd"/>
      <w:r w:rsidRPr="00FC4CAF">
        <w:rPr>
          <w:color w:val="000000"/>
          <w:highlight w:val="yellow"/>
        </w:rPr>
        <w:t xml:space="preserve"> (FOO = 56.3%) for ASY. </w:t>
      </w:r>
    </w:p>
    <w:p w:rsidRPr="00FC4CAF" w:rsidR="008E70B5" w:rsidDel="00E31865" w:rsidP="008E70B5" w:rsidRDefault="008E70B5" w14:paraId="4D673E3F" w14:textId="6F751528">
      <w:pPr>
        <w:spacing w:line="480" w:lineRule="auto"/>
        <w:ind w:firstLine="720"/>
        <w:rPr>
          <w:del w:author="Andrew Stillman" w:date="2022-12-22T11:48:00Z" w:id="135"/>
          <w:color w:val="000000"/>
          <w:highlight w:val="yellow"/>
        </w:rPr>
      </w:pPr>
      <w:del w:author="Andrew Stillman" w:date="2022-12-22T11:48:00Z" w:id="136">
        <w:r w:rsidRPr="00FC4CAF" w:rsidDel="00E31865">
          <w:rPr>
            <w:color w:val="000000"/>
            <w:highlight w:val="yellow"/>
          </w:rPr>
          <w:delText xml:space="preserve">Beta-diversity (i.e. diet composition) differed significantly among survey periods (PERMANOVA: </w:delText>
        </w:r>
        <w:r w:rsidRPr="00FC4CAF" w:rsidDel="00E31865">
          <w:rPr>
            <w:i/>
            <w:iCs/>
            <w:color w:val="000000"/>
            <w:highlight w:val="yellow"/>
          </w:rPr>
          <w:delText>F</w:delText>
        </w:r>
        <w:r w:rsidRPr="00FC4CAF" w:rsidDel="00E31865">
          <w:rPr>
            <w:color w:val="000000"/>
            <w:highlight w:val="yellow"/>
          </w:rPr>
          <w:delText xml:space="preserve"> = 2.29, </w:delText>
        </w:r>
        <w:r w:rsidRPr="00FC4CAF" w:rsidDel="00E31865">
          <w:rPr>
            <w:i/>
            <w:iCs/>
            <w:color w:val="000000"/>
            <w:highlight w:val="yellow"/>
          </w:rPr>
          <w:delText>p</w:delText>
        </w:r>
        <w:r w:rsidRPr="00FC4CAF" w:rsidDel="00E31865">
          <w:rPr>
            <w:color w:val="000000"/>
            <w:highlight w:val="yellow"/>
          </w:rPr>
          <w:delText xml:space="preserve"> &lt; 0.001; Fig. 2a), elevations (</w:delText>
        </w:r>
        <w:r w:rsidRPr="00FC4CAF" w:rsidDel="00E31865">
          <w:rPr>
            <w:i/>
            <w:iCs/>
            <w:color w:val="000000"/>
            <w:highlight w:val="yellow"/>
          </w:rPr>
          <w:delText>F</w:delText>
        </w:r>
        <w:r w:rsidRPr="00FC4CAF" w:rsidDel="00E31865">
          <w:rPr>
            <w:color w:val="000000"/>
            <w:highlight w:val="yellow"/>
          </w:rPr>
          <w:delText xml:space="preserve"> = 1.26, </w:delText>
        </w:r>
        <w:r w:rsidRPr="00FC4CAF" w:rsidDel="00E31865">
          <w:rPr>
            <w:i/>
            <w:iCs/>
            <w:color w:val="000000"/>
            <w:highlight w:val="yellow"/>
          </w:rPr>
          <w:delText>p</w:delText>
        </w:r>
        <w:r w:rsidRPr="00FC4CAF" w:rsidDel="00E31865">
          <w:rPr>
            <w:color w:val="000000"/>
            <w:highlight w:val="yellow"/>
          </w:rPr>
          <w:delText xml:space="preserve"> &lt; 0.001; Fig. 2b), and age classes (</w:delText>
        </w:r>
        <w:r w:rsidRPr="00FC4CAF" w:rsidDel="00E31865">
          <w:rPr>
            <w:i/>
            <w:iCs/>
            <w:color w:val="000000"/>
            <w:highlight w:val="yellow"/>
          </w:rPr>
          <w:delText>F</w:delText>
        </w:r>
        <w:r w:rsidRPr="00FC4CAF" w:rsidDel="00E31865">
          <w:rPr>
            <w:color w:val="000000"/>
            <w:highlight w:val="yellow"/>
          </w:rPr>
          <w:delText xml:space="preserve"> = 1.26, </w:delText>
        </w:r>
        <w:r w:rsidRPr="00FC4CAF" w:rsidDel="00E31865">
          <w:rPr>
            <w:i/>
            <w:iCs/>
            <w:color w:val="000000"/>
            <w:highlight w:val="yellow"/>
          </w:rPr>
          <w:delText>p</w:delText>
        </w:r>
        <w:r w:rsidRPr="00FC4CAF" w:rsidDel="00E31865">
          <w:rPr>
            <w:color w:val="000000"/>
            <w:highlight w:val="yellow"/>
          </w:rPr>
          <w:delText xml:space="preserve"> &lt; 0.001). However, beta-diversity did not differ significantly between males and females (</w:delText>
        </w:r>
        <w:r w:rsidRPr="00FC4CAF" w:rsidDel="00E31865">
          <w:rPr>
            <w:i/>
            <w:iCs/>
            <w:color w:val="000000"/>
            <w:highlight w:val="yellow"/>
          </w:rPr>
          <w:delText>F</w:delText>
        </w:r>
        <w:r w:rsidRPr="00FC4CAF" w:rsidDel="00E31865">
          <w:rPr>
            <w:color w:val="000000"/>
            <w:highlight w:val="yellow"/>
          </w:rPr>
          <w:delText xml:space="preserve"> = 1.02, </w:delText>
        </w:r>
        <w:r w:rsidRPr="00FC4CAF" w:rsidDel="00E31865">
          <w:rPr>
            <w:i/>
            <w:iCs/>
            <w:color w:val="000000"/>
            <w:highlight w:val="yellow"/>
          </w:rPr>
          <w:delText>p</w:delText>
        </w:r>
        <w:r w:rsidRPr="00FC4CAF" w:rsidDel="00E31865">
          <w:rPr>
            <w:color w:val="000000"/>
            <w:highlight w:val="yellow"/>
          </w:rPr>
          <w:delText xml:space="preserve"> = 0.30).</w:delText>
        </w:r>
      </w:del>
    </w:p>
    <w:p w:rsidR="008E70B5" w:rsidP="008E70B5" w:rsidRDefault="008E70B5" w14:paraId="0CCBDC45" w14:textId="77777777">
      <w:pPr>
        <w:spacing w:line="480" w:lineRule="auto"/>
        <w:ind w:firstLine="720"/>
        <w:rPr>
          <w:color w:val="000000"/>
        </w:rPr>
      </w:pPr>
      <w:r w:rsidRPr="00FC4CAF">
        <w:rPr>
          <w:color w:val="000000"/>
          <w:highlight w:val="yellow"/>
        </w:rPr>
        <w:t xml:space="preserve">The frequency of occurrence of several prey species differed across the three survey periods and elevation zones (Fig. 3a-b), potentially driving the observed differences in dietary composition. </w:t>
      </w:r>
      <w:proofErr w:type="spellStart"/>
      <w:r w:rsidRPr="00FC4CAF">
        <w:rPr>
          <w:i/>
          <w:iCs/>
          <w:color w:val="000000"/>
          <w:highlight w:val="yellow"/>
        </w:rPr>
        <w:t>Philodromus</w:t>
      </w:r>
      <w:proofErr w:type="spellEnd"/>
      <w:r w:rsidRPr="00FC4CAF">
        <w:rPr>
          <w:i/>
          <w:iCs/>
          <w:color w:val="000000"/>
          <w:highlight w:val="yellow"/>
        </w:rPr>
        <w:t xml:space="preserve"> rufus</w:t>
      </w:r>
      <w:r w:rsidRPr="00FC4CAF">
        <w:rPr>
          <w:color w:val="000000"/>
          <w:highlight w:val="yellow"/>
        </w:rPr>
        <w:t xml:space="preserve"> (a running crab spider) increased in frequency in diets from the early to late survey periods. </w:t>
      </w:r>
      <w:proofErr w:type="spellStart"/>
      <w:r w:rsidRPr="00FC4CAF">
        <w:rPr>
          <w:i/>
          <w:iCs/>
          <w:color w:val="000000"/>
          <w:highlight w:val="yellow"/>
        </w:rPr>
        <w:t>Rhagio</w:t>
      </w:r>
      <w:proofErr w:type="spellEnd"/>
      <w:r w:rsidRPr="00FC4CAF">
        <w:rPr>
          <w:i/>
          <w:iCs/>
          <w:color w:val="000000"/>
          <w:highlight w:val="yellow"/>
        </w:rPr>
        <w:t xml:space="preserve"> </w:t>
      </w:r>
      <w:proofErr w:type="spellStart"/>
      <w:r w:rsidRPr="00FC4CAF">
        <w:rPr>
          <w:i/>
          <w:iCs/>
          <w:color w:val="000000"/>
          <w:highlight w:val="yellow"/>
        </w:rPr>
        <w:t>mystaceus</w:t>
      </w:r>
      <w:proofErr w:type="spellEnd"/>
      <w:r w:rsidRPr="00FC4CAF">
        <w:rPr>
          <w:i/>
          <w:iCs/>
          <w:color w:val="000000"/>
          <w:highlight w:val="yellow"/>
        </w:rPr>
        <w:t xml:space="preserve"> </w:t>
      </w:r>
      <w:r w:rsidRPr="00FC4CAF">
        <w:rPr>
          <w:color w:val="000000"/>
          <w:highlight w:val="yellow"/>
        </w:rPr>
        <w:t xml:space="preserve">(the common snipe fly) were most frequent in diets during the late survey period with lower frequencies during the early and </w:t>
      </w:r>
      <w:proofErr w:type="spellStart"/>
      <w:r w:rsidRPr="00FC4CAF">
        <w:rPr>
          <w:color w:val="000000"/>
          <w:highlight w:val="yellow"/>
        </w:rPr>
        <w:t>mid survey</w:t>
      </w:r>
      <w:proofErr w:type="spellEnd"/>
      <w:r w:rsidRPr="00FC4CAF">
        <w:rPr>
          <w:color w:val="000000"/>
          <w:highlight w:val="yellow"/>
        </w:rPr>
        <w:t xml:space="preserve"> periods. </w:t>
      </w:r>
      <w:proofErr w:type="spellStart"/>
      <w:r w:rsidRPr="00FC4CAF">
        <w:rPr>
          <w:i/>
          <w:iCs/>
          <w:color w:val="000000"/>
          <w:highlight w:val="yellow"/>
        </w:rPr>
        <w:t>Helophora</w:t>
      </w:r>
      <w:proofErr w:type="spellEnd"/>
      <w:r w:rsidRPr="00FC4CAF">
        <w:rPr>
          <w:i/>
          <w:iCs/>
          <w:color w:val="000000"/>
          <w:highlight w:val="yellow"/>
        </w:rPr>
        <w:t xml:space="preserve"> insignis </w:t>
      </w:r>
      <w:r w:rsidRPr="00FC4CAF">
        <w:rPr>
          <w:color w:val="000000"/>
          <w:highlight w:val="yellow"/>
        </w:rPr>
        <w:t xml:space="preserve">(a </w:t>
      </w:r>
      <w:proofErr w:type="spellStart"/>
      <w:r w:rsidRPr="00FC4CAF">
        <w:rPr>
          <w:color w:val="000000"/>
          <w:highlight w:val="yellow"/>
        </w:rPr>
        <w:t>sheetweb</w:t>
      </w:r>
      <w:proofErr w:type="spellEnd"/>
      <w:r w:rsidRPr="00FC4CAF">
        <w:rPr>
          <w:color w:val="000000"/>
          <w:highlight w:val="yellow"/>
        </w:rPr>
        <w:t xml:space="preserve"> spider) and </w:t>
      </w:r>
      <w:proofErr w:type="spellStart"/>
      <w:r w:rsidRPr="00FC4CAF">
        <w:rPr>
          <w:i/>
          <w:iCs/>
          <w:color w:val="000000"/>
          <w:highlight w:val="yellow"/>
        </w:rPr>
        <w:t>Deraeocoris</w:t>
      </w:r>
      <w:proofErr w:type="spellEnd"/>
      <w:r w:rsidRPr="00FC4CAF">
        <w:rPr>
          <w:i/>
          <w:iCs/>
          <w:color w:val="000000"/>
          <w:highlight w:val="yellow"/>
        </w:rPr>
        <w:t xml:space="preserve"> grandis</w:t>
      </w:r>
      <w:r w:rsidRPr="00FC4CAF">
        <w:rPr>
          <w:color w:val="000000"/>
          <w:highlight w:val="yellow"/>
        </w:rPr>
        <w:t xml:space="preserve"> (a plant bug) were more frequent during the early survey period with lower frequencies during the mid and late survey periods. Comparing elevation zones, </w:t>
      </w:r>
      <w:proofErr w:type="spellStart"/>
      <w:r w:rsidRPr="00FC4CAF">
        <w:rPr>
          <w:i/>
          <w:iCs/>
          <w:color w:val="000000"/>
          <w:highlight w:val="yellow"/>
        </w:rPr>
        <w:t>Eutrapela</w:t>
      </w:r>
      <w:proofErr w:type="spellEnd"/>
      <w:r w:rsidRPr="00FC4CAF">
        <w:rPr>
          <w:i/>
          <w:iCs/>
          <w:color w:val="000000"/>
          <w:highlight w:val="yellow"/>
        </w:rPr>
        <w:t xml:space="preserve"> </w:t>
      </w:r>
      <w:proofErr w:type="spellStart"/>
      <w:r w:rsidRPr="00FC4CAF">
        <w:rPr>
          <w:i/>
          <w:iCs/>
          <w:color w:val="000000"/>
          <w:highlight w:val="yellow"/>
        </w:rPr>
        <w:t>clemataria</w:t>
      </w:r>
      <w:proofErr w:type="spellEnd"/>
      <w:r w:rsidRPr="00FC4CAF">
        <w:rPr>
          <w:color w:val="000000"/>
          <w:highlight w:val="yellow"/>
        </w:rPr>
        <w:t xml:space="preserve"> (a curved-toothed geometer moth) and </w:t>
      </w:r>
      <w:proofErr w:type="spellStart"/>
      <w:r w:rsidRPr="00FC4CAF">
        <w:rPr>
          <w:i/>
          <w:iCs/>
          <w:color w:val="000000"/>
          <w:highlight w:val="yellow"/>
        </w:rPr>
        <w:t>Tetragnatha</w:t>
      </w:r>
      <w:proofErr w:type="spellEnd"/>
      <w:r w:rsidRPr="00FC4CAF">
        <w:rPr>
          <w:i/>
          <w:iCs/>
          <w:color w:val="000000"/>
          <w:highlight w:val="yellow"/>
        </w:rPr>
        <w:t xml:space="preserve"> </w:t>
      </w:r>
      <w:proofErr w:type="spellStart"/>
      <w:r w:rsidRPr="00FC4CAF">
        <w:rPr>
          <w:i/>
          <w:iCs/>
          <w:color w:val="000000"/>
          <w:highlight w:val="yellow"/>
        </w:rPr>
        <w:t>shoshone</w:t>
      </w:r>
      <w:proofErr w:type="spellEnd"/>
      <w:r w:rsidRPr="00FC4CAF">
        <w:rPr>
          <w:color w:val="000000"/>
          <w:highlight w:val="yellow"/>
        </w:rPr>
        <w:t xml:space="preserve"> (an American </w:t>
      </w:r>
      <w:proofErr w:type="spellStart"/>
      <w:r w:rsidRPr="00FC4CAF">
        <w:rPr>
          <w:color w:val="000000"/>
          <w:highlight w:val="yellow"/>
        </w:rPr>
        <w:t>orbweaver</w:t>
      </w:r>
      <w:proofErr w:type="spellEnd"/>
      <w:r w:rsidRPr="00FC4CAF">
        <w:rPr>
          <w:color w:val="000000"/>
          <w:highlight w:val="yellow"/>
        </w:rPr>
        <w:t xml:space="preserve"> spider) were rare at the high elevation zone but more frequent at the low and mid elevation zones. </w:t>
      </w:r>
      <w:proofErr w:type="spellStart"/>
      <w:r w:rsidRPr="00FC4CAF">
        <w:rPr>
          <w:i/>
          <w:iCs/>
          <w:color w:val="000000"/>
          <w:highlight w:val="yellow"/>
        </w:rPr>
        <w:t>Pandemis</w:t>
      </w:r>
      <w:proofErr w:type="spellEnd"/>
      <w:r w:rsidRPr="00FC4CAF">
        <w:rPr>
          <w:i/>
          <w:iCs/>
          <w:color w:val="000000"/>
          <w:highlight w:val="yellow"/>
        </w:rPr>
        <w:t xml:space="preserve"> </w:t>
      </w:r>
      <w:proofErr w:type="spellStart"/>
      <w:r w:rsidRPr="00FC4CAF">
        <w:rPr>
          <w:i/>
          <w:iCs/>
          <w:color w:val="000000"/>
          <w:highlight w:val="yellow"/>
        </w:rPr>
        <w:t>lamprasona</w:t>
      </w:r>
      <w:proofErr w:type="spellEnd"/>
      <w:r w:rsidRPr="00FC4CAF">
        <w:rPr>
          <w:i/>
          <w:iCs/>
          <w:color w:val="000000"/>
          <w:highlight w:val="yellow"/>
        </w:rPr>
        <w:t xml:space="preserve"> </w:t>
      </w:r>
      <w:r w:rsidRPr="00FC4CAF">
        <w:rPr>
          <w:color w:val="000000"/>
          <w:highlight w:val="yellow"/>
        </w:rPr>
        <w:t>(the woodgrain leafroller moth)</w:t>
      </w:r>
      <w:r w:rsidRPr="00FC4CAF">
        <w:rPr>
          <w:i/>
          <w:iCs/>
          <w:color w:val="000000"/>
          <w:highlight w:val="yellow"/>
        </w:rPr>
        <w:t xml:space="preserve">, </w:t>
      </w:r>
      <w:proofErr w:type="spellStart"/>
      <w:r w:rsidRPr="00FC4CAF">
        <w:rPr>
          <w:i/>
          <w:iCs/>
          <w:color w:val="000000"/>
          <w:highlight w:val="yellow"/>
        </w:rPr>
        <w:t>Rhagio</w:t>
      </w:r>
      <w:proofErr w:type="spellEnd"/>
      <w:r w:rsidRPr="00FC4CAF">
        <w:rPr>
          <w:i/>
          <w:iCs/>
          <w:color w:val="000000"/>
          <w:highlight w:val="yellow"/>
        </w:rPr>
        <w:t xml:space="preserve"> </w:t>
      </w:r>
      <w:proofErr w:type="spellStart"/>
      <w:r w:rsidRPr="00FC4CAF">
        <w:rPr>
          <w:i/>
          <w:iCs/>
          <w:color w:val="000000"/>
          <w:highlight w:val="yellow"/>
        </w:rPr>
        <w:t>mystaceus</w:t>
      </w:r>
      <w:proofErr w:type="spellEnd"/>
      <w:r w:rsidRPr="00FC4CAF">
        <w:rPr>
          <w:i/>
          <w:iCs/>
          <w:color w:val="000000"/>
          <w:highlight w:val="yellow"/>
        </w:rPr>
        <w:t xml:space="preserve">, </w:t>
      </w:r>
      <w:r w:rsidRPr="00FC4CAF">
        <w:rPr>
          <w:color w:val="000000"/>
          <w:highlight w:val="yellow"/>
        </w:rPr>
        <w:t xml:space="preserve">and </w:t>
      </w:r>
      <w:proofErr w:type="spellStart"/>
      <w:r w:rsidRPr="00FC4CAF">
        <w:rPr>
          <w:i/>
          <w:iCs/>
          <w:color w:val="000000"/>
          <w:highlight w:val="yellow"/>
        </w:rPr>
        <w:t>Philodromus</w:t>
      </w:r>
      <w:proofErr w:type="spellEnd"/>
      <w:r w:rsidRPr="00FC4CAF">
        <w:rPr>
          <w:i/>
          <w:iCs/>
          <w:color w:val="000000"/>
          <w:highlight w:val="yellow"/>
        </w:rPr>
        <w:t xml:space="preserve"> rufus</w:t>
      </w:r>
      <w:r w:rsidRPr="00FC4CAF">
        <w:rPr>
          <w:color w:val="000000"/>
          <w:highlight w:val="yellow"/>
        </w:rPr>
        <w:t xml:space="preserve"> were more frequent at the mid elevation zone compared to low and high elevation zones. Lastly, </w:t>
      </w:r>
      <w:proofErr w:type="spellStart"/>
      <w:r w:rsidRPr="00FC4CAF">
        <w:rPr>
          <w:i/>
          <w:iCs/>
          <w:color w:val="000000"/>
          <w:highlight w:val="yellow"/>
        </w:rPr>
        <w:t>Helophora</w:t>
      </w:r>
      <w:proofErr w:type="spellEnd"/>
      <w:r w:rsidRPr="00FC4CAF">
        <w:rPr>
          <w:i/>
          <w:iCs/>
          <w:color w:val="000000"/>
          <w:highlight w:val="yellow"/>
        </w:rPr>
        <w:t xml:space="preserve"> insignis </w:t>
      </w:r>
      <w:r w:rsidRPr="00FC4CAF">
        <w:rPr>
          <w:color w:val="000000"/>
          <w:highlight w:val="yellow"/>
        </w:rPr>
        <w:t xml:space="preserve">and </w:t>
      </w:r>
      <w:proofErr w:type="spellStart"/>
      <w:r w:rsidRPr="00FC4CAF">
        <w:rPr>
          <w:i/>
          <w:iCs/>
          <w:color w:val="000000"/>
          <w:highlight w:val="yellow"/>
        </w:rPr>
        <w:t>Deraeocoris</w:t>
      </w:r>
      <w:proofErr w:type="spellEnd"/>
      <w:r w:rsidRPr="00FC4CAF">
        <w:rPr>
          <w:i/>
          <w:iCs/>
          <w:color w:val="000000"/>
          <w:highlight w:val="yellow"/>
        </w:rPr>
        <w:t xml:space="preserve"> grandis</w:t>
      </w:r>
      <w:r w:rsidRPr="00FC4CAF">
        <w:rPr>
          <w:color w:val="000000"/>
          <w:highlight w:val="yellow"/>
        </w:rPr>
        <w:t xml:space="preserve"> were both most frequent at the high elevation zone.</w:t>
      </w:r>
      <w:r>
        <w:rPr>
          <w:color w:val="000000"/>
        </w:rPr>
        <w:t xml:space="preserve"> </w:t>
      </w:r>
    </w:p>
    <w:p w:rsidR="008E70B5" w:rsidP="008E70B5" w:rsidRDefault="008E70B5" w14:paraId="03CDED54" w14:textId="77777777">
      <w:pPr>
        <w:spacing w:line="480" w:lineRule="auto"/>
        <w:rPr>
          <w:color w:val="000000"/>
        </w:rPr>
      </w:pPr>
    </w:p>
    <w:p w:rsidRPr="00F11647" w:rsidR="008E70B5" w:rsidDel="009D7089" w:rsidP="008E70B5" w:rsidRDefault="008E70B5" w14:paraId="0E167414" w14:textId="2FCDB29C">
      <w:pPr>
        <w:keepNext/>
        <w:spacing w:line="480" w:lineRule="auto"/>
        <w:rPr>
          <w:del w:author="Andrew Stillman" w:date="2022-12-22T11:48:00Z" w:id="137"/>
          <w:b/>
          <w:bCs/>
          <w:i/>
          <w:iCs/>
          <w:color w:val="000000"/>
        </w:rPr>
      </w:pPr>
      <w:del w:author="Andrew Stillman" w:date="2022-12-22T11:48:00Z" w:id="138">
        <w:r w:rsidDel="009D7089">
          <w:rPr>
            <w:b/>
            <w:bCs/>
            <w:i/>
            <w:iCs/>
            <w:color w:val="000000"/>
          </w:rPr>
          <w:delText>Diet Composition</w:delText>
        </w:r>
        <w:r w:rsidRPr="00F11647" w:rsidDel="009D7089">
          <w:rPr>
            <w:b/>
            <w:bCs/>
            <w:i/>
            <w:iCs/>
            <w:color w:val="000000"/>
          </w:rPr>
          <w:delText xml:space="preserve"> and Insect Availability</w:delText>
        </w:r>
      </w:del>
    </w:p>
    <w:p w:rsidRPr="00FC4CAF" w:rsidR="008E70B5" w:rsidDel="009D7089" w:rsidP="008E70B5" w:rsidRDefault="008E70B5" w14:paraId="0E6FDE76" w14:textId="3FB2E8B3">
      <w:pPr>
        <w:spacing w:line="480" w:lineRule="auto"/>
        <w:rPr>
          <w:del w:author="Andrew Stillman" w:date="2022-12-22T11:48:00Z" w:id="139"/>
          <w:color w:val="000000"/>
          <w:highlight w:val="yellow"/>
        </w:rPr>
      </w:pPr>
      <w:del w:author="Andrew Stillman" w:date="2022-12-22T11:48:00Z" w:id="140">
        <w:r w:rsidRPr="00FC4CAF" w:rsidDel="009D7089">
          <w:rPr>
            <w:color w:val="000000"/>
            <w:highlight w:val="yellow"/>
          </w:rPr>
          <w:delText>The frequency of occurrence of prey from the three target Lepidoptera families (Notodontidae, Geometridae, and Noctuidae) and spiders (Araneae) identified on caterpillar surveys differed in the diets across survey periods and elevation zones (Fig. 4a-b). Most notably, Noctuidae were only present in the early survey period and only at mid and high elevation zones in the diets. In contrast, Noctuidae had the highest mean daily sampling rate on caterpillar surveys at the low elevation zone. However, the overall mean daily sampling rate of Noctuidae was considerably lower than that of the other two Lepidoptera families (Geometridae and Notodontidae), a trend which is also reflected in the frequency of occurrence dietary data. The frequency of occurrence of Geometridae in diets and on caterpillar surveys showed similar trends across survey periods and elevation zones (Fig. 4a-b).</w:delText>
        </w:r>
      </w:del>
    </w:p>
    <w:p w:rsidRPr="00DE6604" w:rsidR="008E70B5" w:rsidDel="009D7089" w:rsidP="008E70B5" w:rsidRDefault="008E70B5" w14:paraId="74B61B5F" w14:textId="6AA83477">
      <w:pPr>
        <w:spacing w:line="480" w:lineRule="auto"/>
        <w:ind w:firstLine="720"/>
        <w:rPr>
          <w:del w:author="Andrew Stillman" w:date="2022-12-22T11:48:00Z" w:id="141"/>
          <w:color w:val="000000"/>
        </w:rPr>
      </w:pPr>
      <w:del w:author="Andrew Stillman" w:date="2022-12-22T11:48:00Z" w:id="142">
        <w:r w:rsidRPr="00FC4CAF" w:rsidDel="009D7089">
          <w:rPr>
            <w:color w:val="000000"/>
            <w:highlight w:val="yellow"/>
          </w:rPr>
          <w:delText>The frequency of occurrence of prey from the four most common families (Rhagionidae, Tachinidae, Ichnuemonidae, and Tipuloidea) and five most common orders (Hymenoptera, Diptera, Lepidoptera, Araneae, and Coleoptera) identified in Malaise traps differed in the diets across survey periods and elevation zones (Fig. 4c-d). In the diets, Rhagionidae were most frequent during the mid survey period and Tachinidae were most frequent during the late survey period and at the high elevation zone. In the Malaise traps, however, the mean daily sampling rate was extremely low for both Rhagionidae and Tachinidae and did not show major differences between survey periods and elevation zones (add Fig). The mean daily sampling rate of Diptera was highest in the early and late survey periods and at the mid elevation zone. However, the frequency of occurrence of Diptera did not show notable differences in the diets.</w:delText>
        </w:r>
      </w:del>
    </w:p>
    <w:p w:rsidR="00732E65" w:rsidP="00732E65" w:rsidRDefault="00732E65" w14:paraId="6B206116" w14:textId="77777777">
      <w:pPr>
        <w:rPr>
          <w:ins w:author="Andrew Stillman" w:date="2022-12-22T11:50:00Z" w:id="143"/>
          <w:b/>
          <w:bCs/>
          <w:i/>
          <w:iCs/>
          <w:color w:val="000000"/>
        </w:rPr>
      </w:pPr>
    </w:p>
    <w:p w:rsidRPr="00732E65" w:rsidR="00732E65" w:rsidP="00732E65" w:rsidRDefault="00732E65" w14:paraId="6FEC0F21" w14:textId="1E99D7D8">
      <w:pPr>
        <w:spacing w:line="480" w:lineRule="auto"/>
        <w:rPr>
          <w:ins w:author="Andrew Stillman" w:date="2022-12-22T11:50:00Z" w:id="144"/>
          <w:b/>
          <w:bCs/>
          <w:i/>
          <w:iCs/>
          <w:color w:val="000000"/>
          <w:rPrChange w:author="Andrew Stillman" w:date="2022-12-22T11:50:00Z" w:id="145">
            <w:rPr>
              <w:ins w:author="Andrew Stillman" w:date="2022-12-22T11:50:00Z" w:id="146"/>
              <w:color w:val="000000"/>
            </w:rPr>
          </w:rPrChange>
        </w:rPr>
        <w:pPrChange w:author="Andrew Stillman" w:date="2022-12-22T11:50:00Z" w:id="147">
          <w:pPr/>
        </w:pPrChange>
      </w:pPr>
      <w:commentRangeStart w:id="148"/>
      <w:ins w:author="Andrew Stillman" w:date="2022-12-22T11:50:00Z" w:id="149">
        <w:r w:rsidRPr="00487614">
          <w:rPr>
            <w:b/>
            <w:bCs/>
            <w:i/>
            <w:iCs/>
            <w:color w:val="000000"/>
          </w:rPr>
          <w:t>Diet Richness and Diversity</w:t>
        </w:r>
        <w:commentRangeEnd w:id="148"/>
        <w:r>
          <w:rPr>
            <w:rStyle w:val="CommentReference"/>
            <w:rFonts w:asciiTheme="minorHAnsi" w:hAnsiTheme="minorHAnsi" w:eastAsiaTheme="minorHAnsi" w:cstheme="minorBidi"/>
          </w:rPr>
          <w:commentReference w:id="148"/>
        </w:r>
      </w:ins>
    </w:p>
    <w:p w:rsidR="008E70B5" w:rsidP="00732E65" w:rsidRDefault="00732E65" w14:paraId="094508CC" w14:textId="436C1021">
      <w:pPr>
        <w:spacing w:line="480" w:lineRule="auto"/>
        <w:rPr>
          <w:ins w:author="Andrew Stillman" w:date="2022-12-22T11:51:00Z" w:id="150"/>
          <w:color w:val="000000"/>
        </w:rPr>
      </w:pPr>
      <w:ins w:author="Andrew Stillman" w:date="2022-12-22T11:50:00Z" w:id="151">
        <w:r w:rsidRPr="00FC4CAF">
          <w:rPr>
            <w:color w:val="000000"/>
            <w:highlight w:val="yellow"/>
          </w:rPr>
          <w:t xml:space="preserve">Individual samples contained a median of five orders (range = 2–9, </w:t>
        </w:r>
        <w:r w:rsidRPr="00FC4CAF">
          <w:rPr>
            <w:i/>
            <w:iCs/>
            <w:color w:val="000000"/>
            <w:highlight w:val="yellow"/>
          </w:rPr>
          <w:t xml:space="preserve">n </w:t>
        </w:r>
        <w:r w:rsidRPr="00FC4CAF">
          <w:rPr>
            <w:color w:val="000000"/>
            <w:highlight w:val="yellow"/>
          </w:rPr>
          <w:t xml:space="preserve">= 17), 12 families (range = 4–26, </w:t>
        </w:r>
        <w:r w:rsidRPr="00FC4CAF">
          <w:rPr>
            <w:i/>
            <w:iCs/>
            <w:color w:val="000000"/>
            <w:highlight w:val="yellow"/>
          </w:rPr>
          <w:t xml:space="preserve">n </w:t>
        </w:r>
        <w:r w:rsidRPr="00FC4CAF">
          <w:rPr>
            <w:color w:val="000000"/>
            <w:highlight w:val="yellow"/>
          </w:rPr>
          <w:t xml:space="preserve">= 121), and </w:t>
        </w:r>
        <w:commentRangeStart w:id="152"/>
        <w:r w:rsidRPr="00FC4CAF">
          <w:rPr>
            <w:color w:val="000000"/>
            <w:highlight w:val="yellow"/>
          </w:rPr>
          <w:t xml:space="preserve">12 species (range = 3–25, </w:t>
        </w:r>
        <w:r w:rsidRPr="00FC4CAF">
          <w:rPr>
            <w:i/>
            <w:iCs/>
            <w:color w:val="000000"/>
            <w:highlight w:val="yellow"/>
          </w:rPr>
          <w:t xml:space="preserve">n </w:t>
        </w:r>
        <w:r w:rsidRPr="00FC4CAF">
          <w:rPr>
            <w:color w:val="000000"/>
            <w:highlight w:val="yellow"/>
          </w:rPr>
          <w:t>= 249</w:t>
        </w:r>
        <w:commentRangeEnd w:id="152"/>
        <w:r>
          <w:rPr>
            <w:rStyle w:val="CommentReference"/>
            <w:rFonts w:asciiTheme="minorHAnsi" w:hAnsiTheme="minorHAnsi" w:eastAsiaTheme="minorHAnsi" w:cstheme="minorBidi"/>
          </w:rPr>
          <w:commentReference w:id="152"/>
        </w:r>
        <w:r w:rsidRPr="00FC4CAF">
          <w:rPr>
            <w:color w:val="000000"/>
            <w:highlight w:val="yellow"/>
          </w:rPr>
          <w:t>).</w:t>
        </w:r>
        <w:r>
          <w:rPr>
            <w:color w:val="000000"/>
          </w:rPr>
          <w:t xml:space="preserve"> The number of prey species present in each sample showed weak differences between survey periods (χ</w:t>
        </w:r>
        <w:r w:rsidRPr="00AB6C6A">
          <w:rPr>
            <w:color w:val="000000"/>
            <w:vertAlign w:val="superscript"/>
          </w:rPr>
          <w:t>2</w:t>
        </w:r>
        <w:r>
          <w:rPr>
            <w:color w:val="000000"/>
          </w:rPr>
          <w:t xml:space="preserve"> = 5.25, </w:t>
        </w:r>
        <w:proofErr w:type="spellStart"/>
        <w:r>
          <w:rPr>
            <w:color w:val="000000"/>
          </w:rPr>
          <w:t>df</w:t>
        </w:r>
        <w:proofErr w:type="spellEnd"/>
        <w:r>
          <w:rPr>
            <w:color w:val="000000"/>
          </w:rPr>
          <w:t xml:space="preserve"> = 2, p = 0.072) with the highest per-sample richness in samples from early-season surveys (Figure S2)</w:t>
        </w:r>
        <w:r w:rsidRPr="00AB6C6A">
          <w:rPr>
            <w:color w:val="000000"/>
          </w:rPr>
          <w:t>.</w:t>
        </w:r>
        <w:r>
          <w:rPr>
            <w:color w:val="000000"/>
          </w:rPr>
          <w:t xml:space="preserve"> For all samples combined, rarefied prey richness estimates were substantially higher in the early survey period (203 species, n = 24) and lower in the mid (164 species, interpolated n = 24) and late (165 species, interpolated n = 24) survey periods (Table S1). Similarly, Shannon and Simpson diversity of prey items was highest in the early survey period, although Simpson diversity values showed considerable overlap in confidence intervals between groups (Table S1). </w:t>
        </w:r>
      </w:ins>
    </w:p>
    <w:p w:rsidR="0005195F" w:rsidP="00732E65" w:rsidRDefault="0005195F" w14:paraId="4E5E7706" w14:textId="77777777">
      <w:pPr>
        <w:spacing w:line="480" w:lineRule="auto"/>
        <w:rPr>
          <w:ins w:author="Andrew Stillman" w:date="2022-12-22T11:51:00Z" w:id="153"/>
          <w:color w:val="000000"/>
        </w:rPr>
      </w:pPr>
    </w:p>
    <w:p w:rsidRPr="0005195F" w:rsidR="0005195F" w:rsidP="0005195F" w:rsidRDefault="0005195F" w14:paraId="1AD544D9" w14:textId="7A594BE5">
      <w:pPr>
        <w:spacing w:line="480" w:lineRule="auto"/>
        <w:rPr>
          <w:ins w:author="Andrew Stillman" w:date="2022-12-22T11:51:00Z" w:id="154"/>
          <w:b/>
          <w:bCs/>
          <w:i/>
          <w:iCs/>
          <w:color w:val="000000"/>
          <w:rPrChange w:author="Andrew Stillman" w:date="2022-12-22T11:51:00Z" w:id="155">
            <w:rPr>
              <w:ins w:author="Andrew Stillman" w:date="2022-12-22T11:51:00Z" w:id="156"/>
              <w:color w:val="000000"/>
            </w:rPr>
          </w:rPrChange>
        </w:rPr>
        <w:pPrChange w:author="Andrew Stillman" w:date="2022-12-22T11:51:00Z" w:id="157">
          <w:pPr/>
        </w:pPrChange>
      </w:pPr>
      <w:ins w:author="Andrew Stillman" w:date="2022-12-22T11:51:00Z" w:id="158">
        <w:r w:rsidRPr="00663B80">
          <w:rPr>
            <w:b/>
            <w:bCs/>
            <w:i/>
            <w:iCs/>
            <w:color w:val="000000"/>
          </w:rPr>
          <w:t>Comparisons to arthropod surveys</w:t>
        </w:r>
      </w:ins>
    </w:p>
    <w:p w:rsidR="0005195F" w:rsidP="0005195F" w:rsidRDefault="0005195F" w14:paraId="7644ED46" w14:textId="3264E40C">
      <w:pPr>
        <w:spacing w:line="480" w:lineRule="auto"/>
        <w:rPr>
          <w:ins w:author="Andrew Stillman" w:date="2022-12-22T11:51:00Z" w:id="159"/>
          <w:color w:val="000000"/>
        </w:rPr>
      </w:pPr>
      <w:ins w:author="Andrew Stillman" w:date="2022-12-22T11:51:00Z" w:id="160">
        <w:r>
          <w:rPr>
            <w:color w:val="000000"/>
          </w:rPr>
          <w:t xml:space="preserve">LINDSEY TO ADD: Might be good to start each section off with a descriptive summary of the Malaise or </w:t>
        </w:r>
        <w:proofErr w:type="spellStart"/>
        <w:r>
          <w:rPr>
            <w:color w:val="000000"/>
          </w:rPr>
          <w:t>lep</w:t>
        </w:r>
        <w:proofErr w:type="spellEnd"/>
        <w:r>
          <w:rPr>
            <w:color w:val="000000"/>
          </w:rPr>
          <w:t xml:space="preserve"> survey data (totals, most common captures, etc.)? </w:t>
        </w:r>
        <w:r w:rsidR="008B27FE">
          <w:rPr>
            <w:color w:val="000000"/>
          </w:rPr>
          <w:t>It’s u</w:t>
        </w:r>
        <w:r>
          <w:rPr>
            <w:color w:val="000000"/>
          </w:rPr>
          <w:t xml:space="preserve">p to you whether we break this into 2 paragraphs or include it as a single paragraph. </w:t>
        </w:r>
      </w:ins>
      <w:ins w:author="Andrew Stillman" w:date="2022-12-22T11:52:00Z" w:id="161">
        <w:r w:rsidR="008B27FE">
          <w:rPr>
            <w:color w:val="000000"/>
          </w:rPr>
          <w:t xml:space="preserve">I included the relevant statistical results text below. </w:t>
        </w:r>
      </w:ins>
    </w:p>
    <w:p w:rsidR="0005195F" w:rsidP="0005195F" w:rsidRDefault="0005195F" w14:paraId="5D65F557" w14:textId="77777777">
      <w:pPr>
        <w:spacing w:line="480" w:lineRule="auto"/>
        <w:rPr>
          <w:ins w:author="Andrew Stillman" w:date="2022-12-22T11:51:00Z" w:id="162"/>
          <w:color w:val="000000"/>
        </w:rPr>
        <w:pPrChange w:author="Andrew Stillman" w:date="2022-12-22T11:51:00Z" w:id="163">
          <w:pPr/>
        </w:pPrChange>
      </w:pPr>
    </w:p>
    <w:p w:rsidR="0005195F" w:rsidP="0005195F" w:rsidRDefault="0005195F" w14:paraId="4D4F9F53" w14:textId="77777777">
      <w:pPr>
        <w:spacing w:line="480" w:lineRule="auto"/>
        <w:rPr>
          <w:ins w:author="Andrew Stillman" w:date="2022-12-22T11:51:00Z" w:id="164"/>
          <w:color w:val="000000"/>
        </w:rPr>
        <w:pPrChange w:author="Andrew Stillman" w:date="2022-12-22T11:51:00Z" w:id="165">
          <w:pPr/>
        </w:pPrChange>
      </w:pPr>
      <w:ins w:author="Andrew Stillman" w:date="2022-12-22T11:51:00Z" w:id="166">
        <w:r>
          <w:rPr>
            <w:color w:val="000000"/>
          </w:rPr>
          <w:t xml:space="preserve">[ADD: 1-2 sentences to summarize the </w:t>
        </w:r>
        <w:proofErr w:type="spellStart"/>
        <w:r>
          <w:rPr>
            <w:color w:val="000000"/>
          </w:rPr>
          <w:t>Lep</w:t>
        </w:r>
        <w:proofErr w:type="spellEnd"/>
        <w:r>
          <w:rPr>
            <w:color w:val="000000"/>
          </w:rPr>
          <w:t xml:space="preserve"> survey]</w:t>
        </w:r>
      </w:ins>
    </w:p>
    <w:p w:rsidR="0005195F" w:rsidP="0005195F" w:rsidRDefault="0005195F" w14:paraId="53BFDFAF" w14:textId="1616C8A0">
      <w:pPr>
        <w:spacing w:line="480" w:lineRule="auto"/>
        <w:rPr>
          <w:ins w:author="Andrew Stillman" w:date="2022-12-22T11:52:00Z" w:id="167"/>
          <w:color w:val="000000"/>
        </w:rPr>
      </w:pPr>
      <w:ins w:author="Andrew Stillman" w:date="2022-12-22T11:51:00Z" w:id="168">
        <w:r>
          <w:rPr>
            <w:color w:val="000000"/>
          </w:rPr>
          <w:t xml:space="preserve">The proportional biomass of </w:t>
        </w:r>
        <w:proofErr w:type="spellStart"/>
        <w:r>
          <w:rPr>
            <w:color w:val="000000"/>
          </w:rPr>
          <w:t>Geometridae</w:t>
        </w:r>
        <w:proofErr w:type="spellEnd"/>
        <w:r>
          <w:rPr>
            <w:color w:val="000000"/>
          </w:rPr>
          <w:t xml:space="preserve"> and </w:t>
        </w:r>
        <w:proofErr w:type="spellStart"/>
        <w:r>
          <w:rPr>
            <w:color w:val="000000"/>
          </w:rPr>
          <w:t>Notodontidae</w:t>
        </w:r>
        <w:proofErr w:type="spellEnd"/>
        <w:r>
          <w:rPr>
            <w:color w:val="000000"/>
          </w:rPr>
          <w:t xml:space="preserve"> caterpillars increased throughout the season, yet the high occurrence of these taxa in warbler diets remained notably consistent (Figure 3). This pattern represents potential selection for these prey items early in the breeding season when availability is relatively low. Caterpillars from the family </w:t>
        </w:r>
        <w:proofErr w:type="spellStart"/>
        <w:r>
          <w:rPr>
            <w:color w:val="000000"/>
          </w:rPr>
          <w:t>Noctuidae</w:t>
        </w:r>
        <w:proofErr w:type="spellEnd"/>
        <w:r>
          <w:rPr>
            <w:color w:val="000000"/>
          </w:rPr>
          <w:t xml:space="preserve"> showed similar temporal patterns between survey periods, although the occurrence of </w:t>
        </w:r>
        <w:proofErr w:type="spellStart"/>
        <w:r>
          <w:rPr>
            <w:color w:val="000000"/>
          </w:rPr>
          <w:t>Noctuids</w:t>
        </w:r>
        <w:proofErr w:type="spellEnd"/>
        <w:r>
          <w:rPr>
            <w:color w:val="000000"/>
          </w:rPr>
          <w:t xml:space="preserve"> in fecal samples was much lower than expected giving the high availability of this prey item (Figure </w:t>
        </w:r>
      </w:ins>
      <w:ins w:author="Andrew Stillman" w:date="2022-12-22T11:52:00Z" w:id="169">
        <w:r w:rsidR="00F44E38">
          <w:rPr>
            <w:color w:val="000000"/>
          </w:rPr>
          <w:t>3</w:t>
        </w:r>
      </w:ins>
      <w:ins w:author="Andrew Stillman" w:date="2022-12-22T11:51:00Z" w:id="170">
        <w:r>
          <w:rPr>
            <w:color w:val="000000"/>
          </w:rPr>
          <w:t xml:space="preserve">). </w:t>
        </w:r>
      </w:ins>
    </w:p>
    <w:p w:rsidR="008B27FE" w:rsidP="0005195F" w:rsidRDefault="008B27FE" w14:paraId="221CD036" w14:textId="77777777">
      <w:pPr>
        <w:spacing w:line="480" w:lineRule="auto"/>
        <w:rPr>
          <w:ins w:author="Andrew Stillman" w:date="2022-12-22T11:51:00Z" w:id="171"/>
          <w:color w:val="000000"/>
        </w:rPr>
        <w:pPrChange w:author="Andrew Stillman" w:date="2022-12-22T11:51:00Z" w:id="172">
          <w:pPr/>
        </w:pPrChange>
      </w:pPr>
    </w:p>
    <w:p w:rsidR="0005195F" w:rsidP="0005195F" w:rsidRDefault="0005195F" w14:paraId="02F510BA" w14:textId="77777777">
      <w:pPr>
        <w:spacing w:line="480" w:lineRule="auto"/>
        <w:rPr>
          <w:ins w:author="Andrew Stillman" w:date="2022-12-22T11:51:00Z" w:id="173"/>
          <w:color w:val="000000"/>
        </w:rPr>
        <w:pPrChange w:author="Andrew Stillman" w:date="2022-12-22T11:51:00Z" w:id="174">
          <w:pPr/>
        </w:pPrChange>
      </w:pPr>
      <w:ins w:author="Andrew Stillman" w:date="2022-12-22T11:51:00Z" w:id="175">
        <w:r>
          <w:rPr>
            <w:color w:val="000000"/>
          </w:rPr>
          <w:t>[ADD: 1-2 sentences to summarize the Malaise survey]</w:t>
        </w:r>
      </w:ins>
    </w:p>
    <w:p w:rsidR="00F53580" w:rsidP="00732E65" w:rsidRDefault="0005195F" w14:paraId="4E2F8308" w14:textId="6417F493">
      <w:pPr>
        <w:spacing w:line="480" w:lineRule="auto"/>
        <w:rPr>
          <w:ins w:author="Andrew Stillman" w:date="2022-12-22T11:50:00Z" w:id="176"/>
          <w:color w:val="000000"/>
        </w:rPr>
      </w:pPr>
      <w:ins w:author="Andrew Stillman" w:date="2022-12-22T11:51:00Z" w:id="177">
        <w:r>
          <w:rPr>
            <w:color w:val="000000"/>
          </w:rPr>
          <w:t xml:space="preserve">Among the 14 sampled taxa, the frequency of occurrence in warbler diets showed a strong, positive relationship with survey-based capture frequencies (Figure S3, slope = 0.23, 95% CI = 0.15, 0.31). Here, a positive slope supports a general pattern of diet composition tracking the availability of prey. The order Hemiptera demonstrated notable deviations from this pattern; prey items from this order occurred in fecal samples at much higher rates than expected from Malaise surveys (linear model residuals &lt; -11). Insects from the orders Diptera and Hymenoptera tended to occur in fecal samples less than expected from Malaise surveys. </w:t>
        </w:r>
        <w:commentRangeStart w:id="178"/>
        <w:r>
          <w:rPr>
            <w:color w:val="000000"/>
          </w:rPr>
          <w:t xml:space="preserve">These results provide evidence that black-throated blue warbler diets respond to seasonal changes in the availability of prey, yet several taxa may be consistently selected or avoided throughout the breeding season. </w:t>
        </w:r>
        <w:commentRangeEnd w:id="178"/>
        <w:r>
          <w:rPr>
            <w:rStyle w:val="CommentReference"/>
            <w:rFonts w:asciiTheme="minorHAnsi" w:hAnsiTheme="minorHAnsi" w:eastAsiaTheme="minorHAnsi" w:cstheme="minorBidi"/>
          </w:rPr>
          <w:commentReference w:id="178"/>
        </w:r>
      </w:ins>
    </w:p>
    <w:p w:rsidR="00F53580" w:rsidP="00732E65" w:rsidRDefault="00F53580" w14:paraId="7B1C7251" w14:textId="77777777">
      <w:pPr>
        <w:spacing w:line="480" w:lineRule="auto"/>
        <w:rPr>
          <w:color w:val="000000"/>
        </w:rPr>
      </w:pPr>
    </w:p>
    <w:p w:rsidRPr="00AA7E2D" w:rsidR="008E70B5" w:rsidP="008E70B5" w:rsidRDefault="008E70B5" w14:paraId="386F2232" w14:textId="77777777">
      <w:pPr>
        <w:keepNext/>
        <w:spacing w:line="480" w:lineRule="auto"/>
        <w:rPr>
          <w:color w:val="000000"/>
        </w:rPr>
      </w:pPr>
      <w:r w:rsidRPr="00AA7E2D">
        <w:rPr>
          <w:b/>
          <w:bCs/>
          <w:color w:val="000000"/>
        </w:rPr>
        <w:t>Discussion</w:t>
      </w:r>
    </w:p>
    <w:p w:rsidRPr="00F61270" w:rsidR="008E70B5" w:rsidP="008E70B5" w:rsidRDefault="008E70B5" w14:paraId="1A7FB8D3" w14:textId="19DDC02F">
      <w:pPr>
        <w:spacing w:line="480" w:lineRule="auto"/>
        <w:rPr>
          <w:color w:val="000000" w:themeColor="text1"/>
        </w:rPr>
      </w:pPr>
      <w:r>
        <w:rPr>
          <w:color w:val="000000" w:themeColor="text1"/>
        </w:rPr>
        <w:t xml:space="preserve">Insectivorous, migratory birds are expected to take advantage of a lengthening green season by </w:t>
      </w:r>
      <w:r w:rsidRPr="00AA7E2D">
        <w:rPr>
          <w:color w:val="000000" w:themeColor="text1"/>
        </w:rPr>
        <w:t>extend</w:t>
      </w:r>
      <w:r>
        <w:rPr>
          <w:color w:val="000000" w:themeColor="text1"/>
        </w:rPr>
        <w:t>ing</w:t>
      </w:r>
      <w:r w:rsidRPr="00AA7E2D">
        <w:rPr>
          <w:color w:val="000000" w:themeColor="text1"/>
        </w:rPr>
        <w:t xml:space="preserve"> </w:t>
      </w:r>
      <w:r>
        <w:rPr>
          <w:color w:val="000000" w:themeColor="text1"/>
        </w:rPr>
        <w:t xml:space="preserve">their </w:t>
      </w:r>
      <w:r w:rsidRPr="00AA7E2D">
        <w:rPr>
          <w:color w:val="000000" w:themeColor="text1"/>
        </w:rPr>
        <w:t xml:space="preserve">breeding season </w:t>
      </w:r>
      <w:r>
        <w:rPr>
          <w:color w:val="000000" w:themeColor="text1"/>
        </w:rPr>
        <w:t>depending</w:t>
      </w:r>
      <w:r w:rsidRPr="00AA7E2D">
        <w:rPr>
          <w:color w:val="000000" w:themeColor="text1"/>
        </w:rPr>
        <w:t xml:space="preserve"> on </w:t>
      </w:r>
      <w:r>
        <w:rPr>
          <w:color w:val="000000" w:themeColor="text1"/>
        </w:rPr>
        <w:t>whether insect availability is sufficient</w:t>
      </w:r>
      <w:r w:rsidRPr="00AA7E2D">
        <w:rPr>
          <w:color w:val="000000" w:themeColor="text1"/>
        </w:rPr>
        <w:t xml:space="preserve"> to support </w:t>
      </w:r>
      <w:r>
        <w:rPr>
          <w:color w:val="000000" w:themeColor="text1"/>
        </w:rPr>
        <w:t>raising late season</w:t>
      </w:r>
      <w:r w:rsidRPr="00AA7E2D">
        <w:rPr>
          <w:color w:val="000000" w:themeColor="text1"/>
        </w:rPr>
        <w:t xml:space="preserve"> brood</w:t>
      </w:r>
      <w:r>
        <w:rPr>
          <w:color w:val="000000" w:themeColor="text1"/>
        </w:rPr>
        <w:t xml:space="preserve">s </w:t>
      </w:r>
      <w:r>
        <w:rPr>
          <w:color w:val="000000" w:themeColor="text1"/>
          <w:shd w:val="clear" w:color="auto" w:fill="FFFFFF"/>
        </w:rPr>
        <w:t>and the</w:t>
      </w:r>
      <w:r>
        <w:rPr>
          <w:color w:val="000000" w:themeColor="text1"/>
        </w:rPr>
        <w:t xml:space="preserve"> </w:t>
      </w:r>
      <w:r w:rsidRPr="00AA7E2D">
        <w:rPr>
          <w:color w:val="000000" w:themeColor="text1"/>
        </w:rPr>
        <w:t>flexib</w:t>
      </w:r>
      <w:r>
        <w:rPr>
          <w:color w:val="000000" w:themeColor="text1"/>
        </w:rPr>
        <w:t xml:space="preserve">ility </w:t>
      </w:r>
      <w:r w:rsidRPr="00AA7E2D">
        <w:rPr>
          <w:color w:val="000000" w:themeColor="text1"/>
        </w:rPr>
        <w:t xml:space="preserve">in their diets </w:t>
      </w:r>
      <w:r>
        <w:rPr>
          <w:color w:val="000000" w:themeColor="text1"/>
        </w:rPr>
        <w:t>to</w:t>
      </w:r>
      <w:r w:rsidRPr="00C45B59">
        <w:rPr>
          <w:color w:val="000000" w:themeColor="text1"/>
        </w:rPr>
        <w:t xml:space="preserve"> </w:t>
      </w:r>
      <w:r>
        <w:rPr>
          <w:color w:val="000000" w:themeColor="text1"/>
        </w:rPr>
        <w:t xml:space="preserve">respond to effects of changing seasonality on insect </w:t>
      </w:r>
      <w:r w:rsidRPr="00B62EFA">
        <w:rPr>
          <w:color w:val="000000" w:themeColor="text1"/>
        </w:rPr>
        <w:t>availability</w:t>
      </w:r>
      <w:r w:rsidRPr="00AA7E2D">
        <w:rPr>
          <w:color w:val="000000" w:themeColor="text1"/>
        </w:rPr>
        <w:t xml:space="preserve">. </w:t>
      </w:r>
      <w:r>
        <w:rPr>
          <w:color w:val="000000" w:themeColor="text1"/>
        </w:rPr>
        <w:t>I examined how the diet composition and diversity of multiple-brooded, black-throated blue warblers varied over the green season (early, mid, and late survey periods) and across an elevation gradient that encompasses a two-week difference in green season length (low, mid, and high elevation zones</w:t>
      </w:r>
      <w:r w:rsidR="4E901127">
        <w:rPr>
          <w:color w:val="000000" w:themeColor="text1"/>
        </w:rPr>
        <w:t>)</w:t>
      </w:r>
      <w:ins w:author="Lindsey Elizabeth Forg" w:date="2022-12-05T20:20:00Z" w:id="179">
        <w:r w:rsidR="27B1E634">
          <w:rPr>
            <w:color w:val="000000" w:themeColor="text1"/>
          </w:rPr>
          <w:t xml:space="preserve">, as well as differences </w:t>
        </w:r>
      </w:ins>
      <w:ins w:author="Lindsey Elizabeth Forg" w:date="2022-12-05T20:21:00Z" w:id="180">
        <w:r w:rsidR="485F739B">
          <w:rPr>
            <w:color w:val="000000" w:themeColor="text1"/>
          </w:rPr>
          <w:t>based on age</w:t>
        </w:r>
      </w:ins>
      <w:r w:rsidR="4E901127">
        <w:rPr>
          <w:color w:val="000000" w:themeColor="text1"/>
        </w:rPr>
        <w:t>.</w:t>
      </w:r>
      <w:r>
        <w:rPr>
          <w:color w:val="000000" w:themeColor="text1"/>
        </w:rPr>
        <w:t xml:space="preserve"> I then examined </w:t>
      </w:r>
      <w:r w:rsidRPr="005810BF">
        <w:rPr>
          <w:color w:val="000000" w:themeColor="text1"/>
        </w:rPr>
        <w:t xml:space="preserve">associations between </w:t>
      </w:r>
      <w:r>
        <w:rPr>
          <w:color w:val="000000" w:themeColor="text1"/>
        </w:rPr>
        <w:t xml:space="preserve">spatial and temporal variation in </w:t>
      </w:r>
      <w:r w:rsidRPr="00004493">
        <w:rPr>
          <w:color w:val="000000" w:themeColor="text1"/>
        </w:rPr>
        <w:t>diet</w:t>
      </w:r>
      <w:r>
        <w:rPr>
          <w:color w:val="000000" w:themeColor="text1"/>
        </w:rPr>
        <w:t xml:space="preserve"> and</w:t>
      </w:r>
      <w:r w:rsidRPr="005810BF">
        <w:rPr>
          <w:color w:val="000000" w:themeColor="text1"/>
        </w:rPr>
        <w:t xml:space="preserve"> insect availability</w:t>
      </w:r>
      <w:r w:rsidRPr="00DA7961">
        <w:rPr>
          <w:color w:val="000000" w:themeColor="text1"/>
        </w:rPr>
        <w:t xml:space="preserve">. </w:t>
      </w:r>
      <w:r w:rsidRPr="00311A26">
        <w:rPr>
          <w:color w:val="000000" w:themeColor="text1"/>
          <w:highlight w:val="yellow"/>
        </w:rPr>
        <w:t xml:space="preserve">My results showed that </w:t>
      </w:r>
      <w:ins w:author="Lindsey Elizabeth Forg" w:date="2022-12-05T20:22:00Z" w:id="181">
        <w:r w:rsidRPr="00311A26" w:rsidR="272DB412">
          <w:rPr>
            <w:color w:val="000000" w:themeColor="text1"/>
            <w:highlight w:val="yellow"/>
          </w:rPr>
          <w:t xml:space="preserve">both survey period and age had significant effects on </w:t>
        </w:r>
      </w:ins>
      <w:r w:rsidRPr="00311A26">
        <w:rPr>
          <w:color w:val="000000" w:themeColor="text1"/>
          <w:highlight w:val="yellow"/>
        </w:rPr>
        <w:t xml:space="preserve">black-throated blue warbler diet </w:t>
      </w:r>
      <w:ins w:author="Lindsey Elizabeth Forg" w:date="2022-12-05T20:22:00Z" w:id="182">
        <w:r w:rsidRPr="00311A26" w:rsidR="1BF8B1BF">
          <w:rPr>
            <w:color w:val="000000" w:themeColor="text1"/>
            <w:highlight w:val="yellow"/>
          </w:rPr>
          <w:t>composition</w:t>
        </w:r>
      </w:ins>
      <w:ins w:author="Lindsey Elizabeth Forg" w:date="2022-12-05T20:27:00Z" w:id="183">
        <w:r w:rsidRPr="00311A26" w:rsidR="3F9B8913">
          <w:rPr>
            <w:color w:val="000000" w:themeColor="text1"/>
            <w:highlight w:val="yellow"/>
          </w:rPr>
          <w:t xml:space="preserve">, and </w:t>
        </w:r>
      </w:ins>
      <w:ins w:author="Lindsey Elizabeth Forg" w:date="2022-12-05T20:28:00Z" w:id="184">
        <w:r w:rsidRPr="00311A26" w:rsidR="4F8DB422">
          <w:rPr>
            <w:color w:val="000000" w:themeColor="text1"/>
            <w:highlight w:val="yellow"/>
          </w:rPr>
          <w:t xml:space="preserve">there was a </w:t>
        </w:r>
      </w:ins>
      <w:ins w:author="Lindsey Elizabeth Forg" w:date="2022-12-05T20:27:00Z" w:id="185">
        <w:r w:rsidRPr="00311A26" w:rsidR="3F9B8913">
          <w:rPr>
            <w:color w:val="000000" w:themeColor="text1"/>
            <w:highlight w:val="yellow"/>
          </w:rPr>
          <w:t xml:space="preserve">significant difference in </w:t>
        </w:r>
      </w:ins>
      <w:ins w:author="Lindsey Elizabeth Forg" w:date="2022-12-05T20:28:00Z" w:id="186">
        <w:r w:rsidRPr="00311A26" w:rsidR="15A33AE5">
          <w:rPr>
            <w:color w:val="000000" w:themeColor="text1"/>
            <w:highlight w:val="yellow"/>
          </w:rPr>
          <w:t xml:space="preserve">overall </w:t>
        </w:r>
      </w:ins>
      <w:ins w:author="Lindsey Elizabeth Forg" w:date="2022-12-05T20:27:00Z" w:id="187">
        <w:r w:rsidRPr="00311A26" w:rsidR="3F9B8913">
          <w:rPr>
            <w:color w:val="000000" w:themeColor="text1"/>
            <w:highlight w:val="yellow"/>
          </w:rPr>
          <w:t xml:space="preserve">diversity between the early and </w:t>
        </w:r>
        <w:proofErr w:type="spellStart"/>
        <w:r w:rsidRPr="00311A26" w:rsidR="3F9B8913">
          <w:rPr>
            <w:color w:val="000000" w:themeColor="text1"/>
            <w:highlight w:val="yellow"/>
          </w:rPr>
          <w:t>mid periods</w:t>
        </w:r>
      </w:ins>
      <w:proofErr w:type="spellEnd"/>
      <w:ins w:author="Lindsey Elizabeth Forg" w:date="2022-12-05T20:23:00Z" w:id="188">
        <w:r w:rsidRPr="00311A26" w:rsidR="3F3B773C">
          <w:rPr>
            <w:color w:val="000000" w:themeColor="text1"/>
            <w:highlight w:val="yellow"/>
          </w:rPr>
          <w:t xml:space="preserve">. Differences in species richness between survey periods </w:t>
        </w:r>
      </w:ins>
      <w:ins w:author="Lindsey Elizabeth Forg" w:date="2022-12-05T20:24:00Z" w:id="189">
        <w:r w:rsidRPr="00311A26" w:rsidR="3F3B773C">
          <w:rPr>
            <w:color w:val="000000" w:themeColor="text1"/>
            <w:highlight w:val="yellow"/>
          </w:rPr>
          <w:t xml:space="preserve">were </w:t>
        </w:r>
        <w:r w:rsidRPr="00311A26" w:rsidR="2E6CCA46">
          <w:rPr>
            <w:color w:val="000000" w:themeColor="text1"/>
            <w:highlight w:val="yellow"/>
          </w:rPr>
          <w:t>weak</w:t>
        </w:r>
      </w:ins>
      <w:ins w:author="Lindsey Elizabeth Forg" w:date="2022-12-05T20:28:00Z" w:id="190">
        <w:r w:rsidRPr="00311A26" w:rsidR="61B9130A">
          <w:rPr>
            <w:color w:val="000000" w:themeColor="text1"/>
            <w:highlight w:val="yellow"/>
          </w:rPr>
          <w:t xml:space="preserve"> but present</w:t>
        </w:r>
        <w:commentRangeStart w:id="191"/>
        <w:commentRangeStart w:id="192"/>
        <w:r w:rsidRPr="00311A26" w:rsidR="61B9130A">
          <w:rPr>
            <w:color w:val="000000" w:themeColor="text1"/>
            <w:highlight w:val="yellow"/>
          </w:rPr>
          <w:t xml:space="preserve">. </w:t>
        </w:r>
      </w:ins>
      <w:commentRangeEnd w:id="191"/>
      <w:r>
        <w:rPr>
          <w:rStyle w:val="CommentReference"/>
        </w:rPr>
        <w:commentReference w:id="191"/>
      </w:r>
      <w:commentRangeEnd w:id="192"/>
      <w:r w:rsidR="00FF6858">
        <w:rPr>
          <w:rStyle w:val="CommentReference"/>
          <w:rFonts w:asciiTheme="minorHAnsi" w:hAnsiTheme="minorHAnsi" w:eastAsiaTheme="minorHAnsi" w:cstheme="minorBidi"/>
        </w:rPr>
        <w:commentReference w:id="192"/>
      </w:r>
      <w:del w:author="Lindsey Elizabeth Forg" w:date="2022-12-05T20:22:00Z" w:id="193">
        <w:r w:rsidRPr="00311A26">
          <w:rPr>
            <w:color w:val="000000" w:themeColor="text1"/>
            <w:highlight w:val="yellow"/>
          </w:rPr>
          <w:delText>diversity was significantly lower during the late survey period relative to the mid survey period and that diet composition varied across survey periods and elevation zones, reflecting differences in insect availability documented from insect sampling</w:delText>
        </w:r>
      </w:del>
      <w:r w:rsidRPr="00311A26">
        <w:rPr>
          <w:color w:val="000000" w:themeColor="text1"/>
          <w:highlight w:val="yellow"/>
        </w:rPr>
        <w:t>.</w:t>
      </w:r>
      <w:r>
        <w:rPr>
          <w:color w:val="000000" w:themeColor="text1"/>
        </w:rPr>
        <w:t xml:space="preserve"> </w:t>
      </w:r>
      <w:r w:rsidRPr="00F61270">
        <w:rPr>
          <w:color w:val="000000" w:themeColor="text1"/>
        </w:rPr>
        <w:t>These patterns provide a framework for understanding</w:t>
      </w:r>
      <w:r>
        <w:rPr>
          <w:color w:val="000000" w:themeColor="text1"/>
        </w:rPr>
        <w:t xml:space="preserve"> the capacity of black-throated blue warblers to respond to potential changes in insect availability over a lengthening green season.</w:t>
      </w:r>
    </w:p>
    <w:p w:rsidRPr="00CA6600" w:rsidR="008E70B5" w:rsidP="008E70B5" w:rsidRDefault="008E70B5" w14:paraId="30E23645" w14:textId="77777777">
      <w:pPr>
        <w:shd w:val="clear" w:color="auto" w:fill="FFFFFF"/>
        <w:spacing w:line="480" w:lineRule="auto"/>
        <w:ind w:firstLine="720"/>
        <w:rPr>
          <w:color w:val="000000"/>
        </w:rPr>
      </w:pPr>
      <w:r w:rsidRPr="00CA6600">
        <w:t>T</w:t>
      </w:r>
      <w:r w:rsidRPr="00CA6600">
        <w:rPr>
          <w:color w:val="000000"/>
        </w:rPr>
        <w:t>he lower diet diversity</w:t>
      </w:r>
      <w:r>
        <w:rPr>
          <w:color w:val="000000"/>
        </w:rPr>
        <w:t xml:space="preserve"> that I found</w:t>
      </w:r>
      <w:r w:rsidRPr="00CA6600">
        <w:rPr>
          <w:color w:val="000000"/>
        </w:rPr>
        <w:t xml:space="preserve"> in the late survey period </w:t>
      </w:r>
      <w:r w:rsidRPr="00CA6600">
        <w:t xml:space="preserve">is especially relevant for multi-brooded birds that could raise second broods depending on food resources late in the breeding season </w:t>
      </w:r>
      <w:r w:rsidRPr="00CA6600">
        <w:rPr>
          <w:color w:val="000000"/>
        </w:rPr>
        <w:fldChar w:fldCharType="begin"/>
      </w:r>
      <w:r>
        <w:rPr>
          <w:color w:val="000000"/>
        </w:rPr>
        <w:instrText xml:space="preserve"> ADDIN ZOTERO_ITEM CSL_CITATION {"citationID":"OrDWRQsQ","properties":{"formattedCitation":"(Nagy and Holmes 2005a)","plainCitation":"(Nagy and Holmes 2005a)","noteIndex":0},"citationItems":[{"id":128,"uris":["http://zotero.org/groups/2456233/items/UQR83BFQ"],"itemData":{"id":128,"type":"article-journal","abstract":"In short-lived species, fecundity strongly influences population size. For those species with multiple breeding attempts per breeding season, variance in fecundity is best explained by the number of breeding attempts. For birds, multiple brooding may be influenced by food availability. Here, we report results of a food supplementation experiment that tests the role of food as a mechanism driving variation among individuals in the frequency of multiple brooding in a Neotropical migrant songbird, the Black-throated Blue Warbler (Dendroica caerulescens). Supplementally fed females produced more second broods, spent less time foraging and more time loafing, and stayed closer to their nests than did control females. Fed and control females did not differ in the number or mass of young fledged from the first nesting attempt. Supplemental food increased the probability that females would initiate second broods in both a low and an average food year, suggesting that this population is food limited during the breeding season in most years. Our results thus demonstrate that food availability can strongly influence annual fecundity in migratory bird species breeding in temperate forests, which, in turn, affects annual recruitment rates and population size.","container-title":"Ecology","issue":"3","language":"en","page":"675-681","source":"Zotero","title":"Food limits annual fecundity of a migratory songbird: an experimental study","volume":"86","author":[{"family":"Nagy","given":"Laura R."},{"family":"Holmes","given":"Richard T."}],"issued":{"date-parts":[["2005"]]}}}],"schema":"https://github.com/citation-style-language/schema/raw/master/csl-citation.json"} </w:instrText>
      </w:r>
      <w:r w:rsidRPr="00CA6600">
        <w:rPr>
          <w:color w:val="000000"/>
        </w:rPr>
        <w:fldChar w:fldCharType="separate"/>
      </w:r>
      <w:r w:rsidRPr="00CA6600">
        <w:rPr>
          <w:noProof/>
          <w:color w:val="000000"/>
        </w:rPr>
        <w:t>(Nagy and Holmes 2005a)</w:t>
      </w:r>
      <w:r w:rsidRPr="00CA6600">
        <w:rPr>
          <w:color w:val="000000"/>
        </w:rPr>
        <w:fldChar w:fldCharType="end"/>
      </w:r>
      <w:r w:rsidRPr="00CA6600">
        <w:t xml:space="preserve">. </w:t>
      </w:r>
      <w:r>
        <w:rPr>
          <w:color w:val="000000"/>
        </w:rPr>
        <w:t xml:space="preserve">Field-based food supplementation studies, studies of “natural” food supplementation (i.e. insect outbreaks), and studies measuring per-territory food availability have shown that higher food availability increases the likelihood of double brooding in insectivorous birds </w:t>
      </w:r>
      <w:r>
        <w:rPr>
          <w:color w:val="000000"/>
        </w:rPr>
        <w:fldChar w:fldCharType="begin"/>
      </w:r>
      <w:r>
        <w:rPr>
          <w:color w:val="000000"/>
        </w:rPr>
        <w:instrText xml:space="preserve"> ADDIN ZOTERO_ITEM CSL_CITATION {"citationID":"g0hr5iYx","properties":{"formattedCitation":"(Nagy and Holmes 2005a, Norris and Martin 2014, Seward et al. 2014, Kaiser et al. 2015)","plainCitation":"(Nagy and Holmes 2005a, Norris and Martin 2014, Seward et al. 2014, Kaiser et al. 2015)","noteIndex":0},"citationItems":[{"id":128,"uris":["http://zotero.org/groups/2456233/items/UQR83BFQ"],"itemData":{"id":128,"type":"article-journal","abstract":"In short-lived species, fecundity strongly influences population size. For those species with multiple breeding attempts per breeding season, variance in fecundity is best explained by the number of breeding attempts. For birds, multiple brooding may be influenced by food availability. Here, we report results of a food supplementation experiment that tests the role of food as a mechanism driving variation among individuals in the frequency of multiple brooding in a Neotropical migrant songbird, the Black-throated Blue Warbler (Dendroica caerulescens). Supplementally fed females produced more second broods, spent less time foraging and more time loafing, and stayed closer to their nests than did control females. Fed and control females did not differ in the number or mass of young fledged from the first nesting attempt. Supplemental food increased the probability that females would initiate second broods in both a low and an average food year, suggesting that this population is food limited during the breeding season in most years. Our results thus demonstrate that food availability can strongly influence annual fecundity in migratory bird species breeding in temperate forests, which, in turn, affects annual recruitment rates and population size.","container-title":"Ecology","issue":"3","language":"en","page":"675-681","source":"Zotero","title":"Food limits annual fecundity of a migratory songbird: an experimental study","volume":"86","author":[{"family":"Nagy","given":"Laura R."},{"family":"Holmes","given":"Richard T."}],"issued":{"date-parts":[["2005"]]}},"label":"page"},{"id":424,"uris":["http://zotero.org/groups/2456233/items/KGL4GV8R"],"itemData":{"id":424,"type":"article-journal","container-title":"Journal of Avian Biology","DOI":"10.1111/jav.00112","ISSN":"09088857","issue":"3","journalAbbreviation":"Journal of Avian Biology","language":"en","page":"280-290","source":"DOI.org (Crossref)","title":"Direct and indirect effects of an insect outbreak increase the reproductive output for an avian insectivore and nest-cavity excavator, the red-breasted nuthatch &lt;i&gt;Sitta canadensis&lt;/i&gt;","volume":"45","author":[{"family":"Norris","given":"Andrea R."},{"family":"Martin","given":"Kathy"}],"issued":{"date-parts":[["2014",5]]}},"label":"page"},{"id":425,"uris":["http://zotero.org/groups/2456233/items/LTLUBWAZ"],"itemData":{"id":425,"type":"article-journal","container-title":"PLoS ONE","DOI":"10.1371/journal.pone.0111180","ISSN":"1932-6203","issue":"10","journalAbbreviation":"PLoS ONE","language":"en","page":"e111180","source":"DOI.org (Crossref)","title":"The Impact of Increased Food Availability on Reproduction in a Long-Distance Migratory Songbird: Implications for Environmental Change?","title-short":"The Impact of Increased Food Availability on Reproduction in a Long-Distance Migratory Songbird","volume":"9","author":[{"family":"Seward","given":"Adam M."},{"family":"Beale","given":"Colin M."},{"family":"Gilbert","given":"Lucy"},{"family":"Jones","given":"T. Hefin"},{"family":"Thomas","given":"Robert J."}],"editor":[{"family":"Chapman","given":"Maura (Gee) Geraldine"}],"issued":{"date-parts":[["2014",10,21]]}},"label":"page"},{"id":294,"uris":["http://zotero.org/groups/2456233/items/9KL92DHG"],"itemData":{"id":294,"type":"article-journal","container-title":"Proceedings of the Royal Society B: Biological Sciences","DOI":"10.1098/rspb.2014.2523","ISSN":"0962-8452, 1471-2954","issue":"1803","journalAbbreviation":"Proc. R. Soc. B","language":"en","page":"20142523","source":"DOI.org (Crossref)","title":"Experimental food supplementation reveals habitat-dependent male reproductive investment in a migratory bird","volume":"282","author":[{"family":"Kaiser","given":"Sara A."},{"family":"Sillett","given":"T. Scott"},{"family":"Risk","given":"Benjamin B."},{"family":"Webster","given":"Michael S."}],"issued":{"date-parts":[["2015"]]}}}],"schema":"https://github.com/citation-style-language/schema/raw/master/csl-citation.json"} </w:instrText>
      </w:r>
      <w:r>
        <w:rPr>
          <w:color w:val="000000"/>
        </w:rPr>
        <w:fldChar w:fldCharType="separate"/>
      </w:r>
      <w:r>
        <w:rPr>
          <w:noProof/>
          <w:color w:val="000000"/>
        </w:rPr>
        <w:t>(Nagy and Holmes 2005a, Norris and Martin 2014, Seward et al. 2014, Kaiser et al. 2015)</w:t>
      </w:r>
      <w:r>
        <w:rPr>
          <w:color w:val="000000"/>
        </w:rPr>
        <w:fldChar w:fldCharType="end"/>
      </w:r>
      <w:r>
        <w:rPr>
          <w:color w:val="000000"/>
        </w:rPr>
        <w:t xml:space="preserve">. </w:t>
      </w:r>
      <w:r>
        <w:t>Lower</w:t>
      </w:r>
      <w:r w:rsidRPr="00CA6600">
        <w:t xml:space="preserve"> diet diversity during the late survey period</w:t>
      </w:r>
      <w:r w:rsidRPr="00CA6600">
        <w:rPr>
          <w:color w:val="000000"/>
        </w:rPr>
        <w:t xml:space="preserve"> could present a barrier to multi-brooded species </w:t>
      </w:r>
      <w:r>
        <w:rPr>
          <w:color w:val="000000"/>
        </w:rPr>
        <w:t>for extending their breeding and increasing their</w:t>
      </w:r>
      <w:r w:rsidRPr="00CA6600">
        <w:rPr>
          <w:color w:val="000000"/>
        </w:rPr>
        <w:t xml:space="preserve"> reproductive </w:t>
      </w:r>
      <w:r>
        <w:rPr>
          <w:color w:val="000000"/>
        </w:rPr>
        <w:t>fitness</w:t>
      </w:r>
      <w:r w:rsidRPr="00CA6600">
        <w:rPr>
          <w:color w:val="000000"/>
        </w:rPr>
        <w:t>.</w:t>
      </w:r>
      <w:r>
        <w:rPr>
          <w:color w:val="000000"/>
        </w:rPr>
        <w:t xml:space="preserve"> While it does not appear that prey diversity or prey abundance is lower in the late survey period according to insect data from Malaise traps and caterpillar surveys, the lower diversity in the diets suggests that black-throated blue warblers are relying more heavily on fewer species later in the breeding season. Thus, although food abundance does not appear to be lower late in the breeding season under current environmental conditions, the lower diet diversity could become prevent black-throated blue warblers from raising second broods if the prey species they rely on experience declines due to climate change. </w:t>
      </w:r>
      <w:r w:rsidRPr="00251749">
        <w:rPr>
          <w:color w:val="000000"/>
          <w:highlight w:val="yellow"/>
        </w:rPr>
        <w:t xml:space="preserve">An alternative explanation for the low diet diversity in the late survey period is that adults were primarily feeding on </w:t>
      </w:r>
      <w:proofErr w:type="gramStart"/>
      <w:r w:rsidRPr="00251749">
        <w:rPr>
          <w:color w:val="000000"/>
          <w:highlight w:val="yellow"/>
        </w:rPr>
        <w:t>particular prey</w:t>
      </w:r>
      <w:proofErr w:type="gramEnd"/>
      <w:r w:rsidRPr="00251749">
        <w:rPr>
          <w:color w:val="000000"/>
          <w:highlight w:val="yellow"/>
        </w:rPr>
        <w:t xml:space="preserve">. Specifically, insect sampling showed that the peak availability of </w:t>
      </w:r>
      <w:proofErr w:type="spellStart"/>
      <w:r w:rsidRPr="00251749">
        <w:rPr>
          <w:color w:val="000000"/>
          <w:highlight w:val="yellow"/>
        </w:rPr>
        <w:t>Geometridae</w:t>
      </w:r>
      <w:proofErr w:type="spellEnd"/>
      <w:r w:rsidRPr="00251749">
        <w:rPr>
          <w:color w:val="000000"/>
          <w:highlight w:val="yellow"/>
        </w:rPr>
        <w:t xml:space="preserve"> and </w:t>
      </w:r>
      <w:proofErr w:type="spellStart"/>
      <w:r w:rsidRPr="00251749">
        <w:rPr>
          <w:color w:val="000000"/>
          <w:highlight w:val="yellow"/>
        </w:rPr>
        <w:t>Notodontidae</w:t>
      </w:r>
      <w:proofErr w:type="spellEnd"/>
      <w:r w:rsidRPr="00251749">
        <w:rPr>
          <w:color w:val="000000"/>
          <w:highlight w:val="yellow"/>
        </w:rPr>
        <w:t xml:space="preserve"> occurred in the late survey period.</w:t>
      </w:r>
      <w:r>
        <w:rPr>
          <w:color w:val="000000"/>
        </w:rPr>
        <w:t xml:space="preserve"> At Hubbard Brook, </w:t>
      </w:r>
      <w:r>
        <w:t xml:space="preserve">caterpillar availability is highly variable among years with no predictable seasonal peak </w:t>
      </w:r>
      <w:r>
        <w:rPr>
          <w:color w:val="000000"/>
        </w:rPr>
        <w:fldChar w:fldCharType="begin"/>
      </w:r>
      <w:r>
        <w:rPr>
          <w:color w:val="000000"/>
        </w:rPr>
        <w:instrText xml:space="preserve"> ADDIN ZOTERO_ITEM CSL_CITATION {"citationID":"Ym4vlaT4","properties":{"formattedCitation":"(Lany et al. 2016)","plainCitation":"(Lany et al. 2016)","noteIndex":0},"citationItems":[{"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T."}],"issued":{"date-parts":[["2016",5]]}}}],"schema":"https://github.com/citation-style-language/schema/raw/master/csl-citation.json"} </w:instrText>
      </w:r>
      <w:r>
        <w:rPr>
          <w:color w:val="000000"/>
        </w:rPr>
        <w:fldChar w:fldCharType="separate"/>
      </w:r>
      <w:r>
        <w:rPr>
          <w:noProof/>
          <w:color w:val="000000"/>
        </w:rPr>
        <w:t>(Lany et al. 2016)</w:t>
      </w:r>
      <w:r>
        <w:rPr>
          <w:color w:val="000000"/>
        </w:rPr>
        <w:fldChar w:fldCharType="end"/>
      </w:r>
      <w:r>
        <w:rPr>
          <w:color w:val="000000"/>
        </w:rPr>
        <w:t xml:space="preserve"> </w:t>
      </w:r>
      <w:r>
        <w:t xml:space="preserve">because of a high diversity of caterpillars that use different environmental cues to transition between different stages of their life cycles </w:t>
      </w:r>
      <w:r>
        <w:fldChar w:fldCharType="begin"/>
      </w:r>
      <w:r>
        <w:instrText xml:space="preserve"> ADDIN ZOTERO_ITEM CSL_CITATION {"citationID":"rRa4J0jv","properties":{"formattedCitation":"(Stange et al. 2011)","plainCitation":"(Stange et al. 2011)","noteIndex":0},"citationItems":[{"id":377,"uris":["http://zotero.org/groups/2456233/items/YHAMX33A"],"itemData":{"id":377,"type":"article-journal","container-title":"Ecography","DOI":"10.1111/j.1600-0587.2010.06940.x","ISSN":"09067590","issue":"5","journalAbbreviation":"Ecography","language":"en","page":"772-779","source":"DOI.org (Crossref)","title":"Concordant population dynamics of Lepidoptera herbivores in a forest ecosystem","volume":"34","author":[{"family":"Stange","given":"Erik E."},{"family":"Ayres","given":"Matthew P."},{"family":"Bess","given":"James A."}],"issued":{"date-parts":[["2011",10]]}}}],"schema":"https://github.com/citation-style-language/schema/raw/master/csl-citation.json"} </w:instrText>
      </w:r>
      <w:r>
        <w:fldChar w:fldCharType="separate"/>
      </w:r>
      <w:r>
        <w:rPr>
          <w:noProof/>
        </w:rPr>
        <w:t>(Stange et al. 2011)</w:t>
      </w:r>
      <w:r>
        <w:fldChar w:fldCharType="end"/>
      </w:r>
      <w:r>
        <w:t>. Incorporating fecal diet analyses into the long-term demographic study of the black-throated blue warbler will be important to document changes in diet and insect diversity late in the breeding season.</w:t>
      </w:r>
    </w:p>
    <w:p w:rsidR="008E70B5" w:rsidP="2C873A10" w:rsidRDefault="008E70B5" w14:paraId="7148B0B5" w14:textId="72DB7063">
      <w:pPr>
        <w:shd w:val="clear" w:color="auto" w:fill="FFFFFF" w:themeFill="background1"/>
        <w:spacing w:line="480" w:lineRule="auto"/>
        <w:ind w:firstLine="720"/>
        <w:rPr>
          <w:color w:val="000000"/>
        </w:rPr>
      </w:pPr>
      <w:r w:rsidRPr="2C873A10">
        <w:rPr>
          <w:color w:val="000000" w:themeColor="text1"/>
        </w:rPr>
        <w:t xml:space="preserve">Diet composition differed significantly among survey </w:t>
      </w:r>
      <w:r w:rsidRPr="2C873A10" w:rsidR="65FDE020">
        <w:rPr>
          <w:color w:val="000000" w:themeColor="text1"/>
        </w:rPr>
        <w:t>period</w:t>
      </w:r>
      <w:ins w:author="Lindsey Elizabeth Forg" w:date="2022-12-17T17:05:00Z" w:id="194">
        <w:r w:rsidRPr="2C873A10" w:rsidR="46A8CE8B">
          <w:rPr>
            <w:color w:val="000000" w:themeColor="text1"/>
          </w:rPr>
          <w:t>s</w:t>
        </w:r>
      </w:ins>
      <w:del w:author="Lindsey Elizabeth Forg" w:date="2022-12-17T17:05:00Z" w:id="195">
        <w:r w:rsidRPr="2C873A10">
          <w:rPr>
            <w:color w:val="000000" w:themeColor="text1"/>
          </w:rPr>
          <w:delText xml:space="preserve"> </w:delText>
        </w:r>
        <w:r w:rsidRPr="2C873A10">
          <w:rPr>
            <w:color w:val="000000" w:themeColor="text1"/>
            <w:highlight w:val="yellow"/>
          </w:rPr>
          <w:delText>and elevation zones</w:delText>
        </w:r>
      </w:del>
      <w:r w:rsidRPr="2C873A10">
        <w:rPr>
          <w:color w:val="000000" w:themeColor="text1"/>
        </w:rPr>
        <w:t>, suggesting that black-throated blue warblers are able to be flexible in their diets based on pulses in insect availability that vary over time</w:t>
      </w:r>
      <w:ins w:author="Lindsey Elizabeth Forg" w:date="2022-12-17T17:05:00Z" w:id="196">
        <w:r w:rsidRPr="2C873A10" w:rsidR="489EB8D7">
          <w:rPr>
            <w:color w:val="000000" w:themeColor="text1"/>
          </w:rPr>
          <w:t>.</w:t>
        </w:r>
      </w:ins>
      <w:del w:author="Lindsey Elizabeth Forg" w:date="2022-12-17T17:05:00Z" w:id="197">
        <w:r w:rsidRPr="2C873A10">
          <w:rPr>
            <w:color w:val="000000" w:themeColor="text1"/>
          </w:rPr>
          <w:delText xml:space="preserve"> </w:delText>
        </w:r>
        <w:r w:rsidRPr="2C873A10">
          <w:rPr>
            <w:color w:val="000000" w:themeColor="text1"/>
            <w:highlight w:val="yellow"/>
          </w:rPr>
          <w:delText>and space</w:delText>
        </w:r>
        <w:r w:rsidRPr="2C873A10">
          <w:rPr>
            <w:color w:val="000000" w:themeColor="text1"/>
          </w:rPr>
          <w:delText>.</w:delText>
        </w:r>
      </w:del>
      <w:r w:rsidRPr="2C873A10">
        <w:rPr>
          <w:color w:val="000000" w:themeColor="text1"/>
        </w:rPr>
        <w:t xml:space="preserve"> Studies have shown that even in systems that do have strong pulses in caterpillar abundance, birds are able to utilize diet flexibility to avoid the effects of phenological mismatch with their prey </w:t>
      </w:r>
      <w:r w:rsidRPr="2C873A10">
        <w:rPr>
          <w:color w:val="000000" w:themeColor="text1"/>
        </w:rPr>
        <w:fldChar w:fldCharType="begin"/>
      </w:r>
      <w:r w:rsidRPr="2C873A10">
        <w:rPr>
          <w:color w:val="000000" w:themeColor="text1"/>
        </w:rPr>
        <w:instrText xml:space="preserve"> ADDIN ZOTERO_ITEM CSL_CITATION {"citationID":"bvXs6AKC","properties":{"formattedCitation":"(Mallord et al. 2017)","plainCitation":"(Mallord et al. 2017)","noteIndex":0},"citationItems":[{"id":427,"uris":["http://zotero.org/groups/2456233/items/BBCLPPB2"],"itemData":{"id":427,"type":"article-journal","container-title":"Ibis","DOI":"10.1111/ibi.12437","ISSN":"00191019","issue":"1","journalAbbreviation":"Ibis","language":"en","page":"76-90","source":"DOI.org (Crossref)","title":"Diet flexibility in a declining long-distance migrant may allow it to escape the consequences of phenological mismatch with its caterpillar food supply","volume":"159","author":[{"family":"Mallord","given":"John W."},{"family":"Orsman","given":"Christopher J."},{"family":"Cristinacce","given":"Andrew"},{"family":"Stowe","given":"Tim J."},{"family":"Charman","given":"Elisabeth C."},{"family":"Gregory","given":"Richard D."}],"issued":{"date-parts":[["2017",1]]}}}],"schema":"https://github.com/citation-style-language/schema/raw/master/csl-citation.json"} </w:instrText>
      </w:r>
      <w:r w:rsidRPr="2C873A10">
        <w:rPr>
          <w:color w:val="000000" w:themeColor="text1"/>
        </w:rPr>
        <w:fldChar w:fldCharType="separate"/>
      </w:r>
      <w:r w:rsidRPr="2C873A10">
        <w:rPr>
          <w:color w:val="000000" w:themeColor="text1"/>
        </w:rPr>
        <w:t>(Mallord et al. 2017)</w:t>
      </w:r>
      <w:r w:rsidRPr="2C873A10">
        <w:rPr>
          <w:color w:val="000000" w:themeColor="text1"/>
        </w:rPr>
        <w:fldChar w:fldCharType="end"/>
      </w:r>
      <w:r w:rsidRPr="2C873A10">
        <w:rPr>
          <w:color w:val="000000" w:themeColor="text1"/>
        </w:rPr>
        <w:t xml:space="preserve">, a phenomenon which is exacerbated by climate change. Given the incredible arthropod diversity at Hubbard Brook </w:t>
      </w:r>
      <w:r>
        <w:fldChar w:fldCharType="begin"/>
      </w:r>
      <w:r>
        <w:instrText xml:space="preserve"> ADDIN ZOTERO_ITEM CSL_CITATION {"citationID":"qManM8du","properties":{"formattedCitation":"(Stange et al. 2011)","plainCitation":"(Stange et al. 2011)","noteIndex":0},"citationItems":[{"id":377,"uris":["http://zotero.org/groups/2456233/items/YHAMX33A"],"itemData":{"id":377,"type":"article-journal","container-title":"Ecography","DOI":"10.1111/j.1600-0587.2010.06940.x","ISSN":"09067590","issue":"5","journalAbbreviation":"Ecography","language":"en","page":"772-779","source":"DOI.org (Crossref)","title":"Concordant population dynamics of Lepidoptera herbivores in a forest ecosystem","volume":"34","author":[{"family":"Stange","given":"Erik E."},{"family":"Ayres","given":"Matthew P."},{"family":"Bess","given":"James A."}],"issued":{"date-parts":[["2011",10]]}}}],"schema":"https://github.com/citation-style-language/schema/raw/master/csl-citation.json"} </w:instrText>
      </w:r>
      <w:r>
        <w:fldChar w:fldCharType="separate"/>
      </w:r>
      <w:r>
        <w:rPr>
          <w:noProof/>
        </w:rPr>
        <w:t>(Stange et al. 2011)</w:t>
      </w:r>
      <w:r>
        <w:fldChar w:fldCharType="end"/>
      </w:r>
      <w:r w:rsidRPr="2C873A10">
        <w:rPr>
          <w:color w:val="000000" w:themeColor="text1"/>
        </w:rPr>
        <w:t xml:space="preserve"> and the lack of seasonal peaks in caterpillar abundance </w:t>
      </w:r>
      <w:r w:rsidRPr="2C873A10">
        <w:rPr>
          <w:color w:val="000000" w:themeColor="text1"/>
        </w:rPr>
        <w:fldChar w:fldCharType="begin"/>
      </w:r>
      <w:r w:rsidRPr="2C873A10">
        <w:rPr>
          <w:color w:val="000000" w:themeColor="text1"/>
        </w:rPr>
        <w:instrText xml:space="preserve"> ADDIN ZOTERO_ITEM CSL_CITATION {"citationID":"3v58nB4q","properties":{"formattedCitation":"(Lany et al. 2016)","plainCitation":"(Lany et al. 2016)","noteIndex":0},"citationItems":[{"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T."}],"issued":{"date-parts":[["2016",5]]}}}],"schema":"https://github.com/citation-style-language/schema/raw/master/csl-citation.json"} </w:instrText>
      </w:r>
      <w:r w:rsidRPr="2C873A10">
        <w:rPr>
          <w:color w:val="000000" w:themeColor="text1"/>
        </w:rPr>
        <w:fldChar w:fldCharType="separate"/>
      </w:r>
      <w:r w:rsidRPr="2C873A10">
        <w:rPr>
          <w:color w:val="000000" w:themeColor="text1"/>
        </w:rPr>
        <w:t>(Lany et al. 2016)</w:t>
      </w:r>
      <w:r w:rsidRPr="2C873A10">
        <w:rPr>
          <w:color w:val="000000" w:themeColor="text1"/>
        </w:rPr>
        <w:fldChar w:fldCharType="end"/>
      </w:r>
      <w:r w:rsidRPr="2C873A10">
        <w:rPr>
          <w:color w:val="000000" w:themeColor="text1"/>
        </w:rPr>
        <w:t xml:space="preserve">, black-throated blue warblers might benefit even more from this dietary </w:t>
      </w:r>
      <w:commentRangeStart w:id="198"/>
      <w:r w:rsidRPr="2C873A10">
        <w:rPr>
          <w:color w:val="000000" w:themeColor="text1"/>
        </w:rPr>
        <w:t>flexibility</w:t>
      </w:r>
      <w:commentRangeEnd w:id="198"/>
      <w:r w:rsidR="00DA4E8F">
        <w:rPr>
          <w:rStyle w:val="CommentReference"/>
          <w:rFonts w:eastAsiaTheme="minorHAnsi"/>
        </w:rPr>
        <w:commentReference w:id="198"/>
      </w:r>
      <w:r w:rsidRPr="2C873A10" w:rsidR="65FDE020">
        <w:rPr>
          <w:color w:val="000000" w:themeColor="text1"/>
        </w:rPr>
        <w:t xml:space="preserve">. </w:t>
      </w:r>
      <w:ins w:author="Lindsey Elizabeth Forg" w:date="2022-12-17T17:17:00Z" w:id="199">
        <w:r w:rsidRPr="2C873A10" w:rsidR="1465787C">
          <w:rPr>
            <w:color w:val="000000" w:themeColor="text1"/>
          </w:rPr>
          <w:t xml:space="preserve">It is important to note that </w:t>
        </w:r>
      </w:ins>
      <w:ins w:author="Lindsey Elizabeth Forg" w:date="2022-12-17T17:18:00Z" w:id="200">
        <w:r w:rsidRPr="2C873A10" w:rsidR="1465787C">
          <w:rPr>
            <w:color w:val="000000" w:themeColor="text1"/>
          </w:rPr>
          <w:t xml:space="preserve">in </w:t>
        </w:r>
      </w:ins>
      <w:ins w:author="Lindsey Elizabeth Forg" w:date="2022-12-17T17:17:00Z" w:id="201">
        <w:r w:rsidRPr="2C873A10" w:rsidR="1465787C">
          <w:rPr>
            <w:color w:val="000000" w:themeColor="text1"/>
          </w:rPr>
          <w:t>frequency of occurrence data</w:t>
        </w:r>
      </w:ins>
      <w:ins w:author="Lindsey Elizabeth Forg" w:date="2022-12-17T17:18:00Z" w:id="202">
        <w:r w:rsidRPr="2C873A10" w:rsidR="2F94E7D8">
          <w:rPr>
            <w:color w:val="000000" w:themeColor="text1"/>
          </w:rPr>
          <w:t xml:space="preserve">, the importance of certain rare prey items can be overstated as FOO data is based on presence-absence data and not abundance. </w:t>
        </w:r>
      </w:ins>
      <w:ins w:author="Lindsey Elizabeth Forg" w:date="2022-12-17T17:19:00Z" w:id="203">
        <w:r w:rsidRPr="2C873A10" w:rsidR="30F54267">
          <w:rPr>
            <w:color w:val="000000" w:themeColor="text1"/>
          </w:rPr>
          <w:t>The relative importance of different prey in each individual diet is not determined because a rare prey item is treated equally to a common prey item detected in any given fecal sample. This issue becomes more pronounced in cases where an organism is consistently eating small amounts of a rare prey item such as a grazing herbivore (</w:t>
        </w:r>
        <w:proofErr w:type="spellStart"/>
        <w:r w:rsidRPr="2C873A10" w:rsidR="30F54267">
          <w:rPr>
            <w:color w:val="000000" w:themeColor="text1"/>
          </w:rPr>
          <w:t>Deagle</w:t>
        </w:r>
        <w:proofErr w:type="spellEnd"/>
        <w:r w:rsidRPr="2C873A10" w:rsidR="30F54267">
          <w:rPr>
            <w:color w:val="000000" w:themeColor="text1"/>
          </w:rPr>
          <w:t xml:space="preserve"> et al. 2019). For more selective insectivorous birds, the issue would not be as pronounced, so frequency of occurrence data still gives meaningful insight into how important certain taxa are across </w:t>
        </w:r>
        <w:proofErr w:type="gramStart"/>
        <w:r w:rsidRPr="2C873A10" w:rsidR="30F54267">
          <w:rPr>
            <w:color w:val="000000" w:themeColor="text1"/>
          </w:rPr>
          <w:t>samples, and</w:t>
        </w:r>
        <w:proofErr w:type="gramEnd"/>
        <w:r w:rsidRPr="2C873A10" w:rsidR="30F54267">
          <w:rPr>
            <w:color w:val="000000" w:themeColor="text1"/>
          </w:rPr>
          <w:t xml:space="preserve"> is therefore very useful in determining diet composition. </w:t>
        </w:r>
      </w:ins>
    </w:p>
    <w:p w:rsidRPr="00F61270" w:rsidR="008E70B5" w:rsidP="2C873A10" w:rsidRDefault="008E70B5" w14:paraId="0CB00013" w14:textId="090F0923">
      <w:pPr>
        <w:shd w:val="clear" w:color="auto" w:fill="FFFFFF" w:themeFill="background1"/>
        <w:spacing w:line="480" w:lineRule="auto"/>
        <w:ind w:firstLine="720"/>
        <w:rPr>
          <w:color w:val="000000"/>
        </w:rPr>
      </w:pPr>
      <w:r w:rsidRPr="2C873A10">
        <w:rPr>
          <w:color w:val="000000" w:themeColor="text1"/>
        </w:rPr>
        <w:t>Diet diversity</w:t>
      </w:r>
      <w:ins w:author="Lindsey Elizabeth Forg" w:date="2022-12-17T17:09:00Z" w:id="204">
        <w:r w:rsidRPr="2C873A10">
          <w:rPr>
            <w:color w:val="000000" w:themeColor="text1"/>
          </w:rPr>
          <w:t xml:space="preserve"> </w:t>
        </w:r>
        <w:r w:rsidRPr="2C873A10" w:rsidR="59AFDB89">
          <w:rPr>
            <w:color w:val="000000" w:themeColor="text1"/>
          </w:rPr>
          <w:t>and composition</w:t>
        </w:r>
      </w:ins>
      <w:r w:rsidRPr="2C873A10">
        <w:rPr>
          <w:color w:val="000000" w:themeColor="text1"/>
        </w:rPr>
        <w:t xml:space="preserve"> did not differ significantly across elevation zones. Although the study plot encompasses a 2-wk difference in green season length across an elevation gradient, the differences in elevation (low: 382–499 m, mid: 500–599 m, high: 600–740 m) were potentially not broad enough to detect significant differences in arthropod diversity</w:t>
      </w:r>
      <w:ins w:author="Lindsey Elizabeth Forg" w:date="2022-12-17T17:09:00Z" w:id="205">
        <w:r w:rsidRPr="2C873A10">
          <w:rPr>
            <w:color w:val="000000" w:themeColor="text1"/>
          </w:rPr>
          <w:t xml:space="preserve"> </w:t>
        </w:r>
        <w:r w:rsidRPr="2C873A10" w:rsidR="154AE99E">
          <w:rPr>
            <w:color w:val="000000" w:themeColor="text1"/>
          </w:rPr>
          <w:t>or composition</w:t>
        </w:r>
      </w:ins>
      <w:r w:rsidRPr="2C873A10">
        <w:rPr>
          <w:color w:val="000000" w:themeColor="text1"/>
        </w:rPr>
        <w:t xml:space="preserve"> in diets. For example, a fecal DNA metabarcoding study of blue tits (</w:t>
      </w:r>
      <w:proofErr w:type="spellStart"/>
      <w:r w:rsidRPr="003E0E00">
        <w:rPr>
          <w:rFonts w:ascii="TimesNewRomanPS" w:hAnsi="TimesNewRomanPS"/>
          <w:i/>
          <w:iCs/>
        </w:rPr>
        <w:t>Cyanistes</w:t>
      </w:r>
      <w:proofErr w:type="spellEnd"/>
      <w:r w:rsidRPr="003E0E00">
        <w:rPr>
          <w:rFonts w:ascii="TimesNewRomanPS" w:hAnsi="TimesNewRomanPS"/>
          <w:i/>
          <w:iCs/>
        </w:rPr>
        <w:t xml:space="preserve"> caeruleus</w:t>
      </w:r>
      <w:r w:rsidRPr="002F4443">
        <w:rPr>
          <w:rFonts w:ascii="TimesNewRomanPS" w:hAnsi="TimesNewRomanPS"/>
        </w:rPr>
        <w:t>)</w:t>
      </w:r>
      <w:r w:rsidRPr="2C873A10">
        <w:rPr>
          <w:color w:val="000000" w:themeColor="text1"/>
        </w:rPr>
        <w:t xml:space="preserve"> in Scotland with a similar elevation gradient as in this study showed that dietary richness (i.e. number of species present) did not vary with elevation </w:t>
      </w:r>
      <w:r w:rsidRPr="2C873A10">
        <w:rPr>
          <w:color w:val="000000" w:themeColor="text1"/>
        </w:rPr>
        <w:fldChar w:fldCharType="begin"/>
      </w:r>
      <w:r w:rsidRPr="2C873A10">
        <w:rPr>
          <w:color w:val="000000" w:themeColor="text1"/>
        </w:rPr>
        <w:instrText xml:space="preserve"> ADDIN ZOTERO_ITEM CSL_CITATION {"citationID":"haUlMpWz","properties":{"formattedCitation":"(Shutt et al. 2020)","plainCitation":"(Shutt et al. 2020)","noteIndex":0},"citationItems":[{"id":429,"uris":["http://zotero.org/groups/2456233/items/2BIRMJ78"],"itemData":{"id":429,"type":"article-journal","container-title":"Molecular Ecology","DOI":"10.1111/mec.15394","ISSN":"0962-1083, 1365-294X","issue":"6","journalAbbreviation":"Mol Ecol","language":"en","page":"1199-1213","source":"DOI.org (Crossref)","title":"Gradients in richness and turnover of a forest passerine's diet prior to breeding: A mixed model approach applied to faecal metabarcoding data","title-short":"Gradients in richness and turnover of a forest passerine's diet prior to breeding","volume":"29","author":[{"family":"Shutt","given":"Jack D."},{"family":"Nicholls","given":"James A."},{"family":"Trivedi","given":"Urmi H."},{"family":"Burgess","given":"Malcolm D."},{"family":"Stone","given":"Graham N."},{"family":"Hadfield","given":"Jarrod D."},{"family":"Phillimore","given":"Albert B."}],"issued":{"date-parts":[["2020",3]]}}}],"schema":"https://github.com/citation-style-language/schema/raw/master/csl-citation.json"} </w:instrText>
      </w:r>
      <w:r w:rsidRPr="2C873A10">
        <w:rPr>
          <w:color w:val="000000" w:themeColor="text1"/>
        </w:rPr>
        <w:fldChar w:fldCharType="separate"/>
      </w:r>
      <w:r w:rsidRPr="2C873A10">
        <w:rPr>
          <w:color w:val="000000" w:themeColor="text1"/>
        </w:rPr>
        <w:t>(Shutt et al. 2020)</w:t>
      </w:r>
      <w:r w:rsidRPr="2C873A10">
        <w:rPr>
          <w:color w:val="000000" w:themeColor="text1"/>
        </w:rPr>
        <w:fldChar w:fldCharType="end"/>
      </w:r>
      <w:r w:rsidRPr="2C873A10">
        <w:rPr>
          <w:color w:val="000000" w:themeColor="text1"/>
        </w:rPr>
        <w:t xml:space="preserve">. Few studies have examined the diets of insectivorous birds over an elevation gradient to compare patterns, and even fewer over an elevation gradient larger than in this study such as in high mountain elevations </w:t>
      </w:r>
      <w:r w:rsidRPr="2C873A10">
        <w:rPr>
          <w:color w:val="000000" w:themeColor="text1"/>
        </w:rPr>
        <w:fldChar w:fldCharType="begin"/>
      </w:r>
      <w:r w:rsidRPr="2C873A10">
        <w:rPr>
          <w:color w:val="000000" w:themeColor="text1"/>
        </w:rPr>
        <w:instrText xml:space="preserve"> ADDIN ZOTERO_ITEM CSL_CITATION {"citationID":"uMDzHiyW","properties":{"formattedCitation":"(Sam et al. 2017)","plainCitation":"(Sam et al. 2017)","noteIndex":0},"citationItems":[{"id":431,"uris":["http://zotero.org/groups/2456233/items/JFAK9LMH"],"itemData":{"id":431,"type":"article-journal","container-title":"Scientific Reports","DOI":"10.1038/srep44018","ISSN":"2045-2322","issue":"1","journalAbbreviation":"Sci Rep","language":"en","page":"44018","source":"DOI.org (Crossref)","title":"Diet of land birds along an elevational gradient in Papua New Guinea","volume":"7","author":[{"family":"Sam","given":"Katerina"},{"family":"Koane","given":"Bonny"},{"family":"Jeppy","given":"Samuel"},{"family":"Sykorova","given":"Jana"},{"family":"Novotny","given":"Vojtech"}],"issued":{"date-parts":[["2017",4]]}}}],"schema":"https://github.com/citation-style-language/schema/raw/master/csl-citation.json"} </w:instrText>
      </w:r>
      <w:r w:rsidRPr="2C873A10">
        <w:rPr>
          <w:color w:val="000000" w:themeColor="text1"/>
        </w:rPr>
        <w:fldChar w:fldCharType="separate"/>
      </w:r>
      <w:r w:rsidRPr="2C873A10">
        <w:rPr>
          <w:color w:val="000000" w:themeColor="text1"/>
        </w:rPr>
        <w:t>(Sam et al. 2017)</w:t>
      </w:r>
      <w:r w:rsidRPr="2C873A10">
        <w:rPr>
          <w:color w:val="000000" w:themeColor="text1"/>
        </w:rPr>
        <w:fldChar w:fldCharType="end"/>
      </w:r>
      <w:r w:rsidRPr="2C873A10">
        <w:rPr>
          <w:color w:val="000000" w:themeColor="text1"/>
        </w:rPr>
        <w:t xml:space="preserve">. Therefore, it is unclear whether diet diversity would differ over a larger elevation gradient. </w:t>
      </w:r>
      <w:del w:author="Lindsey Elizabeth Forg" w:date="2022-12-17T17:10:00Z" w:id="206">
        <w:r w:rsidRPr="2C873A10">
          <w:rPr>
            <w:color w:val="000000" w:themeColor="text1"/>
            <w:highlight w:val="yellow"/>
          </w:rPr>
          <w:delText xml:space="preserve">While I found significant differences in diet composition by elevation, the overlap in diet composition across elevation zones was much greater than the overlap across survey periods, suggesting that, overall, diet composition was similar at the three elevation zones. </w:delText>
        </w:r>
      </w:del>
      <w:proofErr w:type="gramStart"/>
      <w:r w:rsidRPr="2C873A10">
        <w:rPr>
          <w:color w:val="000000" w:themeColor="text1"/>
          <w:highlight w:val="yellow"/>
        </w:rPr>
        <w:t>Similar to</w:t>
      </w:r>
      <w:proofErr w:type="gramEnd"/>
      <w:r w:rsidRPr="2C873A10">
        <w:rPr>
          <w:color w:val="000000" w:themeColor="text1"/>
          <w:highlight w:val="yellow"/>
        </w:rPr>
        <w:t xml:space="preserve"> dietary richness, the elevation gradient may not be significant enough to alter the composition of the arthropod community at this scale.</w:t>
      </w:r>
      <w:r w:rsidRPr="2C873A10">
        <w:rPr>
          <w:color w:val="000000" w:themeColor="text1"/>
        </w:rPr>
        <w:t xml:space="preserve"> Few studies have examined how diet composition differs over elevation gradients to compare to this study. Studies examining how diet diversity and composition varies across elevation gradients are needed, as one of the primary responses of migratory songbirds to climate change is to shift breeding distribution up in elevation </w:t>
      </w:r>
      <w:r w:rsidRPr="2C873A10">
        <w:rPr>
          <w:color w:val="000000" w:themeColor="text1"/>
        </w:rPr>
        <w:fldChar w:fldCharType="begin"/>
      </w:r>
      <w:r w:rsidRPr="2C873A10">
        <w:rPr>
          <w:color w:val="000000" w:themeColor="text1"/>
        </w:rPr>
        <w:instrText xml:space="preserve"> ADDIN ZOTERO_ITEM CSL_CITATION {"citationID":"AtDvDLMQ","properties":{"formattedCitation":"(Rodenhouse et al. 2008, Tatenhove et al. 2019)","plainCitation":"(Rodenhouse et al. 2008, Tatenhove et al. 2019)","noteIndex":0},"citationItems":[{"id":433,"uris":["http://zotero.org/groups/2456233/items/VFMWZDZB"],"itemData":{"id":433,"type":"article-journal","container-title":"Mitigation and Adaptation Strategies for Global Change","DOI":"10.1007/s11027-007-9126-1","ISSN":"1381-2386, 1573-1596","issue":"5-6","journalAbbreviation":"Mitig Adapt Strateg Glob Change","language":"en","page":"517-540","source":"DOI.org (Crossref)","title":"Potential effects of climate change on birds of the Northeast","volume":"13","author":[{"family":"Rodenhouse","given":"N. L."},{"family":"Matthews","given":"S. N."},{"family":"McFarland","given":"K. P."},{"family":"Lambert","given":"J. D."},{"family":"Iverson","given":"L. R."},{"family":"Prasad","given":"A."},{"family":"Sillett","given":"T. S."},{"family":"Holmes","given":"R. T."}],"issued":{"date-parts":[["2008",6]]}},"label":"page"},{"id":178,"uris":["http://zotero.org/groups/2456233/items/DMBBTG6M"],"itemData":{"id":178,"type":"article-journal","abstract":"Climate change has been linked to distribution shifts and population declines of numerous animal and plant species, particularly in montane ecosystems. The majority of studies suggest both that low-elevation avian and small mammal species are shifting up in elevation and that high-elevation avian communities are either shifting further upslope or relocating completely with an increase in average local temperatures. However, recent research suggests numerous high elevation montane species are either not shifting or are shifting down in elevation despite the local increasing temperature trends, perhaps as a result of the increased precipitation at high elevations. In this study, we examine common vertebrate species distributions across the Hubbard Brook valley in the White Mountain National Forest, including resident and migratory songbirds and small mammals, in relation to historic spring temperature and precipitation. We found no directional change in distributions through time for any of the species. However, we show that the majority of low-elevation bird species in our study area respond to warm spring temperatures by shifting upslope. All bird species that shifted were long-distance migrants. Each low-elevation migrant species responded differently to warm spring temperatures, through upslope distribution expansion, downslope distribution contraction, or total distribution shift upslope. In contrast, we found a majority of high-elevation bird species and both high- and low-elevation mammal species did not shift in response to spring temperature or precipitation and may be subject to more complex climate trends. The heterogeneous response to climate change highlights the need for more comprehensive studies on the subject and careful consideration for appropriate species and habitat management plans in northeastern montane regions.","container-title":"Forests","DOI":"10.3390/f10020084","ISSN":"1999-4907","issue":"2","journalAbbreviation":"Forests","language":"en","page":"84","source":"DOI.org (Crossref)","title":"Climate-related distribution shifts of migratory songbirds and Sciurids in the White Mountain National Forest","volume":"10","author":[{"family":"Tatenhove","given":"Aimee Van"},{"family":"Filiberti","given":"Emily"},{"family":"Sillett","given":"T. Scott"},{"family":"Rodenhouse","given":"Nicholas"},{"family":"Hallworth","given":"Michael"}],"issued":{"date-parts":[["2019"]]}},"label":"page"}],"schema":"https://github.com/citation-style-language/schema/raw/master/csl-citation.json"} </w:instrText>
      </w:r>
      <w:r w:rsidRPr="2C873A10">
        <w:rPr>
          <w:color w:val="000000" w:themeColor="text1"/>
        </w:rPr>
        <w:fldChar w:fldCharType="separate"/>
      </w:r>
      <w:r w:rsidRPr="2C873A10">
        <w:rPr>
          <w:color w:val="000000" w:themeColor="text1"/>
        </w:rPr>
        <w:t>(Rodenhouse et al. 2008, Tatenhove et al. 2019)</w:t>
      </w:r>
      <w:r w:rsidRPr="2C873A10">
        <w:rPr>
          <w:color w:val="000000" w:themeColor="text1"/>
        </w:rPr>
        <w:fldChar w:fldCharType="end"/>
      </w:r>
      <w:r w:rsidRPr="2C873A10">
        <w:rPr>
          <w:color w:val="000000" w:themeColor="text1"/>
        </w:rPr>
        <w:t>.</w:t>
      </w:r>
    </w:p>
    <w:p w:rsidR="008E70B5" w:rsidP="2C873A10" w:rsidRDefault="008E70B5" w14:paraId="56FF972B" w14:textId="3FD0F4CF">
      <w:pPr>
        <w:shd w:val="clear" w:color="auto" w:fill="FFFFFF" w:themeFill="background1"/>
        <w:spacing w:line="480" w:lineRule="auto"/>
        <w:rPr>
          <w:color w:val="000000"/>
        </w:rPr>
      </w:pPr>
      <w:r>
        <w:rPr>
          <w:color w:val="000000"/>
        </w:rPr>
        <w:tab/>
      </w:r>
      <w:commentRangeStart w:id="207"/>
      <w:r w:rsidRPr="00E81287">
        <w:rPr>
          <w:color w:val="000000"/>
          <w:highlight w:val="yellow"/>
        </w:rPr>
        <w:t>The</w:t>
      </w:r>
      <w:commentRangeEnd w:id="207"/>
      <w:r w:rsidRPr="00E81287" w:rsidR="00E81287">
        <w:rPr>
          <w:rStyle w:val="CommentReference"/>
          <w:rFonts w:asciiTheme="minorHAnsi" w:hAnsiTheme="minorHAnsi" w:eastAsiaTheme="minorHAnsi" w:cstheme="minorBidi"/>
          <w:highlight w:val="yellow"/>
        </w:rPr>
        <w:commentReference w:id="207"/>
      </w:r>
      <w:r w:rsidRPr="00E81287">
        <w:rPr>
          <w:color w:val="000000"/>
          <w:highlight w:val="yellow"/>
        </w:rPr>
        <w:t xml:space="preserve"> spatial and temporal variation in the diets of black-throated blue warblers that I found – particularly in their primary prey, Lepidoptera –</w:t>
      </w:r>
      <w:ins w:author="Lindsey Elizabeth Forg" w:date="2022-12-17T17:13:00Z" w:id="208">
        <w:r w:rsidRPr="00E81287">
          <w:rPr>
            <w:color w:val="000000"/>
            <w:highlight w:val="yellow"/>
          </w:rPr>
          <w:t xml:space="preserve"> </w:t>
        </w:r>
        <w:r w:rsidRPr="00E81287" w:rsidR="4A1AF749">
          <w:rPr>
            <w:color w:val="000000"/>
            <w:highlight w:val="yellow"/>
          </w:rPr>
          <w:t>somewhat</w:t>
        </w:r>
      </w:ins>
      <w:r w:rsidRPr="00E81287">
        <w:rPr>
          <w:color w:val="000000"/>
          <w:highlight w:val="yellow"/>
        </w:rPr>
        <w:t xml:space="preserve"> reflect the availability of insects sampled across elevation zones and over the breeding season. </w:t>
      </w:r>
      <w:ins w:author="Lindsey Elizabeth Forg" w:date="2022-12-17T17:14:00Z" w:id="209">
        <w:r w:rsidRPr="00E81287">
          <w:rPr>
            <w:color w:val="000000"/>
            <w:highlight w:val="yellow"/>
          </w:rPr>
          <w:t xml:space="preserve"> </w:t>
        </w:r>
      </w:ins>
      <w:r w:rsidRPr="00E81287">
        <w:rPr>
          <w:color w:val="000000"/>
          <w:highlight w:val="yellow"/>
        </w:rPr>
        <w:t xml:space="preserve">For example, the frequency of occurrence of Geometrids in diets was lower both during the </w:t>
      </w:r>
      <w:proofErr w:type="spellStart"/>
      <w:r w:rsidRPr="00E81287">
        <w:rPr>
          <w:color w:val="000000"/>
          <w:highlight w:val="yellow"/>
        </w:rPr>
        <w:t>mid survey</w:t>
      </w:r>
      <w:proofErr w:type="spellEnd"/>
      <w:r w:rsidRPr="00E81287">
        <w:rPr>
          <w:color w:val="000000"/>
          <w:highlight w:val="yellow"/>
        </w:rPr>
        <w:t xml:space="preserve"> period and at the mid elevation zone, which mirrored the same pattern in Geometrid availability documented on caterpillar surveys across elevation zones. The frequency of occurrence of </w:t>
      </w:r>
      <w:proofErr w:type="spellStart"/>
      <w:r w:rsidRPr="00E81287">
        <w:rPr>
          <w:color w:val="000000"/>
          <w:highlight w:val="yellow"/>
        </w:rPr>
        <w:t>Noctuidae</w:t>
      </w:r>
      <w:proofErr w:type="spellEnd"/>
      <w:r w:rsidRPr="00E81287">
        <w:rPr>
          <w:color w:val="000000"/>
          <w:highlight w:val="yellow"/>
        </w:rPr>
        <w:t xml:space="preserve"> in diets was lower relative to </w:t>
      </w:r>
      <w:proofErr w:type="spellStart"/>
      <w:r w:rsidRPr="00E81287">
        <w:rPr>
          <w:color w:val="000000"/>
          <w:highlight w:val="yellow"/>
        </w:rPr>
        <w:t>Geometridae</w:t>
      </w:r>
      <w:proofErr w:type="spellEnd"/>
      <w:r w:rsidRPr="00E81287">
        <w:rPr>
          <w:color w:val="000000"/>
          <w:highlight w:val="yellow"/>
        </w:rPr>
        <w:t xml:space="preserve"> and </w:t>
      </w:r>
      <w:proofErr w:type="spellStart"/>
      <w:r w:rsidRPr="00E81287">
        <w:rPr>
          <w:color w:val="000000"/>
          <w:highlight w:val="yellow"/>
        </w:rPr>
        <w:t>Notodontidae</w:t>
      </w:r>
      <w:proofErr w:type="spellEnd"/>
      <w:r w:rsidRPr="00E81287">
        <w:rPr>
          <w:color w:val="000000"/>
          <w:highlight w:val="yellow"/>
        </w:rPr>
        <w:t xml:space="preserve">, which reflected the comparatively low sampling of </w:t>
      </w:r>
      <w:proofErr w:type="spellStart"/>
      <w:r w:rsidRPr="00E81287">
        <w:rPr>
          <w:color w:val="000000"/>
          <w:highlight w:val="yellow"/>
        </w:rPr>
        <w:t>Noctuids</w:t>
      </w:r>
      <w:proofErr w:type="spellEnd"/>
      <w:r w:rsidRPr="00E81287">
        <w:rPr>
          <w:color w:val="000000"/>
          <w:highlight w:val="yellow"/>
        </w:rPr>
        <w:t xml:space="preserve"> on caterpillar surveys. Black-throated blue warblers are known to feed primarily on Lepidoptera larvae </w:t>
      </w:r>
      <w:r w:rsidRPr="00E81287">
        <w:rPr>
          <w:rFonts w:eastAsia="TimesNewRomanPSMT"/>
          <w:color w:val="000000" w:themeColor="text1"/>
          <w:highlight w:val="yellow"/>
        </w:rPr>
        <w:fldChar w:fldCharType="begin"/>
      </w:r>
      <w:r w:rsidRPr="00E81287">
        <w:rPr>
          <w:rFonts w:eastAsia="TimesNewRomanPSMT"/>
          <w:color w:val="000000" w:themeColor="text1"/>
          <w:highlight w:val="yellow"/>
        </w:rPr>
        <w:instrText xml:space="preserve"> ADDIN ZOTERO_ITEM CSL_CITATION {"citationID":"BjxIepBE","properties":{"formattedCitation":"(Robinson and Holmes 1982, Holmes et al. 1986)","plainCitation":"(Robinson and Holmes 1982, Holmes et al. 1986)","noteIndex":0},"citationItems":[{"id":121,"uris":["http://zotero.org/groups/2456233/items/7H86RTAQ"],"itemData":{"id":121,"type":"article-journal","abstract":"The differentsearchingtactics of passerinebirdsforagingfor arthropodsamongthe foliage of a northernhardwoodsforest result in the captureof differentkinds of prey. Five major searchingmodes are employedby the 11foliage-foragingbirdspecies in the HubbardBrook ExperimentalForest,New Hampshire.These aredistinguishedprimarilyby the ratesanddistancesmoved by the searchingbirdsandby the types andforms of theirprey-attackingmaneuvers.These in turn reflect how largean area is scanned, how thoroughlyit is searched,and how the birdmoves from perchto perchin its searchforprey. Meansearchingandprey-attackingflightdistancesarepositively correlated,indicatingthat birdsmovejust far enoughon averageto take them into areasthey have not previouslysearchedvisually.Likewise,birdsthatmoverapidlywhilesearchingmakesignificantly more prey attacksper unit time and hence encounterprey more often. Slow searchersscrutinize substratesmorethoroughlyand seem to take more crypticandoften largerprey. The results suggestthat there are limitationson the ways thatbirdscan searchfor and capture arthropodprey among foliage. We hypothesize that constraintsimposed by the structureof the vegetationandby the types and abundancesof prey determinethe availableforagingopportunities. Such habitatparametersmay affect, in ecological or evolutionarytime, the foragingtraitsof birds that can successfully exploit a particularhabitat, and hence influencethe patternsof bird habitat selection andcommunitystructure.","container-title":"Ecology","DOI":"10.2307/1940130","ISSN":"00129658","issue":"6","journalAbbreviation":"Ecology","language":"en","page":"1918-1931","source":"DOI.org (Crossref)","title":"Foraging behavior of forest birds: the relationships among search tactics, diet, and habitat structure","title-short":"Foraging Behavior of Forest Birds","volume":"63","author":[{"family":"Robinson","given":"Scott K."},{"family":"Holmes","given":"Richard T."}],"issued":{"date-parts":[["1982",12]]}}},{"id":129,"uris":["http://zotero.org/groups/2456233/items/KM7LY62B"],"itemData":{"id":129,"type":"article-journal","abstract":"C. hangesin speciescompositionand abundanceofbirdsbreedingin an unfragmented temperatdeeciduousforesitnNewHampshireU, SA,werestudiedintensiveldyuring16consecutive breedinsgeasons,1969-1984.Thenumberofspeciesbreedinignthe10-hastudyareainanyoneyear variedfrom17 to 28, and averaged24. Totalnumbersofindividualsbreedingon the 10-haplot rangedfrom214to89,withmanyspecies(70%)declinindguringthe16-yrperiodO. verall,therewas significanptositivecovariationamongpopulationtrendsofall species,suggestinagmajor,perhaps singlef, actoraffectinpgopulationlevels,suchas weatheror foodsupplyN. o twospecies,however, had identicapl atternosfchangeacrossall 16 yr.Thus,populationisn thisforestfluctuateldargely independentolyfoneanothers,uggestinagdifferecnotmbinatioonfregulatorfyactorfsoreachspecies.","container-title":"Ecological Monographs","DOI":"10.2307/29370</w:instrText>
      </w:r>
      <w:r w:rsidRPr="00E81287">
        <w:rPr>
          <w:rFonts w:hint="eastAsia" w:eastAsia="TimesNewRomanPSMT"/>
          <w:color w:val="000000" w:themeColor="text1"/>
          <w:highlight w:val="yellow"/>
        </w:rPr>
        <w:instrText>74","ISSN":"0012-9615, 1557-7015","issue":"3","journalAbbreviation":"Ecological Monographs","language":"en","page":"201-220","source":"DOI.org (Crossref)","title":"Bird community dynamics in a temperate deciduous forest: long</w:instrText>
      </w:r>
      <w:r w:rsidRPr="00E81287">
        <w:rPr>
          <w:rFonts w:hint="eastAsia" w:eastAsia="TimesNewRomanPSMT"/>
          <w:color w:val="000000" w:themeColor="text1"/>
          <w:highlight w:val="yellow"/>
        </w:rPr>
        <w:instrText>‐</w:instrText>
      </w:r>
      <w:r w:rsidRPr="00E81287">
        <w:rPr>
          <w:rFonts w:hint="eastAsia" w:eastAsia="TimesNewRomanPSMT"/>
          <w:color w:val="000000" w:themeColor="text1"/>
          <w:highlight w:val="yellow"/>
        </w:rPr>
        <w:instrText>term trends at Hubbard Brook"</w:instrText>
      </w:r>
      <w:r w:rsidRPr="00E81287">
        <w:rPr>
          <w:rFonts w:eastAsia="TimesNewRomanPSMT"/>
          <w:color w:val="000000" w:themeColor="text1"/>
          <w:highlight w:val="yellow"/>
        </w:rPr>
        <w:instrText xml:space="preserve">,"title-short":"Bird Community Dynamics in a Temperate Deciduous Forest","volume":"56","author":[{"family":"Holmes","given":"Richard T."},{"family":"Sherry","given":"Thomas W."},{"family":"Sturges","given":"Franklin W."}],"issued":{"date-parts":[["1986",9]]}}}],"schema":"https://github.com/citation-style-language/schema/raw/master/csl-citation.json"} </w:instrText>
      </w:r>
      <w:r w:rsidRPr="00E81287">
        <w:rPr>
          <w:rFonts w:eastAsia="TimesNewRomanPSMT"/>
          <w:color w:val="000000" w:themeColor="text1"/>
          <w:highlight w:val="yellow"/>
        </w:rPr>
        <w:fldChar w:fldCharType="separate"/>
      </w:r>
      <w:r w:rsidRPr="00E81287">
        <w:rPr>
          <w:rFonts w:eastAsia="TimesNewRomanPSMT"/>
          <w:noProof/>
          <w:color w:val="000000" w:themeColor="text1"/>
          <w:highlight w:val="yellow"/>
        </w:rPr>
        <w:t>(Robinson and Holmes 1982, Holmes et al. 1986)</w:t>
      </w:r>
      <w:r w:rsidRPr="00E81287">
        <w:rPr>
          <w:rFonts w:eastAsia="TimesNewRomanPSMT"/>
          <w:color w:val="000000" w:themeColor="text1"/>
          <w:highlight w:val="yellow"/>
        </w:rPr>
        <w:fldChar w:fldCharType="end"/>
      </w:r>
      <w:r w:rsidRPr="00E81287">
        <w:rPr>
          <w:color w:val="000000"/>
          <w:highlight w:val="yellow"/>
        </w:rPr>
        <w:t>. It follows that the frequency of occurrence of different families of Lepidoptera in their diets would match trends in Lepidoptera families sampled on caterpillar surveys. The similar trends in the diet and caterpillar availability also suggest that adults exhibit flexibility in their caterpillar consumption based on what is available at a given elevation zone or at a given time.</w:t>
      </w:r>
    </w:p>
    <w:p w:rsidR="008E70B5" w:rsidP="008E70B5" w:rsidRDefault="008E70B5" w14:paraId="2657244A" w14:textId="12F61B2D">
      <w:pPr>
        <w:shd w:val="clear" w:color="auto" w:fill="FFFFFF"/>
        <w:spacing w:line="480" w:lineRule="auto"/>
        <w:ind w:firstLine="720"/>
        <w:rPr>
          <w:color w:val="000000"/>
        </w:rPr>
      </w:pPr>
      <w:r w:rsidRPr="00B504B2">
        <w:rPr>
          <w:color w:val="000000"/>
          <w:highlight w:val="yellow"/>
        </w:rPr>
        <w:t xml:space="preserve">Comparing arthropods sampled in Malaise traps, most arthropods had mean daily sampling rates that were comparatively lower than their frequency of occurrence in the diets, </w:t>
      </w:r>
      <w:proofErr w:type="gramStart"/>
      <w:r w:rsidRPr="00B504B2">
        <w:rPr>
          <w:color w:val="000000"/>
          <w:highlight w:val="yellow"/>
        </w:rPr>
        <w:t>with the exception of</w:t>
      </w:r>
      <w:proofErr w:type="gramEnd"/>
      <w:r w:rsidRPr="00B504B2">
        <w:rPr>
          <w:color w:val="000000"/>
          <w:highlight w:val="yellow"/>
        </w:rPr>
        <w:t xml:space="preserve"> Diptera. The four taxa in the Malaise samples with the highest frequency of occurrence in the diets were: Araneae, </w:t>
      </w:r>
      <w:proofErr w:type="spellStart"/>
      <w:r w:rsidRPr="00B504B2">
        <w:rPr>
          <w:color w:val="000000"/>
          <w:highlight w:val="yellow"/>
        </w:rPr>
        <w:t>Tipuloidea</w:t>
      </w:r>
      <w:proofErr w:type="spellEnd"/>
      <w:r w:rsidRPr="00B504B2">
        <w:rPr>
          <w:color w:val="000000"/>
          <w:highlight w:val="yellow"/>
        </w:rPr>
        <w:t xml:space="preserve">, Lepidoptera, and Diptera. Araneae (spiders) had an especially low mean daily sampling rate in comparison to its frequency of occurrence in the diet. However, Malaise traps are designed to capture flying insects which explains why they were largely underrepresented. Lepidoptera also had a low mean daily sampling rate in comparison to the frequency of occurrence in the diet, which is likely </w:t>
      </w:r>
      <w:proofErr w:type="gramStart"/>
      <w:r w:rsidRPr="00B504B2">
        <w:rPr>
          <w:color w:val="000000"/>
          <w:highlight w:val="yellow"/>
        </w:rPr>
        <w:t>due to the fact that</w:t>
      </w:r>
      <w:proofErr w:type="gramEnd"/>
      <w:r w:rsidRPr="00B504B2">
        <w:rPr>
          <w:color w:val="000000"/>
          <w:highlight w:val="yellow"/>
        </w:rPr>
        <w:t xml:space="preserve"> a large portion of the Lepidoptera consumed by black-throated blue warblers are larval, which would also not be present in Malaise traps. Interestingly, </w:t>
      </w:r>
      <w:proofErr w:type="spellStart"/>
      <w:r w:rsidRPr="00B504B2">
        <w:rPr>
          <w:color w:val="000000"/>
          <w:highlight w:val="yellow"/>
        </w:rPr>
        <w:t>Tipuloidea</w:t>
      </w:r>
      <w:proofErr w:type="spellEnd"/>
      <w:r w:rsidRPr="00B504B2">
        <w:rPr>
          <w:color w:val="000000"/>
          <w:highlight w:val="yellow"/>
        </w:rPr>
        <w:t xml:space="preserve"> (crane flies) had a very high frequency of occurrence in the diets but a relatively low mean daily sampling rate, suggesting that adults are selecting for crane flies even at lower abundance.</w:t>
      </w:r>
      <w:ins w:author="Lindsey Elizabeth Forg" w:date="2022-08-02T15:25:00Z" w:id="210">
        <w:r w:rsidRPr="00B504B2" w:rsidR="007F7E17">
          <w:rPr>
            <w:color w:val="000000"/>
            <w:highlight w:val="yellow"/>
          </w:rPr>
          <w:t xml:space="preserve"> It is also possible that Malaise traps are simply inadequate for </w:t>
        </w:r>
        <w:r w:rsidRPr="00B504B2" w:rsidR="00D944A9">
          <w:rPr>
            <w:color w:val="000000"/>
            <w:highlight w:val="yellow"/>
          </w:rPr>
          <w:t>sampling crane flies, however this is unlikely given that Malai</w:t>
        </w:r>
      </w:ins>
      <w:ins w:author="Lindsey Elizabeth Forg" w:date="2022-08-02T15:26:00Z" w:id="211">
        <w:r w:rsidRPr="00B504B2" w:rsidR="00D944A9">
          <w:rPr>
            <w:color w:val="000000"/>
            <w:highlight w:val="yellow"/>
          </w:rPr>
          <w:t xml:space="preserve">se traps are commonly used in studies of crane flies </w:t>
        </w:r>
      </w:ins>
      <w:r w:rsidRPr="00B504B2" w:rsidR="00D944A9">
        <w:rPr>
          <w:color w:val="000000"/>
          <w:highlight w:val="yellow"/>
        </w:rPr>
        <w:fldChar w:fldCharType="begin"/>
      </w:r>
      <w:r w:rsidRPr="00B504B2" w:rsidR="00D944A9">
        <w:rPr>
          <w:color w:val="000000"/>
          <w:highlight w:val="yellow"/>
        </w:rPr>
        <w:instrText xml:space="preserve"> ADDIN ZOTERO_ITEM CSL_CITATION {"citationID":"tlg7mXeO","properties":{"formattedCitation":"(Autio et al. 2013)","plainCitation":"(Autio et al. 2013)","noteIndex":0},"citationItems":[{"id":448,"uris":["http://zotero.org/groups/2456233/items/XAHHDNAX"],"itemData":{"id":448,"type":"article-journal","container-title":"Journal of Insect Conservation","DOI":"10.1007/s10841-013-9593-5","ISSN":"1366-638X, 1572-9753","issue":"6","journalAbbreviation":"J Insect Conserv","language":"en","page":"1125-1136","source":"DOI.org (Crossref)","title":"Species richness and rarity of crane flies (Diptera, Tipuloidea) in a boreal mire","volume":"17","author":[{"family":"Autio","given":"Olli"},{"family":"Salmela","given":"Jukka"},{"family":"Suhonen","given":"Jukka"}],"issued":{"date-parts":[["2013",12]]}}}],"schema":"https://github.com/citation-style-language/schema/raw/master/csl-citation.json"} </w:instrText>
      </w:r>
      <w:r w:rsidRPr="00B504B2" w:rsidR="00D944A9">
        <w:rPr>
          <w:color w:val="000000"/>
          <w:highlight w:val="yellow"/>
        </w:rPr>
        <w:fldChar w:fldCharType="separate"/>
      </w:r>
      <w:r w:rsidRPr="00B504B2" w:rsidR="00D944A9">
        <w:rPr>
          <w:noProof/>
          <w:color w:val="000000"/>
          <w:highlight w:val="yellow"/>
        </w:rPr>
        <w:t>(Autio et al. 2013)</w:t>
      </w:r>
      <w:r w:rsidRPr="00B504B2" w:rsidR="00D944A9">
        <w:rPr>
          <w:color w:val="000000"/>
          <w:highlight w:val="yellow"/>
        </w:rPr>
        <w:fldChar w:fldCharType="end"/>
      </w:r>
      <w:ins w:author="Lindsey Elizabeth Forg" w:date="2022-08-05T17:52:00Z" w:id="212">
        <w:r w:rsidRPr="00B504B2" w:rsidR="005B77F1">
          <w:rPr>
            <w:color w:val="000000"/>
            <w:highlight w:val="yellow"/>
          </w:rPr>
          <w:t>, and because Malaise traps have been shown to be one of the most effective ways to survey Diptera</w:t>
        </w:r>
      </w:ins>
      <w:ins w:author="Lindsey Elizabeth Forg" w:date="2022-08-05T17:53:00Z" w:id="213">
        <w:r w:rsidRPr="00B504B2" w:rsidR="00C376EF">
          <w:rPr>
            <w:color w:val="000000"/>
            <w:highlight w:val="yellow"/>
          </w:rPr>
          <w:t xml:space="preserve">, the order which includes crane flies </w:t>
        </w:r>
      </w:ins>
      <w:r w:rsidRPr="00B504B2" w:rsidR="00C376EF">
        <w:rPr>
          <w:color w:val="000000"/>
          <w:highlight w:val="yellow"/>
        </w:rPr>
        <w:fldChar w:fldCharType="begin"/>
      </w:r>
      <w:r w:rsidRPr="00B504B2" w:rsidR="00C376EF">
        <w:rPr>
          <w:color w:val="000000"/>
          <w:highlight w:val="yellow"/>
        </w:rPr>
        <w:instrText xml:space="preserve"> ADDIN ZOTERO_ITEM CSL_CITATION {"citationID":"GFLAYExB","properties":{"formattedCitation":"(Montgomery et al. 2021)","plainCitation":"(Montgomery et al. 2021)","noteIndex":0},"citationItems":[{"id":449,"uris":["http://zotero.org/groups/2456233/items/ABRD6WG4"],"itemData":{"id":449,"type":"article-journal","abstract":"Benchmark studies of insect populations are increasingly relevant and needed amid accelerating concern about insect trends in the Anthropocene. The growing recognition that insect populations may be in decline has given rise to a renewed call for insect population monitoring by scientists, and a desire from the broader public to participate in insect surveys. However, due to the immense diversity of insects and a vast assortment of data collection methods, there is a general lack of standardization in insect monitoring methods, such that a sudden and unplanned expansion of data collection may fail to meet its ecological potential or conservation needs without a coordinated focus on standards and best practices. To begin to address this problem, we provide simple guidelines for maximizing return on proven inventory methods that will provide insect benchmarking data suitable for a variety of ecological responses, including occurrence and distribution, phenology, abundance and biomass, and diversity and species composition. To track these responses, we present seven primary insect sampling methods—malaise trapping, light trapping, pan trapping, pitfall trappings, beating sheets, acoustic monitoring, and active visual surveys—and recommend standards while highlighting examples of model programs. For each method, we discuss key topics such as recommended spatial and temporal scales of sampling, important metadata to track, and degree of replication needed to produce rigorous estimates of ecological responses. We additionally suggest protocols for scalable insect monitoring, from backyards to national parks. Overall, we aim to compile a resource that can be used by diverse individuals and organizations seeking to initiate or improve insect monitoring programs in this era of rapid change.","container-title":"Frontiers in Ecology and Evolution","DOI":"10.3389/fevo.2020.579193","ISSN":"2296-701X","journalAbbreviation":"Front. Ecol. Evol.","page":"579193","source":"DOI.org (Crossref)","title":"Standards and Best Practices for Monitoring and Benchmarking Insects","volume":"8","author":[{"family":"Montgomery","given":"Graham A."},{"family":"Belitz","given":"Michael W."},{"family":"Guralnick","given":"Rob P."},{"family":"Tingley","given":"Morgan W."}],"issued":{"date-parts":[["2021",1,15]]}}}],"schema":"https://github.com/citation-style-language/schema/raw/master/csl-citation.json"} </w:instrText>
      </w:r>
      <w:r w:rsidRPr="00B504B2" w:rsidR="00C376EF">
        <w:rPr>
          <w:color w:val="000000"/>
          <w:highlight w:val="yellow"/>
        </w:rPr>
        <w:fldChar w:fldCharType="separate"/>
      </w:r>
      <w:r w:rsidRPr="00B504B2" w:rsidR="00C376EF">
        <w:rPr>
          <w:noProof/>
          <w:color w:val="000000"/>
          <w:highlight w:val="yellow"/>
        </w:rPr>
        <w:t>(Montgomery et al. 2021)</w:t>
      </w:r>
      <w:r w:rsidRPr="00B504B2" w:rsidR="00C376EF">
        <w:rPr>
          <w:color w:val="000000"/>
          <w:highlight w:val="yellow"/>
        </w:rPr>
        <w:fldChar w:fldCharType="end"/>
      </w:r>
      <w:ins w:author="Lindsey Elizabeth Forg" w:date="2022-08-05T17:53:00Z" w:id="214">
        <w:r w:rsidRPr="00B504B2" w:rsidR="00C376EF">
          <w:rPr>
            <w:color w:val="000000"/>
            <w:highlight w:val="yellow"/>
          </w:rPr>
          <w:t>.</w:t>
        </w:r>
      </w:ins>
      <w:ins w:author="Lindsey Elizabeth Forg" w:date="2022-08-02T15:25:00Z" w:id="215">
        <w:r w:rsidRPr="00B504B2" w:rsidR="00D944A9">
          <w:rPr>
            <w:color w:val="000000"/>
            <w:highlight w:val="yellow"/>
          </w:rPr>
          <w:t xml:space="preserve"> </w:t>
        </w:r>
      </w:ins>
      <w:r w:rsidRPr="00B504B2">
        <w:rPr>
          <w:color w:val="000000"/>
          <w:highlight w:val="yellow"/>
        </w:rPr>
        <w:t xml:space="preserve"> In general, the trends in frequency of occurrence in diets did not clearly correspond with trends in mean daily sampling rate in the Malaise traps across elevation zones and survey periods.</w:t>
      </w:r>
      <w:r>
        <w:rPr>
          <w:color w:val="000000"/>
        </w:rPr>
        <w:t xml:space="preserve"> </w:t>
      </w:r>
    </w:p>
    <w:p w:rsidRPr="007C3959" w:rsidR="008E70B5" w:rsidP="008E70B5" w:rsidRDefault="008E70B5" w14:paraId="7817F249" w14:textId="39067EC0">
      <w:pPr>
        <w:pStyle w:val="CommentText"/>
        <w:spacing w:line="480" w:lineRule="auto"/>
        <w:ind w:firstLine="720"/>
        <w:rPr>
          <w:rFonts w:ascii="Times New Roman" w:hAnsi="Times New Roman" w:cs="Times New Roman"/>
          <w:sz w:val="24"/>
          <w:szCs w:val="24"/>
        </w:rPr>
      </w:pPr>
      <w:r w:rsidRPr="2C873A10">
        <w:rPr>
          <w:rFonts w:ascii="Times New Roman" w:hAnsi="Times New Roman" w:cs="Times New Roman"/>
          <w:color w:val="000000" w:themeColor="text1"/>
          <w:sz w:val="24"/>
          <w:szCs w:val="24"/>
          <w:highlight w:val="yellow"/>
        </w:rPr>
        <w:t xml:space="preserve">We did find significant differences in diet composition between the three age classes. </w:t>
      </w:r>
      <w:proofErr w:type="spellStart"/>
      <w:ins w:author="Lindsey Elizabeth Forg" w:date="2022-12-17T17:23:00Z" w:id="216">
        <w:r w:rsidRPr="2C873A10" w:rsidR="7BD915AE">
          <w:rPr>
            <w:rFonts w:ascii="Times New Roman" w:hAnsi="Times New Roman" w:cs="Times New Roman"/>
            <w:color w:val="000000" w:themeColor="text1"/>
            <w:sz w:val="24"/>
            <w:szCs w:val="24"/>
            <w:highlight w:val="yellow"/>
          </w:rPr>
          <w:t>Although</w:t>
        </w:r>
      </w:ins>
      <w:del w:author="Lindsey Elizabeth Forg" w:date="2022-12-17T17:23:00Z" w:id="217">
        <w:r w:rsidRPr="2C873A10">
          <w:rPr>
            <w:rFonts w:ascii="Times New Roman" w:hAnsi="Times New Roman" w:cs="Times New Roman"/>
            <w:color w:val="000000" w:themeColor="text1"/>
            <w:sz w:val="24"/>
            <w:szCs w:val="24"/>
            <w:highlight w:val="yellow"/>
          </w:rPr>
          <w:delText xml:space="preserve">However, </w:delText>
        </w:r>
      </w:del>
      <w:r w:rsidRPr="2C873A10">
        <w:rPr>
          <w:rFonts w:ascii="Times New Roman" w:hAnsi="Times New Roman" w:cs="Times New Roman"/>
          <w:color w:val="000000" w:themeColor="text1"/>
          <w:sz w:val="24"/>
          <w:szCs w:val="24"/>
          <w:highlight w:val="yellow"/>
        </w:rPr>
        <w:t>the</w:t>
      </w:r>
      <w:proofErr w:type="spellEnd"/>
      <w:r w:rsidRPr="2C873A10">
        <w:rPr>
          <w:rFonts w:ascii="Times New Roman" w:hAnsi="Times New Roman" w:cs="Times New Roman"/>
          <w:color w:val="000000" w:themeColor="text1"/>
          <w:sz w:val="24"/>
          <w:szCs w:val="24"/>
          <w:highlight w:val="yellow"/>
        </w:rPr>
        <w:t xml:space="preserve"> sample size of HY birds was small (</w:t>
      </w:r>
      <w:r w:rsidRPr="2C873A10">
        <w:rPr>
          <w:rFonts w:ascii="Times New Roman" w:hAnsi="Times New Roman" w:cs="Times New Roman"/>
          <w:i/>
          <w:color w:val="000000" w:themeColor="text1"/>
          <w:sz w:val="24"/>
          <w:szCs w:val="24"/>
          <w:highlight w:val="yellow"/>
        </w:rPr>
        <w:t>n</w:t>
      </w:r>
      <w:r w:rsidRPr="2C873A10">
        <w:rPr>
          <w:rFonts w:ascii="Times New Roman" w:hAnsi="Times New Roman" w:cs="Times New Roman"/>
          <w:color w:val="000000" w:themeColor="text1"/>
          <w:sz w:val="24"/>
          <w:szCs w:val="24"/>
          <w:highlight w:val="yellow"/>
        </w:rPr>
        <w:t xml:space="preserve"> = 5) compared to SY (</w:t>
      </w:r>
      <w:r w:rsidRPr="2C873A10">
        <w:rPr>
          <w:rFonts w:ascii="Times New Roman" w:hAnsi="Times New Roman" w:cs="Times New Roman"/>
          <w:i/>
          <w:color w:val="000000" w:themeColor="text1"/>
          <w:sz w:val="24"/>
          <w:szCs w:val="24"/>
          <w:highlight w:val="yellow"/>
        </w:rPr>
        <w:t>n</w:t>
      </w:r>
      <w:r w:rsidRPr="2C873A10">
        <w:rPr>
          <w:rFonts w:ascii="Times New Roman" w:hAnsi="Times New Roman" w:cs="Times New Roman"/>
          <w:color w:val="000000" w:themeColor="text1"/>
          <w:sz w:val="24"/>
          <w:szCs w:val="24"/>
          <w:highlight w:val="yellow"/>
        </w:rPr>
        <w:t xml:space="preserve"> = 49) and ASY (</w:t>
      </w:r>
      <w:r w:rsidRPr="2C873A10">
        <w:rPr>
          <w:rFonts w:ascii="Times New Roman" w:hAnsi="Times New Roman" w:cs="Times New Roman"/>
          <w:i/>
          <w:color w:val="000000" w:themeColor="text1"/>
          <w:sz w:val="24"/>
          <w:szCs w:val="24"/>
          <w:highlight w:val="yellow"/>
        </w:rPr>
        <w:t>n</w:t>
      </w:r>
      <w:r w:rsidRPr="2C873A10">
        <w:rPr>
          <w:rFonts w:ascii="Times New Roman" w:hAnsi="Times New Roman" w:cs="Times New Roman"/>
          <w:color w:val="000000" w:themeColor="text1"/>
          <w:sz w:val="24"/>
          <w:szCs w:val="24"/>
          <w:highlight w:val="yellow"/>
        </w:rPr>
        <w:t xml:space="preserve"> = 31) and all HY samples were collected in the late survey period</w:t>
      </w:r>
      <w:ins w:author="Lindsey Elizabeth Forg" w:date="2022-12-17T17:23:00Z" w:id="218">
        <w:r w:rsidRPr="2C873A10">
          <w:rPr>
            <w:rFonts w:ascii="Times New Roman" w:hAnsi="Times New Roman" w:cs="Times New Roman"/>
            <w:color w:val="000000" w:themeColor="text1"/>
            <w:sz w:val="24"/>
            <w:szCs w:val="24"/>
            <w:highlight w:val="yellow"/>
          </w:rPr>
          <w:t xml:space="preserve">, </w:t>
        </w:r>
        <w:r w:rsidRPr="2C873A10" w:rsidR="2BE0FB4E">
          <w:rPr>
            <w:rFonts w:ascii="Times New Roman" w:hAnsi="Times New Roman" w:cs="Times New Roman"/>
            <w:color w:val="000000" w:themeColor="text1"/>
            <w:sz w:val="24"/>
            <w:szCs w:val="24"/>
            <w:highlight w:val="yellow"/>
          </w:rPr>
          <w:t>the results of the PER</w:t>
        </w:r>
      </w:ins>
      <w:ins w:author="Lindsey Elizabeth Forg" w:date="2022-12-17T17:24:00Z" w:id="219">
        <w:r w:rsidRPr="2C873A10" w:rsidR="2BE0FB4E">
          <w:rPr>
            <w:rFonts w:ascii="Times New Roman" w:hAnsi="Times New Roman" w:cs="Times New Roman"/>
            <w:color w:val="000000" w:themeColor="text1"/>
            <w:sz w:val="24"/>
            <w:szCs w:val="24"/>
            <w:highlight w:val="yellow"/>
          </w:rPr>
          <w:t>MANOVA were consistent even when removing HY birds from the analysis.</w:t>
        </w:r>
      </w:ins>
      <w:del w:author="Lindsey Elizabeth Forg" w:date="2022-12-17T17:24:00Z" w:id="220">
        <w:r w:rsidRPr="2C873A10" w:rsidDel="008E70B5">
          <w:rPr>
            <w:rFonts w:ascii="Times New Roman" w:hAnsi="Times New Roman" w:cs="Times New Roman"/>
            <w:color w:val="000000" w:themeColor="text1"/>
            <w:sz w:val="24"/>
            <w:szCs w:val="24"/>
            <w:highlight w:val="yellow"/>
          </w:rPr>
          <w:delText>,</w:delText>
        </w:r>
      </w:del>
      <w:del w:author="Lindsey Elizabeth Forg" w:date="2022-12-17T17:23:00Z" w:id="221">
        <w:r w:rsidRPr="2C873A10" w:rsidDel="008E70B5">
          <w:rPr>
            <w:rFonts w:ascii="Times New Roman" w:hAnsi="Times New Roman" w:cs="Times New Roman"/>
            <w:color w:val="000000" w:themeColor="text1"/>
            <w:sz w:val="24"/>
            <w:szCs w:val="24"/>
            <w:highlight w:val="yellow"/>
          </w:rPr>
          <w:delText xml:space="preserve"> </w:delText>
        </w:r>
        <w:r w:rsidRPr="2C873A10">
          <w:rPr>
            <w:rFonts w:ascii="Times New Roman" w:hAnsi="Times New Roman" w:cs="Times New Roman"/>
            <w:color w:val="000000" w:themeColor="text1"/>
            <w:sz w:val="24"/>
            <w:szCs w:val="24"/>
            <w:highlight w:val="yellow"/>
          </w:rPr>
          <w:delText>which was likely driving the difference in diet composition between age classes.</w:delText>
        </w:r>
      </w:del>
      <w:r w:rsidRPr="2C873A10">
        <w:rPr>
          <w:rFonts w:ascii="Times New Roman" w:hAnsi="Times New Roman" w:cs="Times New Roman"/>
          <w:color w:val="000000" w:themeColor="text1"/>
          <w:sz w:val="24"/>
          <w:szCs w:val="24"/>
          <w:highlight w:val="yellow"/>
        </w:rPr>
        <w:t xml:space="preserve"> We lack avian studies on how diet varies by age in adult birds. However, we would only expect SY and ASY black-throated blue warblers to have different diets if they were foraging in territories that differed in insect diversity and composition and if younger birds were less specialized on </w:t>
      </w:r>
      <w:proofErr w:type="gramStart"/>
      <w:r w:rsidRPr="2C873A10">
        <w:rPr>
          <w:rFonts w:ascii="Times New Roman" w:hAnsi="Times New Roman" w:cs="Times New Roman"/>
          <w:color w:val="000000" w:themeColor="text1"/>
          <w:sz w:val="24"/>
          <w:szCs w:val="24"/>
          <w:highlight w:val="yellow"/>
        </w:rPr>
        <w:t>particular prey</w:t>
      </w:r>
      <w:proofErr w:type="gramEnd"/>
      <w:r w:rsidRPr="2C873A10">
        <w:rPr>
          <w:rFonts w:ascii="Times New Roman" w:hAnsi="Times New Roman" w:cs="Times New Roman"/>
          <w:color w:val="000000" w:themeColor="text1"/>
          <w:sz w:val="24"/>
          <w:szCs w:val="24"/>
          <w:highlight w:val="yellow"/>
        </w:rPr>
        <w:t xml:space="preserve"> because of lower foraging success and experience.</w:t>
      </w:r>
      <w:r w:rsidRPr="2C873A10">
        <w:rPr>
          <w:rFonts w:ascii="Times New Roman" w:hAnsi="Times New Roman" w:cs="Times New Roman"/>
          <w:color w:val="000000" w:themeColor="text1"/>
          <w:sz w:val="24"/>
          <w:szCs w:val="24"/>
        </w:rPr>
        <w:t xml:space="preserve"> </w:t>
      </w:r>
    </w:p>
    <w:p w:rsidR="008E70B5" w:rsidP="2C873A10" w:rsidRDefault="008E70B5" w14:paraId="49B6DEB1" w14:textId="4E007485">
      <w:pPr>
        <w:shd w:val="clear" w:color="auto" w:fill="FFFFFF" w:themeFill="background1"/>
        <w:spacing w:line="480" w:lineRule="auto"/>
        <w:rPr>
          <w:color w:val="000000"/>
        </w:rPr>
      </w:pPr>
      <w:r>
        <w:rPr>
          <w:color w:val="000000"/>
        </w:rPr>
        <w:tab/>
      </w:r>
      <w:commentRangeStart w:id="222"/>
      <w:commentRangeStart w:id="223"/>
      <w:r>
        <w:rPr>
          <w:color w:val="000000"/>
        </w:rPr>
        <w:t>Contrary</w:t>
      </w:r>
      <w:commentRangeEnd w:id="222"/>
      <w:r w:rsidR="00122C43">
        <w:rPr>
          <w:rStyle w:val="CommentReference"/>
          <w:rFonts w:asciiTheme="minorHAnsi" w:hAnsiTheme="minorHAnsi" w:eastAsiaTheme="minorHAnsi" w:cstheme="minorBidi"/>
        </w:rPr>
        <w:commentReference w:id="222"/>
      </w:r>
      <w:commentRangeEnd w:id="223"/>
      <w:r>
        <w:rPr>
          <w:rStyle w:val="CommentReference"/>
        </w:rPr>
        <w:commentReference w:id="223"/>
      </w:r>
      <w:r>
        <w:rPr>
          <w:color w:val="000000"/>
        </w:rPr>
        <w:t xml:space="preserve"> to our predictions, diet diversity and composition did not differ by breeding stage. I had expected birds to be more selective on Lepidoptera larvae while feeding young. Studies have shown that caterpillars comprise 60-87% of prey biomass brought to black-throated blue warblers nestlings </w:t>
      </w:r>
      <w:r>
        <w:rPr>
          <w:color w:val="000000"/>
        </w:rPr>
        <w:fldChar w:fldCharType="begin"/>
      </w:r>
      <w:r>
        <w:rPr>
          <w:color w:val="000000"/>
        </w:rPr>
        <w:instrText xml:space="preserve"> ADDIN ZOTERO_ITEM CSL_CITATION {"citationID":"eDhDvYtu","properties":{"formattedCitation":"(Goodbred and Holmes 1996)","plainCitation":"(Goodbred and Holmes 1996)","noteIndex":0},"citationItems":[{"id":366,"uris":["http://zotero.org/groups/2456233/items/H6E5W3W5"],"itemData":{"id":366,"type":"article-journal","abstract":"[Using video cameras at nests, we measured rates, quantities, and types of food delivered by male and female Black-throated Blue Warblers (Dendroica caerulescens) to nestlings of different ages and at different times of day and nesting season. Based on 89 1.5-2 h observation periods at 18 nests, all of which contained four young, we found that larval Lepidoptera comprised 60-87% of the estimated prey biomass brought to nestlings and that the female and male parents delivered approximately equal amounts of food over the nesting cycle. Food provisioning rates did not vary with time of day or with parental age, but did increase significantly with age of nestlings and decrease with time of season (early vs mid-summer). The lower rate and quantity of provisioning in mid-summer was reflected in significantly slower growth of nestlings in that part of the season, suggesting constraints on parental food provisioning, perhaps due to lower food availability.]","archive":"JSTOR","container-title":"The Wilson Bulletin","ISSN":"00435643","issue":"3","note":"publisher: Wilson Ornithological Society","page":"467-479","title":"Factors Affecting Food Provisioning of Nestling Black-Throated Blue Warblers","volume":"108","author":[{"family":"Goodbred","given":"Catherine O'Neill"},{"family":"Holmes","given":"Richard T."}],"issued":{"date-parts":[["1996"]]}}}],"schema":"https://github.com/citation-style-language/schema/raw/master/csl-citation.json"} </w:instrText>
      </w:r>
      <w:r>
        <w:rPr>
          <w:color w:val="000000"/>
        </w:rPr>
        <w:fldChar w:fldCharType="separate"/>
      </w:r>
      <w:r>
        <w:rPr>
          <w:color w:val="000000"/>
        </w:rPr>
        <w:t>(Goodbred and Holmes 1996)</w:t>
      </w:r>
      <w:r>
        <w:rPr>
          <w:color w:val="000000"/>
        </w:rPr>
        <w:fldChar w:fldCharType="end"/>
      </w:r>
      <w:r>
        <w:rPr>
          <w:color w:val="000000"/>
        </w:rPr>
        <w:t xml:space="preserve">, thus I expected their diets to be less diverse during the parental stage and be comprised of mostly Lepidoptera. However, my results suggest that adults may select the same prey items to feed their young that they eat themselves throughout all breeding stages. </w:t>
      </w:r>
      <w:ins w:author="Lindsey Elizabeth Forg" w:date="2022-08-05T17:55:00Z" w:id="224">
        <w:r w:rsidRPr="2C873A10" w:rsidR="00C376EF">
          <w:rPr>
            <w:color w:val="000000" w:themeColor="text1"/>
            <w:highlight w:val="yellow"/>
            <w:rPrChange w:author="Lindsey Elizabeth Forg" w:date="2022-08-05T17:56:00Z" w:id="225">
              <w:rPr>
                <w:color w:val="000000"/>
              </w:rPr>
            </w:rPrChange>
          </w:rPr>
          <w:t>Need to say that it’s unlikely that they would expend energy foraging for different prey than what they feed their young</w:t>
        </w:r>
      </w:ins>
      <w:ins w:author="Lindsey Elizabeth Forg" w:date="2022-08-05T17:56:00Z" w:id="226">
        <w:r w:rsidRPr="2C873A10" w:rsidR="00C376EF">
          <w:rPr>
            <w:color w:val="000000" w:themeColor="text1"/>
            <w:highlight w:val="yellow"/>
            <w:rPrChange w:author="Lindsey Elizabeth Forg" w:date="2022-08-05T17:56:00Z" w:id="227">
              <w:rPr>
                <w:color w:val="000000"/>
              </w:rPr>
            </w:rPrChange>
          </w:rPr>
          <w:t>, but not sure what to cite.</w:t>
        </w:r>
        <w:r w:rsidRPr="2C873A10" w:rsidR="00C376EF">
          <w:rPr>
            <w:color w:val="000000" w:themeColor="text1"/>
          </w:rPr>
          <w:t xml:space="preserve"> </w:t>
        </w:r>
      </w:ins>
    </w:p>
    <w:p w:rsidR="008E70B5" w:rsidP="008E70B5" w:rsidRDefault="008E70B5" w14:paraId="078A1607" w14:textId="77777777">
      <w:pPr>
        <w:shd w:val="clear" w:color="auto" w:fill="FFFFFF"/>
        <w:spacing w:line="480" w:lineRule="auto"/>
        <w:rPr>
          <w:color w:val="000000"/>
        </w:rPr>
      </w:pPr>
      <w:r>
        <w:rPr>
          <w:color w:val="000000"/>
        </w:rPr>
        <w:tab/>
      </w:r>
      <w:r>
        <w:rPr>
          <w:color w:val="000000"/>
        </w:rPr>
        <w:t xml:space="preserve">Fecal DNA metabarcoding allowed us to examine the diets of black-throated blue warblers at a specificity that is not possible to replicate in observational studies. </w:t>
      </w:r>
      <w:r w:rsidRPr="00B15877">
        <w:rPr>
          <w:color w:val="000000"/>
          <w:highlight w:val="yellow"/>
        </w:rPr>
        <w:t>We were able to identify 249 species in 98 fecal samples.</w:t>
      </w:r>
      <w:r>
        <w:rPr>
          <w:color w:val="000000"/>
        </w:rPr>
        <w:t xml:space="preserve"> While it is possible to classify prey items at the species-level by examining fecal samples or stomach contents directly, it is challenging and time consuming even for expert taxonomists, and certain arthropod parts may be degraded </w:t>
      </w:r>
      <w:r>
        <w:rPr>
          <w:color w:val="000000"/>
        </w:rPr>
        <w:fldChar w:fldCharType="begin"/>
      </w:r>
      <w:r>
        <w:rPr>
          <w:color w:val="000000"/>
        </w:rPr>
        <w:instrText xml:space="preserve"> ADDIN ZOTERO_ITEM CSL_CITATION {"citationID":"xQJ7rEWZ","properties":{"formattedCitation":"(Hoenig et al. 2022)","plainCitation":"(Hoenig et al. 2022)","noteIndex":0},"citationItems":[{"id":308,"uris":["http://zotero.org/groups/2456233/items/W6Q4KKA6"],"itemData":{"id":308,"type":"article-journal","abstract":"Abstract\n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A"}],"issued":{"date-parts":[["2022",1,1]]}}}],"schema":"https://github.com/citation-style-language/schema/raw/master/csl-citation.json"} </w:instrText>
      </w:r>
      <w:r>
        <w:rPr>
          <w:color w:val="000000"/>
        </w:rPr>
        <w:fldChar w:fldCharType="separate"/>
      </w:r>
      <w:r>
        <w:rPr>
          <w:noProof/>
          <w:color w:val="000000"/>
        </w:rPr>
        <w:t>(Hoenig et al. 2022)</w:t>
      </w:r>
      <w:r>
        <w:rPr>
          <w:color w:val="000000"/>
        </w:rPr>
        <w:fldChar w:fldCharType="end"/>
      </w:r>
      <w:r>
        <w:rPr>
          <w:color w:val="000000"/>
        </w:rPr>
        <w:t xml:space="preserve">. In addition, fecal DNA metabarcoding is minimally invasive in comparison to other methods such as emetics studies, which can be harmful to birds </w:t>
      </w:r>
      <w:r>
        <w:rPr>
          <w:color w:val="000000"/>
        </w:rPr>
        <w:fldChar w:fldCharType="begin"/>
      </w:r>
      <w:r>
        <w:rPr>
          <w:color w:val="000000"/>
        </w:rPr>
        <w:instrText xml:space="preserve"> ADDIN ZOTERO_ITEM CSL_CITATION {"citationID":"nRNLCAjg","properties":{"formattedCitation":"(Carlisle and Holberton 2006)","plainCitation":"(Carlisle and Holberton 2006)","noteIndex":0},"citationItems":[{"id":312,"uris":["http://zotero.org/groups/2456233/items/YQTXT9QH"],"itemData":{"id":312,"type":"article-journal","container-title":"Journal of Field Ornithology","DOI":"10.1111/j.1557-9263.2006.00032.x","ISSN":"0273-8570, 1557-9263","issue":"2","journalAbbreviation":"J Field Ornithology","language":"en","page":"126-135","source":"DOI.org (Crossref)","title":"Relative efficiency of fecal versus regurgitated samples for assessing diet and the deleterious effects of a tartar emetic on migratory birds","volume":"77","author":[{"family":"Carlisle","given":"Jay D."},{"family":"Holberton","given":"Rebecca L."}],"issued":{"date-parts":[["2006",3]]}}}],"schema":"https://github.com/citation-style-language/schema/raw/master/csl-citation.json"} </w:instrText>
      </w:r>
      <w:r>
        <w:rPr>
          <w:color w:val="000000"/>
        </w:rPr>
        <w:fldChar w:fldCharType="separate"/>
      </w:r>
      <w:r>
        <w:rPr>
          <w:noProof/>
          <w:color w:val="000000"/>
        </w:rPr>
        <w:t>(Carlisle and Holberton 2006)</w:t>
      </w:r>
      <w:r>
        <w:rPr>
          <w:color w:val="000000"/>
        </w:rPr>
        <w:fldChar w:fldCharType="end"/>
      </w:r>
      <w:r>
        <w:rPr>
          <w:color w:val="000000"/>
        </w:rPr>
        <w:t xml:space="preserve">. Although DNA metabarcoding does not provide information on prey abundance, we can utilize frequency of occurrence data to understand the relative importance of different prey items based on the percentage of diets in which each taxon occurs </w:t>
      </w:r>
      <w:r>
        <w:rPr>
          <w:color w:val="000000"/>
        </w:rPr>
        <w:fldChar w:fldCharType="begin"/>
      </w:r>
      <w:r>
        <w:rPr>
          <w:color w:val="000000"/>
        </w:rPr>
        <w:instrText xml:space="preserve"> ADDIN ZOTERO_ITEM CSL_CITATION {"citationID":"HvZ5givy","properties":{"formattedCitation":"(Deagle et al. 2019)","plainCitation":"(Deagle et al. 2019)","noteIndex":0},"citationItems":[{"id":328,"uris":["http://zotero.org/groups/2456233/items/B7XWBZQV"],"itemData":{"id":328,"type":"article-journal","abstract":"Advances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Paige"}],"issued":{"date-parts":[["2019",1]]}}}],"schema":"https://github.com/citation-style-language/schema/raw/master/csl-citation.json"} </w:instrText>
      </w:r>
      <w:r>
        <w:rPr>
          <w:color w:val="000000"/>
        </w:rPr>
        <w:fldChar w:fldCharType="separate"/>
      </w:r>
      <w:r>
        <w:rPr>
          <w:noProof/>
          <w:color w:val="000000"/>
        </w:rPr>
        <w:t>(Deagle et al. 2019)</w:t>
      </w:r>
      <w:r>
        <w:rPr>
          <w:color w:val="000000"/>
        </w:rPr>
        <w:fldChar w:fldCharType="end"/>
      </w:r>
      <w:r>
        <w:rPr>
          <w:color w:val="000000"/>
        </w:rPr>
        <w:t>. These data can help us to better understand how declines in specific prey might affect black-throated blue warbler.</w:t>
      </w:r>
    </w:p>
    <w:p w:rsidR="008E70B5" w:rsidP="008E70B5" w:rsidRDefault="008E70B5" w14:paraId="577BC955" w14:textId="77777777">
      <w:pPr>
        <w:shd w:val="clear" w:color="auto" w:fill="FFFFFF"/>
        <w:spacing w:line="480" w:lineRule="auto"/>
        <w:rPr>
          <w:color w:val="000000"/>
        </w:rPr>
      </w:pPr>
    </w:p>
    <w:p w:rsidR="008E70B5" w:rsidP="008E70B5" w:rsidRDefault="008E70B5" w14:paraId="42E7A3F6" w14:textId="77777777">
      <w:pPr>
        <w:spacing w:line="480" w:lineRule="auto"/>
        <w:rPr>
          <w:del w:author="Lindsey Elizabeth Forg" w:date="2022-12-17T17:26:00Z" w:id="228"/>
          <w:b/>
          <w:bCs/>
        </w:rPr>
      </w:pPr>
      <w:commentRangeStart w:id="229"/>
      <w:del w:author="Lindsey Elizabeth Forg" w:date="2022-12-17T17:26:00Z" w:id="230">
        <w:r w:rsidRPr="00B666FC">
          <w:rPr>
            <w:b/>
            <w:bCs/>
            <w:i/>
            <w:iCs/>
          </w:rPr>
          <w:delText>Study Limitations</w:delText>
        </w:r>
      </w:del>
      <w:commentRangeEnd w:id="229"/>
      <w:r w:rsidR="006956FD">
        <w:rPr>
          <w:rStyle w:val="CommentReference"/>
          <w:rFonts w:eastAsiaTheme="minorHAnsi"/>
        </w:rPr>
        <w:commentReference w:id="229"/>
      </w:r>
    </w:p>
    <w:p w:rsidR="008E70B5" w:rsidP="008E70B5" w:rsidRDefault="008E70B5" w14:paraId="4B89E54A" w14:textId="77777777">
      <w:pPr>
        <w:spacing w:line="480" w:lineRule="auto"/>
        <w:ind w:firstLine="720"/>
        <w:rPr>
          <w:del w:author="Lindsey Elizabeth Forg" w:date="2022-12-17T17:26:00Z" w:id="231"/>
        </w:rPr>
      </w:pPr>
      <w:del w:author="Lindsey Elizabeth Forg" w:date="2022-12-17T17:26:00Z" w:id="232">
        <w:r>
          <w:delText xml:space="preserve">DNA metabarcoding for diet analyses presents several challenges due to inherent limitations of this method. I could not quantify prey abundance in the diet because read abundance in DNA metabarcoding does not directly correlate to the frequency or biomass of each prey item consumed </w:delText>
        </w:r>
      </w:del>
      <w:r>
        <w:fldChar w:fldCharType="begin"/>
      </w:r>
      <w:r>
        <w:instrText xml:space="preserve"> ADDIN ZOTERO_ITEM CSL_CITATION {"citationID":"KT71iIrn","properties":{"formattedCitation":"(Deagle et al. 2019, Hoenig et al. 2022)","plainCitation":"(Deagle et al. 2019, Hoenig et al. 2022)","noteIndex":0},"citationItems":[{"id":328,"uris":["http://zotero.org/groups/2456233/items/B7XWBZQV"],"itemData":{"id":328,"type":"article-journal","abstract":"Advances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Paige"}],"issued":{"date-parts":[["2019",1]]}},"label":"page"},{"id":308,"uris":["http://zotero.org/groups/2456233/items/W6Q4KKA6"],"itemData":{"id":308,"type":"article-journal","abstract":"Abstract\n            Identifying the composition of avian diets is a critical step in characterizing the roles of birds within ecosystems. However, because birds are a diverse taxonomic group with equally diverse dietary habits, gaining an accurate and thorough understanding of avian diet can be difficult. In addition to overcoming the inherent difficulties of studying birds, the field is advancing rapidly, and researchers are challenged with a myriad of methods to study avian diet, a task that has only become more difficult with the introduction of laboratory techniques to dietary studies. Because methodology drives inference, it is important that researchers are aware of the capabilities and limitations of each method to ensure the results of their study are interpreted correctly. However, few reviews exist which detail each of the traditional and laboratory techniques used in dietary studies, with even fewer framing these methods through a bird-specific lens. Here, we discuss the strengths and limitations of morphological prey identification, DNA-based techniques, stable isotope analysis, and the tracing of dietary biomolecules throughout food webs. We identify areas of improvement for each method, provide instances in which the combination of techniques can yield the most comprehensive findings, introduce potential avenues for combining results from each technique within a unified framework, and present recommendations for the future focus of avian dietary research.","container-title":"Ornithology","DOI":"10.1093/ornithology/ukab077","ISSN":"0004-8038, 2732-4613","issue":"1","language":"en","page":"ukab077","source":"DOI.org (Crossref)","title":"Current methods and future directions in avian diet analysis","volume":"139","author":[{"family":"Hoenig","given":"Brandon D"},{"family":"Snider","given":"Allison M"},{"family":"Forsman","given":"Anna M"},{"family":"Hobson","given":"Keith A"},{"family":"Latta","given":"Steven C"},{"family":"Miller","given":"Eliot T"},{"family":"Polito","given":"Michael J"},{"family":"Powell","given":"Luke L"},{"family":"Rogers","given":"Samantha L"},{"family":"Sherry","given":"Thomas W"},{"family":"Toews","given":"David P L"},{"family":"Welch","given":"Andreanna J"},{"family":"Taylor","given":"Sabrina S"},{"family":"Porter","given":"Brady A"}],"issued":{"date-parts":[["2022",1,1]]}},"label":"page"}],"schema":"https://github.com/citation-style-language/schema/raw/master/csl-citation.json"} </w:instrText>
      </w:r>
      <w:r>
        <w:fldChar w:fldCharType="separate"/>
      </w:r>
      <w:del w:author="Lindsey Elizabeth Forg" w:date="2022-12-17T17:26:00Z" w:id="233">
        <w:r>
          <w:rPr>
            <w:noProof/>
          </w:rPr>
          <w:delText>(Deagle et al. 2019, Hoenig et al. 2022)</w:delText>
        </w:r>
      </w:del>
      <w:r>
        <w:fldChar w:fldCharType="end"/>
      </w:r>
      <w:del w:author="Lindsey Elizabeth Forg" w:date="2022-12-17T17:26:00Z" w:id="234">
        <w:r>
          <w:delText xml:space="preserve">. Frequency of occurrence data is useful in determining diet composition because we can see which prey items are common among all individuals and which prey items are rare, however, the importance of certain rare prey items can be overstated because FOO data is based on presence-absence and not abundance.  The relative importance of different prey in each individual diet is not determined because a rare prey item is treated equally to a common prey item detected in any given fecal sample. This issue becomes more pronounced in cases where an organism is consistently eating small amounts of a rare prey item such as a grazing herbivore </w:delText>
        </w:r>
      </w:del>
      <w:r>
        <w:fldChar w:fldCharType="begin"/>
      </w:r>
      <w:r>
        <w:instrText xml:space="preserve"> ADDIN ZOTERO_ITEM CSL_CITATION {"citationID":"PCW4SUVK","properties":{"formattedCitation":"(Deagle et al. 2019)","plainCitation":"(Deagle et al. 2019)","noteIndex":0},"citationItems":[{"id":328,"uris":["http://zotero.org/groups/2456233/items/B7XWBZQV"],"itemData":{"id":328,"type":"article-journal","abstract":"Advances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&lt;span style=\"font-variant:small-caps;\"&gt;DNA&lt;/span&gt;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Paige"}],"issued":{"date-parts":[["2019",1]]}}}],"schema":"https://github.com/citation-style-language/schema/raw/master/csl-citation.json"} </w:instrText>
      </w:r>
      <w:r>
        <w:fldChar w:fldCharType="separate"/>
      </w:r>
      <w:del w:author="Lindsey Elizabeth Forg" w:date="2022-12-17T17:26:00Z" w:id="235">
        <w:r>
          <w:rPr>
            <w:noProof/>
          </w:rPr>
          <w:delText>(Deagle et al. 2019)</w:delText>
        </w:r>
      </w:del>
      <w:r>
        <w:fldChar w:fldCharType="end"/>
      </w:r>
      <w:del w:author="Lindsey Elizabeth Forg" w:date="2022-12-17T17:26:00Z" w:id="236">
        <w:r>
          <w:delText xml:space="preserve">. For more selective insectivorous birds, the issue would not be as pronounced, so frequency of occurrence data still gives meaningful insight into how important certain taxa are across samples. Nevertheless, diet abundance data would be important in evaluating the effects of climate change on the diets of black-throated blue warblers and other migratory songbirds as insect species are declining rapidly worldwide </w:delText>
        </w:r>
      </w:del>
      <w:r>
        <w:fldChar w:fldCharType="begin"/>
      </w:r>
      <w:r>
        <w:instrText xml:space="preserve"> ADDIN ZOTERO_ITEM CSL_CITATION {"citationID":"YPO2H3ZY","properties":{"formattedCitation":"(Wagner 2020)","plainCitation":"(Wagner 2020)","noteIndex":0},"citationItems":[{"id":338,"uris":["http://zotero.org/groups/2456233/items/5SIPGIRD"],"itemData":{"id":338,"type":"article-journal","abstract":"Insect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abundance.","container-title":"Annual Review of Entomology","DOI":"10.1146/annurev-ento-011019-025151","ISSN":"0066-4170, 1545-4487","issue":"1","journalAbbreviation":"Annu. Rev. Entomol.","language":"en","page":"457-480","source":"DOI.org (Crossref)","title":"Insect Declines in the Anthropocene","volume":"65","author":[{"family":"Wagner","given":"David L."}],"issued":{"date-parts":[["2020",1,7]]}}}],"schema":"https://github.com/citation-style-language/schema/raw/master/csl-citation.json"} </w:instrText>
      </w:r>
      <w:r>
        <w:fldChar w:fldCharType="separate"/>
      </w:r>
      <w:del w:author="Lindsey Elizabeth Forg" w:date="2022-12-17T17:26:00Z" w:id="237">
        <w:r>
          <w:rPr>
            <w:noProof/>
          </w:rPr>
          <w:delText>(Wagner 2020)</w:delText>
        </w:r>
      </w:del>
      <w:r>
        <w:fldChar w:fldCharType="end"/>
      </w:r>
      <w:del w:author="Lindsey Elizabeth Forg" w:date="2022-12-17T17:26:00Z" w:id="238">
        <w:r>
          <w:delText xml:space="preserve">. Monitoring whether there is sufficient food throughout the breeding season is key to understanding these effects. </w:delText>
        </w:r>
      </w:del>
    </w:p>
    <w:p w:rsidR="008E70B5" w:rsidP="008E70B5" w:rsidRDefault="008E70B5" w14:paraId="042E2852" w14:textId="77777777">
      <w:pPr>
        <w:spacing w:line="480" w:lineRule="auto"/>
        <w:ind w:firstLine="720"/>
        <w:rPr>
          <w:del w:author="Lindsey Elizabeth Forg" w:date="2022-12-17T17:26:00Z" w:id="239"/>
        </w:rPr>
      </w:pPr>
      <w:del w:author="Lindsey Elizabeth Forg" w:date="2022-12-17T17:26:00Z" w:id="240">
        <w:r>
          <w:delText xml:space="preserve">DNA metabarcoding is also limited in that we cannot differentiate insects based on life history stages, which is particularly relevant to black-throated blue warblers because they eat both larval and adult Lepidoptera. Studies have shown that there is no peak in caterpillar abundance at Hubbard Brook </w:delText>
        </w:r>
      </w:del>
      <w:r>
        <w:fldChar w:fldCharType="begin"/>
      </w:r>
      <w:r>
        <w:instrText xml:space="preserve"> ADDIN ZOTERO_ITEM CSL_CITATION {"citationID":"TMQ80Yok","properties":{"formattedCitation":"(Lany et al. 2016)","plainCitation":"(Lany et al. 2016)","noteIndex":0},"citationItems":[{"id":111,"uris":["http://zotero.org/groups/2456233/items/KIHN2684"],"itemData":{"id":111,"type":"article-journal","container-title":"Oikos","DOI":"10.1111/oik.02412","ISSN":"00301299","issue":"5","journalAbbreviation":"Oikos","language":"en","page":"656-666","source":"DOI.org (Crossref)","title":"Breeding timed to maximize reproductive success for a migratory songbird: the importance of phenological asynchrony","title-short":"Breeding timed to maximize reproductive success for a migratory songbird","volume":"125","author":[{"family":"Lany","given":"Nina K."},{"family":"Ayres","given":"Matthew P."},{"family":"Stange","given":"Erik E."},{"family":"Sillett","given":"T. Scott"},{"family":"Rodenhouse","given":"Nicholas L."},{"family":"Holmes","given":"Richard T."}],"issued":{"date-parts":[["2016",5]]}}}],"schema":"https://github.com/citation-style-language/schema/raw/master/csl-citation.json"} </w:instrText>
      </w:r>
      <w:r>
        <w:fldChar w:fldCharType="separate"/>
      </w:r>
      <w:del w:author="Lindsey Elizabeth Forg" w:date="2022-12-17T17:26:00Z" w:id="241">
        <w:r>
          <w:rPr>
            <w:noProof/>
          </w:rPr>
          <w:delText>(Lany et al. 2016)</w:delText>
        </w:r>
      </w:del>
      <w:r>
        <w:fldChar w:fldCharType="end"/>
      </w:r>
      <w:del w:author="Lindsey Elizabeth Forg" w:date="2022-12-17T17:26:00Z" w:id="242">
        <w:r>
          <w:delText xml:space="preserve">, but if we could differentiate between caterpillars and moths in the fecal data, we could gain more insight into changes in the selection or preference for different families of larvae as well as different insect life stages that they consume over the breeding season. </w:delText>
        </w:r>
      </w:del>
    </w:p>
    <w:p w:rsidR="008E70B5" w:rsidP="008E70B5" w:rsidRDefault="008E70B5" w14:paraId="79CD7C7F" w14:textId="77777777">
      <w:pPr>
        <w:spacing w:line="480" w:lineRule="auto"/>
        <w:ind w:firstLine="720"/>
        <w:rPr>
          <w:del w:author="Lindsey Elizabeth Forg" w:date="2022-12-09T20:14:00Z" w:id="243"/>
        </w:rPr>
      </w:pPr>
      <w:del w:author="Lindsey Elizabeth Forg" w:date="2022-12-09T20:14:00Z" w:id="244">
        <w:r w:rsidRPr="009F0216">
          <w:rPr>
            <w:highlight w:val="red"/>
          </w:rPr>
          <w:delText>I also faced challenges due to uneven sample sizes of males and females and insufficient samples of females captured in different breeding stages to examine differences in diet by sex and breeding stage for females. We captured males opportunistically, whereas females were always captured during the incubation stage. It was also challenging to capture birds early and late in the breeding season, resulting in lower sample sizes in early May and early August. When males first arrive, they forage high in the canopy, sing infrequently, making them difficult to detect, and are not as responsive to playback. Similarly, at the end of the breeding season, territories begin to break down as birds begin to molt and birds become difficult to detect and lure with playback.</w:delText>
        </w:r>
      </w:del>
      <w:del w:author="Lindsey Elizabeth Forg" w:date="2022-12-17T17:26:00Z" w:id="245">
        <w:r>
          <w:delText xml:space="preserve"> </w:delText>
        </w:r>
      </w:del>
    </w:p>
    <w:p w:rsidR="008E70B5" w:rsidP="008E70B5" w:rsidRDefault="008E70B5" w14:paraId="5B2E0281" w14:textId="77777777">
      <w:pPr>
        <w:spacing w:line="480" w:lineRule="auto"/>
        <w:ind w:firstLine="720"/>
        <w:rPr>
          <w:del w:author="Lindsey Elizabeth Forg" w:date="2022-12-17T17:26:00Z" w:id="246"/>
        </w:rPr>
      </w:pPr>
      <w:commentRangeStart w:id="247"/>
      <w:del w:author="Lindsey Elizabeth Forg" w:date="2022-12-17T17:26:00Z" w:id="248">
        <w:r>
          <w:delText xml:space="preserve">It was difficult to associate diet and caterpillar availability because of the design of caterpillar surveys. As part of the long-term research on black-throated blue warblers, caterpillar surveys are conducted to measure the abundance and biomass of target Lepidoptera larvae and spiders given that the identification of larvae are conducted in the field by crew members with variable experience identifying caterpillars. Thus, the taxonomic resolution is much coarser than the diet data. This issue, coupled with the inability to distinguish between caterpillars and moths in the diet data, created limitations for associating diet data and caterpillar availability to understand drivers of differences in diet diversity and composition. </w:delText>
        </w:r>
      </w:del>
      <w:commentRangeEnd w:id="247"/>
      <w:r w:rsidR="00201193">
        <w:rPr>
          <w:rStyle w:val="CommentReference"/>
          <w:rFonts w:eastAsiaTheme="minorHAnsi"/>
        </w:rPr>
        <w:commentReference w:id="247"/>
      </w:r>
    </w:p>
    <w:p w:rsidR="008E70B5" w:rsidP="008E70B5" w:rsidRDefault="008E70B5" w14:paraId="0F22FE23" w14:textId="4AF8DFF3">
      <w:pPr>
        <w:spacing w:line="480" w:lineRule="auto"/>
        <w:ind w:firstLine="720"/>
        <w:rPr>
          <w:del w:author="Lindsey Elizabeth Forg" w:date="2022-12-17T17:26:00Z" w:id="249"/>
        </w:rPr>
      </w:pPr>
      <w:del w:author="Lindsey Elizabeth Forg" w:date="2022-12-09T20:14:00Z" w:id="250">
        <w:r w:rsidRPr="00894253">
          <w:rPr>
            <w:highlight w:val="red"/>
          </w:rPr>
          <w:delText>One additional consideration for diet studies using DNA metabarcoding is having reference sequences for potential prey species in global databases such as NCBI GenBank. The northeastern United States is well represented in this database, so this was not a limitation for this study.</w:delText>
        </w:r>
      </w:del>
      <w:del w:author="Lindsey Elizabeth Forg" w:date="2022-12-17T17:26:00Z" w:id="251">
        <w:r>
          <w:delText xml:space="preserve"> </w:delText>
        </w:r>
      </w:del>
    </w:p>
    <w:p w:rsidR="008E70B5" w:rsidP="008E70B5" w:rsidRDefault="008E70B5" w14:paraId="4C7C2E13" w14:textId="77777777">
      <w:pPr>
        <w:spacing w:line="480" w:lineRule="auto"/>
        <w:rPr>
          <w:del w:author="Lindsey Elizabeth Forg" w:date="2022-12-09T20:14:00Z" w:id="252"/>
        </w:rPr>
      </w:pPr>
    </w:p>
    <w:p w:rsidRPr="004C442B" w:rsidR="008E70B5" w:rsidP="008E70B5" w:rsidRDefault="008E70B5" w14:paraId="530072EE" w14:textId="77777777">
      <w:pPr>
        <w:spacing w:line="480" w:lineRule="auto"/>
        <w:rPr>
          <w:del w:author="Lindsey Elizabeth Forg" w:date="2022-12-17T17:26:00Z" w:id="253"/>
          <w:b/>
          <w:bCs/>
          <w:i/>
          <w:iCs/>
        </w:rPr>
      </w:pPr>
      <w:del w:author="Lindsey Elizabeth Forg" w:date="2022-12-17T17:26:00Z" w:id="254">
        <w:r>
          <w:rPr>
            <w:b/>
            <w:bCs/>
            <w:i/>
            <w:iCs/>
          </w:rPr>
          <w:delText>Future Directions</w:delText>
        </w:r>
      </w:del>
    </w:p>
    <w:p w:rsidRPr="00C623F5" w:rsidR="008E70B5" w:rsidP="008E70B5" w:rsidRDefault="008E70B5" w14:paraId="5346011B" w14:textId="20AD0357">
      <w:pPr>
        <w:spacing w:line="480" w:lineRule="auto"/>
        <w:rPr>
          <w:del w:author="Lindsey Elizabeth Forg" w:date="2022-12-09T20:14:00Z" w:id="255"/>
          <w:color w:val="000000" w:themeColor="text1"/>
        </w:rPr>
      </w:pPr>
      <w:del w:author="Lindsey Elizabeth Forg" w:date="2022-08-05T17:57:00Z" w:id="256">
        <w:r w:rsidRPr="006C0CA3" w:rsidDel="00C376EF">
          <w:rPr>
            <w:highlight w:val="red"/>
          </w:rPr>
          <w:delText>I had planned to collect data over two breeding seasons, but due to the COVID-19 pandemic, I was only able to collect data in 2021, which reduced my expected sample sizes. My</w:delText>
        </w:r>
      </w:del>
      <w:del w:author="Lindsey Elizabeth Forg" w:date="2022-12-09T20:14:00Z" w:id="257">
        <w:r w:rsidRPr="006C0CA3">
          <w:rPr>
            <w:highlight w:val="red"/>
          </w:rPr>
          <w:delText xml:space="preserve"> study is limited in that I could not directly examine how changes in green season length affects diet diversity and composition. However,</w:delText>
        </w:r>
      </w:del>
      <w:del w:author="Lindsey Elizabeth Forg" w:date="2022-08-05T17:58:00Z" w:id="258">
        <w:r w:rsidRPr="006C0CA3" w:rsidDel="00C376EF">
          <w:rPr>
            <w:highlight w:val="red"/>
          </w:rPr>
          <w:delText xml:space="preserve"> my</w:delText>
        </w:r>
      </w:del>
      <w:del w:author="Lindsey Elizabeth Forg" w:date="2022-12-09T20:14:00Z" w:id="259">
        <w:r w:rsidRPr="006C0CA3">
          <w:rPr>
            <w:highlight w:val="red"/>
          </w:rPr>
          <w:delText xml:space="preserve"> work has motivated the incorporation of these diet analyses into the long-term study of the black-throated blue warbler at Hubbard Brook. Spatial variation in green season length across elevations and a lengthening green season will allow examining</w:delText>
        </w:r>
      </w:del>
      <w:del w:author="Lindsey Elizabeth Forg" w:date="2022-12-17T17:26:00Z" w:id="260">
        <w:r w:rsidRPr="2C873A10">
          <w:rPr>
            <w:color w:val="000000" w:themeColor="text1"/>
            <w:highlight w:val="red"/>
          </w:rPr>
          <w:delText xml:space="preserve"> dietary responses to green season length within and across years.</w:delText>
        </w:r>
      </w:del>
      <w:del w:author="Lindsey Elizabeth Forg" w:date="2022-12-09T20:14:00Z" w:id="261">
        <w:r w:rsidRPr="2C873A10">
          <w:rPr>
            <w:color w:val="000000" w:themeColor="text1"/>
          </w:rPr>
          <w:delText> </w:delText>
        </w:r>
      </w:del>
    </w:p>
    <w:p w:rsidRPr="00095F36" w:rsidR="008E70B5" w:rsidP="008E70B5" w:rsidRDefault="7896D163" w14:paraId="3FA5512F" w14:textId="4BBAC4AD">
      <w:pPr>
        <w:spacing w:line="480" w:lineRule="auto"/>
        <w:ind w:firstLine="720"/>
      </w:pPr>
      <w:ins w:author="Lindsey Elizabeth Forg" w:date="2022-12-17T17:28:00Z" w:id="262">
        <w:r>
          <w:t xml:space="preserve">To better understand how the community may respond to a lengthening green season, </w:t>
        </w:r>
      </w:ins>
      <w:commentRangeStart w:id="263"/>
      <w:del w:author="Lindsey Elizabeth Forg" w:date="2022-12-17T17:27:00Z" w:id="264">
        <w:r w:rsidR="008E70B5">
          <w:delText>Lastly</w:delText>
        </w:r>
        <w:r w:rsidRPr="00C623F5" w:rsidR="008E70B5">
          <w:delText xml:space="preserve">, </w:delText>
        </w:r>
      </w:del>
      <w:r w:rsidRPr="00C623F5" w:rsidR="008E70B5">
        <w:t xml:space="preserve">it would be informative to examine </w:t>
      </w:r>
      <w:r w:rsidR="008E70B5">
        <w:t xml:space="preserve">the </w:t>
      </w:r>
      <w:r w:rsidRPr="00C623F5" w:rsidR="008E70B5">
        <w:t xml:space="preserve">diets of other insectivorous songbirds with differing life histories. </w:t>
      </w:r>
      <w:r w:rsidR="008E70B5">
        <w:t>Ovenbirds (</w:t>
      </w:r>
      <w:proofErr w:type="spellStart"/>
      <w:r w:rsidRPr="51E7DEC2" w:rsidR="008E70B5">
        <w:rPr>
          <w:i/>
          <w:iCs/>
        </w:rPr>
        <w:t>Seiurus</w:t>
      </w:r>
      <w:proofErr w:type="spellEnd"/>
      <w:r w:rsidRPr="51E7DEC2" w:rsidR="008E70B5">
        <w:rPr>
          <w:i/>
          <w:iCs/>
        </w:rPr>
        <w:t xml:space="preserve"> </w:t>
      </w:r>
      <w:proofErr w:type="spellStart"/>
      <w:r w:rsidRPr="51E7DEC2" w:rsidR="008E70B5">
        <w:rPr>
          <w:i/>
          <w:iCs/>
        </w:rPr>
        <w:t>aurocapilla</w:t>
      </w:r>
      <w:proofErr w:type="spellEnd"/>
      <w:r w:rsidR="008E70B5">
        <w:t xml:space="preserve">) </w:t>
      </w:r>
      <w:ins w:author="Lindsey Elizabeth Forg" w:date="2022-12-17T17:34:00Z" w:id="265">
        <w:r w:rsidR="3059E730">
          <w:t xml:space="preserve">and </w:t>
        </w:r>
      </w:ins>
      <w:ins w:author="Lindsey Elizabeth Forg" w:date="2022-12-17T17:35:00Z" w:id="266">
        <w:r w:rsidR="3059E730">
          <w:t>wood thrushes (</w:t>
        </w:r>
        <w:r w:rsidRPr="51E7DEC2" w:rsidR="3059E730">
          <w:rPr>
            <w:i/>
            <w:iCs/>
          </w:rPr>
          <w:t xml:space="preserve">Hylocichla </w:t>
        </w:r>
        <w:r w:rsidRPr="51E7DEC2" w:rsidR="3059E730">
          <w:rPr>
            <w:rPrChange w:author="Lindsey Elizabeth Forg" w:date="2022-12-17T17:35:00Z" w:id="267">
              <w:rPr>
                <w:i/>
                <w:iCs/>
              </w:rPr>
            </w:rPrChange>
          </w:rPr>
          <w:t>mustelina</w:t>
        </w:r>
        <w:r w:rsidR="3059E730">
          <w:t xml:space="preserve">) utilize the brown, forest floor food </w:t>
        </w:r>
        <w:r w:rsidR="16083B71">
          <w:t xml:space="preserve">web, whereas </w:t>
        </w:r>
      </w:ins>
      <w:ins w:author="Lindsey Elizabeth Forg" w:date="2022-12-17T17:36:00Z" w:id="268">
        <w:r w:rsidR="16083B71">
          <w:t>black-throated blue warblers utilize the green, foliar food web. Ovenbirds</w:t>
        </w:r>
        <w:r w:rsidR="008E70B5">
          <w:t xml:space="preserve"> </w:t>
        </w:r>
      </w:ins>
      <w:r w:rsidR="008E70B5">
        <w:t xml:space="preserve">are typically single-brooded </w:t>
      </w:r>
      <w:r w:rsidR="008E70B5">
        <w:fldChar w:fldCharType="begin"/>
      </w:r>
      <w:r w:rsidR="008E70B5">
        <w:instrText xml:space="preserve"> ADDIN ZOTERO_ITEM CSL_CITATION {"citationID":"hRQLMbi3","properties":{"formattedCitation":"(Porneluzi et al. 2020)","plainCitation":"(Porneluzi et al. 2020)","noteIndex":0},"citationItems":[{"id":117,"uris":["http://zotero.org/groups/2456233/items/46F59FA2"],"itemData":{"id":117,"type":"chapter","container-title":"Birds of the World","event-place":"Ithaca, NY","publisher":"Cornell Lab of Ornithology","publisher-place":"Ithaca, NY","title":"Ovenbird (Seiurus aurocapilla) Version 1.0","author":[{"family":"Porneluzi","given":"Paul"},{"family":"Van Horn","given":"M.A."},{"family":"Donovan","given":"Therese M."}],"issued":{"date-parts":[["2020"]]}}}],"schema":"https://github.com/citation-style-language/schema/raw/master/csl-citation.json"} </w:instrText>
      </w:r>
      <w:r w:rsidR="008E70B5">
        <w:fldChar w:fldCharType="separate"/>
      </w:r>
      <w:r w:rsidR="008E70B5">
        <w:rPr>
          <w:noProof/>
        </w:rPr>
        <w:t>(Porneluzi et al. 2020)</w:t>
      </w:r>
      <w:r w:rsidR="008E70B5">
        <w:fldChar w:fldCharType="end"/>
      </w:r>
      <w:r w:rsidR="008E70B5">
        <w:t xml:space="preserve">, whereas double-brooding is common in black-throated blue warblers at Hubbard Brook (30% of females; </w:t>
      </w:r>
      <w:r w:rsidR="008E70B5">
        <w:fldChar w:fldCharType="begin"/>
      </w:r>
      <w:r w:rsidR="008E70B5">
        <w:instrText xml:space="preserve"> ADDIN ZOTERO_ITEM CSL_CITATION {"citationID":"ArkNGksU","properties":{"formattedCitation":"(Holmes et al. 2020a)","plainCitation":"(Holmes et al. 2020a)","dontUpdate":true,"noteIndex":0},"citationItems":[{"id":138,"uris":["http://zotero.org/groups/2456233/items/2AGKF5FI"],"itemData":{"id":138,"type":"chapter","container-title":"Birds of the World","event-place":"Ithaca, NY","publisher":"Cornell Lab of Ornithology","publisher-place":"Ithaca, NY","title":"Black-throated Blue Warbler (Setophaga caerulescens), version 1.0","URL":"https://doi-org.proxy.library.cornell.edu/10.2173/bow.btbwar.01","author":[{"family":"Holmes","given":"Richard T."},{"family":"Kaiser","given":"Sara A."},{"family":"Rodenhouse","given":"Nicholas L."},{"family":"Sillett","given":"T. Scott"},{"family":"Webster","given":"Michael S."},{"family":"Pyle","given":"Peter"},{"family":"Patten","given":"Michael A."}],"issued":{"date-parts":[["2020"]]}}}],"schema":"https://github.com/citation-style-language/schema/raw/master/csl-citation.json"} </w:instrText>
      </w:r>
      <w:r w:rsidR="008E70B5">
        <w:fldChar w:fldCharType="separate"/>
      </w:r>
      <w:r w:rsidR="008E70B5">
        <w:rPr>
          <w:noProof/>
        </w:rPr>
        <w:t>Holmes et al. 2020a)</w:t>
      </w:r>
      <w:r w:rsidR="008E70B5">
        <w:fldChar w:fldCharType="end"/>
      </w:r>
      <w:ins w:author="Lindsey Elizabeth Forg" w:date="2022-12-17T17:36:00Z" w:id="269">
        <w:r w:rsidRPr="51E7DEC2" w:rsidR="6679D337">
          <w:rPr>
            <w:noProof/>
          </w:rPr>
          <w:t>, as well as in wood thrushes (INSERT FRIESEN ET AL</w:t>
        </w:r>
      </w:ins>
      <w:ins w:author="Lindsey Elizabeth Forg" w:date="2022-12-17T17:37:00Z" w:id="270">
        <w:r w:rsidRPr="51E7DEC2" w:rsidR="6679D337">
          <w:rPr>
            <w:noProof/>
          </w:rPr>
          <w:t xml:space="preserve"> CITATION HERE)</w:t>
        </w:r>
      </w:ins>
      <w:r w:rsidR="008E70B5">
        <w:t xml:space="preserve">. </w:t>
      </w:r>
      <w:del w:author="Lindsey Elizabeth Forg" w:date="2022-12-17T17:36:00Z" w:id="271">
        <w:r w:rsidR="008E70B5">
          <w:delText>Black-throated blue warblers utilize the green, foliar food web</w:delText>
        </w:r>
      </w:del>
      <w:del w:author="Lindsey Elizabeth Forg" w:date="2022-12-17T17:37:00Z" w:id="272">
        <w:r w:rsidR="008E70B5">
          <w:delText>, whereas ovenbirds utilize the brown, forest floor food web.</w:delText>
        </w:r>
      </w:del>
      <w:r w:rsidR="008E70B5">
        <w:t xml:space="preserve"> As these species differ in their propensity to double-brood and have differing reliance on the green and brown food webs, they may respond differently to a longer green season. Understanding their diets and how they differ would help us make predictions about their resilience to climate-induced changes in green season length. </w:t>
      </w:r>
      <w:commentRangeEnd w:id="263"/>
      <w:r w:rsidR="000B69BE">
        <w:rPr>
          <w:rStyle w:val="CommentReference"/>
          <w:rFonts w:eastAsiaTheme="minorHAnsi"/>
        </w:rPr>
        <w:commentReference w:id="263"/>
      </w:r>
    </w:p>
    <w:p w:rsidRPr="00AA7E2D" w:rsidR="008E70B5" w:rsidP="008E70B5" w:rsidRDefault="008E70B5" w14:paraId="442852E3" w14:textId="77777777">
      <w:pPr>
        <w:spacing w:line="480" w:lineRule="auto"/>
        <w:rPr>
          <w:b/>
          <w:bCs/>
          <w:color w:val="000000"/>
        </w:rPr>
      </w:pPr>
    </w:p>
    <w:p w:rsidRPr="00AA7E2D" w:rsidR="008E70B5" w:rsidP="008E70B5" w:rsidRDefault="008E70B5" w14:paraId="5A00ADFF" w14:textId="77777777">
      <w:pPr>
        <w:keepNext/>
        <w:spacing w:line="480" w:lineRule="auto"/>
        <w:rPr>
          <w:color w:val="000000"/>
        </w:rPr>
      </w:pPr>
      <w:r w:rsidRPr="00AA7E2D">
        <w:rPr>
          <w:b/>
          <w:bCs/>
          <w:color w:val="000000"/>
        </w:rPr>
        <w:t>Conclusions</w:t>
      </w:r>
    </w:p>
    <w:p w:rsidR="008E70B5" w:rsidP="008E70B5" w:rsidRDefault="008E70B5" w14:paraId="6720002D" w14:textId="77777777">
      <w:pPr>
        <w:spacing w:line="480" w:lineRule="auto"/>
        <w:rPr>
          <w:color w:val="000000"/>
        </w:rPr>
      </w:pPr>
      <w:r w:rsidRPr="000A4CF7">
        <w:rPr>
          <w:color w:val="000000"/>
          <w:highlight w:val="yellow"/>
        </w:rPr>
        <w:t xml:space="preserve">Black-throated blue warblers demonstrated differences in diet diversity between the mid and late survey periods, as well as differences in diet composition across survey periods and elevation zones. Trends in the frequency of occurrence of Lepidoptera families in the fecal samples reflected their availability in our insect sampling, particularly that of </w:t>
      </w:r>
      <w:proofErr w:type="spellStart"/>
      <w:r w:rsidRPr="000A4CF7">
        <w:rPr>
          <w:color w:val="000000"/>
          <w:highlight w:val="yellow"/>
        </w:rPr>
        <w:t>Geometridae</w:t>
      </w:r>
      <w:proofErr w:type="spellEnd"/>
      <w:r w:rsidRPr="000A4CF7">
        <w:rPr>
          <w:color w:val="000000"/>
          <w:highlight w:val="yellow"/>
        </w:rPr>
        <w:t xml:space="preserve"> and </w:t>
      </w:r>
      <w:proofErr w:type="spellStart"/>
      <w:r w:rsidRPr="000A4CF7">
        <w:rPr>
          <w:color w:val="000000"/>
          <w:highlight w:val="yellow"/>
        </w:rPr>
        <w:t>Noctuidae</w:t>
      </w:r>
      <w:proofErr w:type="spellEnd"/>
      <w:r w:rsidRPr="000A4CF7">
        <w:rPr>
          <w:color w:val="000000"/>
          <w:highlight w:val="yellow"/>
        </w:rPr>
        <w:t xml:space="preserve">, demonstrating flexibility in prey choice based on availability. DNA metabarcoding is a powerful tool to assess avian diets at levels of specificity that are not achievable by other diet analysis methods. It will be important to continue to examine within-season variation in the diets of black-throated blue warblers as well as assess between-year variation to examine the effects of a lengthening green season on diet. Insectivorous birds are being affected by insect population declines worldwide </w:t>
      </w:r>
      <w:r w:rsidRPr="000A4CF7">
        <w:rPr>
          <w:color w:val="000000"/>
          <w:highlight w:val="yellow"/>
        </w:rPr>
        <w:fldChar w:fldCharType="begin"/>
      </w:r>
      <w:r w:rsidRPr="000A4CF7">
        <w:rPr>
          <w:color w:val="000000"/>
          <w:highlight w:val="yellow"/>
        </w:rPr>
        <w:instrText xml:space="preserve"> ADDIN ZOTERO_ITEM CSL_CITATION {"citationID":"QtAup6Qg","properties":{"formattedCitation":"(Tallamy and Shriver 2021)","plainCitation":"(Tallamy and Shriver 2021)","noteIndex":0},"citationItems":[{"id":363,"uris":["http://zotero.org/groups/2456233/items/SCCAXESS"],"itemData":{"id":363,"type":"article-journal","abstract":"Abstract\n            A flurry of recently published studies indicates that both insects and birds have experienced wide-scale population declines in the last several decades. Curiously, whether insect and bird declines are causally linked has received little empirical attention. Here, we hypothesize that insect declines are an important factor contributing to the decline of insectivorous birds. We further suggest that insect populations essential to insectivorous birds decline whenever non-native lumber, ornamental, or invasive plant species replace native plant communities. We support our hypothesis by reviewing studies that show (1) due to host plant specialization, insect herbivores typically do poorly on non-native plants; (2) birds are often food limited; (3) populations of insectivorous bird species fluctuate with the supply of essential insect prey; (4) not all arthropod prey support bird reproduction equally well; and (5) terrestrial birds for which insects are an essential source of food have declined by 2.9 billion individuals over the last 50 years, while terrestrial birds that do not depend on insects during their life history have gained by 26.2 million individuals, a 111-fold difference. Understanding the consequences of insect declines, particularly as they affect charismatic animals like birds, may motivate land managers, homeowners, and restoration ecologists to take actions that reverse these declines by favoring the native plant species that support insect herbivores most productively.","container-title":"Ornithological Applications","DOI":"10.1093/ornithapp/duaa059","ISSN":"0010-5422, 2732-4621","issue":"1","language":"en","page":"duaa059","source":"DOI.org (Crossref)","title":"Are declines in insects and insectivorous birds related?","volume":"123","author":[{"family":"Tallamy","given":"Douglas W"},{"family":"Shriver","given":"W Gregory"}],"issued":{"date-parts":[["2021",3,13]]}}}],"schema":"https://github.com/citation-style-language/schema/raw/master/csl-citation.json"} </w:instrText>
      </w:r>
      <w:r w:rsidRPr="000A4CF7">
        <w:rPr>
          <w:color w:val="000000"/>
          <w:highlight w:val="yellow"/>
        </w:rPr>
        <w:fldChar w:fldCharType="separate"/>
      </w:r>
      <w:r w:rsidRPr="000A4CF7">
        <w:rPr>
          <w:noProof/>
          <w:color w:val="000000"/>
          <w:highlight w:val="yellow"/>
        </w:rPr>
        <w:t>(Tallamy and Shriver 2021)</w:t>
      </w:r>
      <w:r w:rsidRPr="000A4CF7">
        <w:rPr>
          <w:color w:val="000000"/>
          <w:highlight w:val="yellow"/>
        </w:rPr>
        <w:fldChar w:fldCharType="end"/>
      </w:r>
      <w:r w:rsidRPr="000A4CF7">
        <w:rPr>
          <w:color w:val="000000"/>
          <w:highlight w:val="yellow"/>
        </w:rPr>
        <w:t>, and this study shows black-throated blue warblers’ ability to be flexible in their diet in response to spatial and temporal pulses in food availability, which may help shield them from some of the effects of these insect declines.</w:t>
      </w:r>
      <w:r>
        <w:rPr>
          <w:color w:val="000000"/>
        </w:rPr>
        <w:t xml:space="preserve"> </w:t>
      </w:r>
    </w:p>
    <w:p w:rsidRPr="00AA7E2D" w:rsidR="008E70B5" w:rsidP="008E70B5" w:rsidRDefault="008E70B5" w14:paraId="51B3B7CE" w14:textId="77777777">
      <w:pPr>
        <w:spacing w:line="480" w:lineRule="auto"/>
        <w:rPr>
          <w:color w:val="000000"/>
        </w:rPr>
      </w:pPr>
    </w:p>
    <w:p w:rsidR="008E70B5" w:rsidP="008E70B5" w:rsidRDefault="008E70B5" w14:paraId="769F4488" w14:textId="77777777">
      <w:pPr>
        <w:keepNext/>
        <w:spacing w:line="480" w:lineRule="auto"/>
        <w:rPr>
          <w:color w:val="000000"/>
        </w:rPr>
      </w:pPr>
      <w:r w:rsidRPr="00AA7E2D">
        <w:rPr>
          <w:b/>
          <w:bCs/>
          <w:color w:val="000000"/>
        </w:rPr>
        <w:t>Acknowledgments</w:t>
      </w:r>
    </w:p>
    <w:p w:rsidRPr="008E70B5" w:rsidR="008E70B5" w:rsidP="008E70B5" w:rsidRDefault="008E70B5" w14:paraId="76BFC3B6" w14:textId="77777777">
      <w:pPr>
        <w:spacing w:line="480" w:lineRule="auto"/>
      </w:pPr>
      <w:r w:rsidRPr="008E70B5">
        <w:rPr>
          <w:color w:val="211E1E"/>
        </w:rPr>
        <w:t xml:space="preserve">I am very grateful to the undergraduates and field technicians who contributed their efforts to this study. </w:t>
      </w:r>
      <w:r w:rsidRPr="008E70B5">
        <w:t xml:space="preserve">This thesis </w:t>
      </w:r>
      <w:r w:rsidRPr="008E70B5">
        <w:rPr>
          <w:color w:val="36495F"/>
          <w:shd w:val="clear" w:color="auto" w:fill="FFFFFF"/>
        </w:rPr>
        <w:t>is a contribution of the Hubbard Brook Ecosystem Study. Hubbard Brook is part of the LTER network, which is supported by the U.S. National Science Foundation. Hubbard Brook Experimental Forest is operated and maintained by the U.S. Department of Agriculture, Forest Service, Northern Research Station.</w:t>
      </w:r>
      <w:r w:rsidRPr="008E70B5">
        <w:t xml:space="preserve"> </w:t>
      </w:r>
      <w:r w:rsidRPr="008E70B5">
        <w:rPr>
          <w:color w:val="000000"/>
        </w:rPr>
        <w:t xml:space="preserve">Field work at Hubbard Brook was conducted under scientific permits from the USGS Bird Banding Lab, and NH Department of Fish and Game, following approved IACUC protocols at Cornell University. </w:t>
      </w:r>
      <w:r w:rsidRPr="008E70B5">
        <w:rPr>
          <w:color w:val="222222"/>
          <w:shd w:val="clear" w:color="auto" w:fill="FFFFFF"/>
        </w:rPr>
        <w:t>This work was supported by grants awarded to L.E.F. from the American Ornithological Society, Cornell University College of Agriculture and Life Sciences, and the Cornell Lab of Ornithology Ivy Scholars Fund.</w:t>
      </w:r>
    </w:p>
    <w:p w:rsidR="008E70B5" w:rsidP="008E70B5" w:rsidRDefault="008E70B5" w14:paraId="5715086C" w14:textId="35C420FE">
      <w:pPr>
        <w:keepNext/>
        <w:spacing w:line="480" w:lineRule="auto"/>
        <w:rPr>
          <w:color w:val="000000"/>
        </w:rPr>
      </w:pPr>
    </w:p>
    <w:p w:rsidR="008E70B5" w:rsidP="008E70B5" w:rsidRDefault="008E70B5" w14:paraId="5CF0EA2E" w14:textId="77777777">
      <w:pPr>
        <w:spacing w:line="480" w:lineRule="auto"/>
        <w:contextualSpacing/>
        <w:rPr>
          <w:b/>
          <w:bCs/>
          <w:color w:val="000000" w:themeColor="text1"/>
        </w:rPr>
      </w:pPr>
    </w:p>
    <w:p w:rsidR="008E70B5" w:rsidP="008E70B5" w:rsidRDefault="008E70B5" w14:paraId="2154C379" w14:textId="77777777">
      <w:pPr>
        <w:rPr>
          <w:b/>
          <w:bCs/>
          <w:color w:val="000000" w:themeColor="text1"/>
        </w:rPr>
      </w:pPr>
      <w:r>
        <w:rPr>
          <w:b/>
          <w:bCs/>
          <w:color w:val="000000" w:themeColor="text1"/>
        </w:rPr>
        <w:br w:type="page"/>
      </w:r>
    </w:p>
    <w:p w:rsidRPr="00AA7E2D" w:rsidR="008E70B5" w:rsidP="008E70B5" w:rsidRDefault="008E70B5" w14:paraId="4BDBCDDA" w14:textId="77777777">
      <w:pPr>
        <w:spacing w:line="480" w:lineRule="auto"/>
        <w:contextualSpacing/>
        <w:rPr>
          <w:b/>
          <w:bCs/>
          <w:color w:val="000000" w:themeColor="text1"/>
        </w:rPr>
      </w:pPr>
      <w:r w:rsidRPr="00AA7E2D">
        <w:rPr>
          <w:b/>
          <w:bCs/>
          <w:color w:val="000000" w:themeColor="text1"/>
        </w:rPr>
        <w:t>Literature Cited</w:t>
      </w:r>
    </w:p>
    <w:p w:rsidRPr="00C376EF" w:rsidR="00C376EF" w:rsidP="00C376EF" w:rsidRDefault="008E70B5" w14:paraId="1D5B4B6A" w14:textId="77777777">
      <w:pPr>
        <w:pStyle w:val="Bibliography"/>
      </w:pPr>
      <w:r w:rsidRPr="00AA7E2D">
        <w:rPr>
          <w:b/>
          <w:bCs/>
          <w:color w:val="000000" w:themeColor="text1"/>
        </w:rPr>
        <w:fldChar w:fldCharType="begin"/>
      </w:r>
      <w:r w:rsidRPr="00AA7E2D">
        <w:rPr>
          <w:b/>
          <w:bCs/>
          <w:color w:val="000000" w:themeColor="text1"/>
        </w:rPr>
        <w:instrText xml:space="preserve"> ADDIN ZOTERO_BIBL {"uncited":[],"omitted":[],"custom":[]} CSL_BIBLIOGRAPHY </w:instrText>
      </w:r>
      <w:r w:rsidRPr="00AA7E2D">
        <w:rPr>
          <w:b/>
          <w:bCs/>
          <w:color w:val="000000" w:themeColor="text1"/>
        </w:rPr>
        <w:fldChar w:fldCharType="separate"/>
      </w:r>
      <w:r w:rsidRPr="00C376EF" w:rsidR="00C376EF">
        <w:t>Autio, O., J. Salmela, and J. Suhonen. 2013. Species richness and rarity of crane flies (Diptera, Tipuloidea) in a boreal mire. Journal of Insect Conservation 17:1125–1136.</w:t>
      </w:r>
    </w:p>
    <w:p w:rsidRPr="00C376EF" w:rsidR="00C376EF" w:rsidP="00C376EF" w:rsidRDefault="00C376EF" w14:paraId="5268DDAD" w14:textId="77777777">
      <w:pPr>
        <w:pStyle w:val="Bibliography"/>
      </w:pPr>
      <w:r w:rsidRPr="00C376EF">
        <w:t>Bolyen, E., J. R. Rideout, M. R. Dillon, N. A. Bokulich, C. C. Abnet, G. A. Al-Ghalith, H. Alexander, E. J. Alm, M. Arumugam, F. Asnicar, Y. Bai, J. E. Bisanz, K. Bittinger, A. Brejnrod, C. J. Brislawn, C. T. Brown, B. J. Callahan, A. M. Caraballo-Rodríguez, J. Chase, E. K. Cope, R. Da Silva, C. Diener, P. C. Dorrestein, G. M. Douglas, D. M. Durall, C. Duvallet, C. F. Edwardson, M. Ernst, M. Estaki, J. Fouquier, J. M. Gauglitz, S. M. Gibbons, D. L. Gibson, A. Gonzalez, K. Gorlick, J. Guo, B. Hillmann, S. Holmes, H. Holste, C. Huttenhower, G. A. Huttley, S. Janssen, A. K. Jarmusch, L. Jiang, B. D. Kaehler, K. B. Kang, C. R. Keefe, P. Keim, S. T. Kelley, D. Knights, I. Koester, T. Kosciolek, J. Kreps, M. G. I. Langille, J. Lee, R. Ley, Y.-X. Liu, E. Loftfield, C. Lozupone, M. Maher, C. Marotz, B. D. Martin, D. McDonald, L. J. McIver, A. V. Melnik, J. L. Metcalf, S. C. Morgan, J. T. Morton, A. T. Naimey, J. A. Navas-Molina, L. F. Nothias, S. B. Orchanian, T. Pearson, S. L. Peoples, D. Petras, M. L. Preuss, E. Pruesse, L. B. Rasmussen, A. Rivers, M. S. Robeson, P. Rosenthal, N. Segata, M. Shaffer, A. Shiffer, R. Sinha, S. J. Song, J. R. Spear, A. D. Swafford, L. R. Thompson, P. J. Torres, P. Trinh, A. Tripathi, P. J. Turnbaugh, S. Ul-Hasan, J. J. J. van der Hooft, F. Vargas, Y. Vázquez-Baeza, E. Vogtmann, M. von Hippel, W. Walters, Y. Wan, M. Wang, J. Warren, K. C. Weber, C. H. D. Williamson, A. D. Willis, Z. Z. Xu, J. R. Zaneveld, Y. Zhang, Q. Zhu, R. Knight, and J. G. Caporaso. 2019. Reproducible, interactive, scalable and extensible microbiome data science using QIIME 2. Nature Biotechnology 37:852–857.</w:t>
      </w:r>
    </w:p>
    <w:p w:rsidRPr="00C376EF" w:rsidR="00C376EF" w:rsidP="00C376EF" w:rsidRDefault="00C376EF" w14:paraId="1C0D0A38" w14:textId="77777777">
      <w:pPr>
        <w:pStyle w:val="Bibliography"/>
      </w:pPr>
      <w:r w:rsidRPr="00C376EF">
        <w:t>Buitenwerf, R., L. Rose, and S. I. Higgins. 2015. Three decades of multi-dimensional change in global leaf phenology. Nature Climate Change 5:364–368.</w:t>
      </w:r>
    </w:p>
    <w:p w:rsidRPr="00C376EF" w:rsidR="00C376EF" w:rsidP="00C376EF" w:rsidRDefault="00C376EF" w14:paraId="3B4DCE0D" w14:textId="77777777">
      <w:pPr>
        <w:pStyle w:val="Bibliography"/>
      </w:pPr>
      <w:r w:rsidRPr="00C376EF">
        <w:t>Bumelis, K. H., M. D. Cadman, and K. A. Hobson. 2022. Endogenous biomarkers reveal diet partitioning among three sympatric species of swallows. Ornithology 139:ukab078.</w:t>
      </w:r>
    </w:p>
    <w:p w:rsidRPr="00C376EF" w:rsidR="00C376EF" w:rsidP="00C376EF" w:rsidRDefault="00C376EF" w14:paraId="32E69C0B" w14:textId="77777777">
      <w:pPr>
        <w:pStyle w:val="Bibliography"/>
      </w:pPr>
      <w:r w:rsidRPr="00C376EF">
        <w:t>Callahan, B. J., P. J. McMurdie, M. J. Rosen, A. W. Han, A. J. A. Johnson, and S. P. Holmes. 2016. DADA2: High-resolution sample inference from Illumina amplicon data. Nature Methods 13:581–583.</w:t>
      </w:r>
    </w:p>
    <w:p w:rsidRPr="00C376EF" w:rsidR="00C376EF" w:rsidP="00C376EF" w:rsidRDefault="00C376EF" w14:paraId="53FD2B3C" w14:textId="77777777">
      <w:pPr>
        <w:pStyle w:val="Bibliography"/>
      </w:pPr>
      <w:r w:rsidRPr="00C376EF">
        <w:t>Campbell, J. L., E. Boose, C. T. Driscoll, H. A. Dugan, P. M. Groffman, C. R. Jackson, J. B. Jones, J. A. Jones, G. P. Juday, N. R. Lottig, B. E. Penaluna, R. W. Ruess, K. N. Suding, J. R. Thompson, and J. K. Zimmerman. 2021. Forests and freshwater ecosystem responses to climate change and variability at US LTER sites. BioScience.</w:t>
      </w:r>
    </w:p>
    <w:p w:rsidRPr="00C376EF" w:rsidR="00C376EF" w:rsidP="00C376EF" w:rsidRDefault="00C376EF" w14:paraId="32708373" w14:textId="77777777">
      <w:pPr>
        <w:pStyle w:val="Bibliography"/>
      </w:pPr>
      <w:r w:rsidRPr="00C376EF">
        <w:t>Carlisle, J. D., and R. L. Holberton. 2006. Relative efficiency of fecal versus regurgitated samples for assessing diet and the deleterious effects of a tartar emetic on migratory birds. Journal of Field Ornithology 77:126–135.</w:t>
      </w:r>
    </w:p>
    <w:p w:rsidRPr="00C376EF" w:rsidR="00C376EF" w:rsidP="00C376EF" w:rsidRDefault="00C376EF" w14:paraId="216FA6C6" w14:textId="77777777">
      <w:pPr>
        <w:pStyle w:val="Bibliography"/>
      </w:pPr>
      <w:r w:rsidRPr="00C376EF">
        <w:t xml:space="preserve">Deagle, B. E., A. C. Thomas, J. C. McInnes, L. J. Clarke, E. J. Vesterinen, E. L. Clare, T. R. Kartzinel, and J. P. Eveson. 2019. Counting with </w:t>
      </w:r>
      <w:r w:rsidRPr="00C376EF">
        <w:rPr>
          <w:smallCaps/>
        </w:rPr>
        <w:t>DNA</w:t>
      </w:r>
      <w:r w:rsidRPr="00C376EF">
        <w:t xml:space="preserve"> in metabarcoding studies: How should we convert sequence reads to dietary data? Molecular Ecology 28:391–406.</w:t>
      </w:r>
    </w:p>
    <w:p w:rsidRPr="00C376EF" w:rsidR="00C376EF" w:rsidP="00C376EF" w:rsidRDefault="00C376EF" w14:paraId="535DC528" w14:textId="77777777">
      <w:pPr>
        <w:pStyle w:val="Bibliography"/>
      </w:pPr>
      <w:r w:rsidRPr="00C376EF">
        <w:t>van Doorn, N. S., J. J. Battles, T. J. Fahey, T. G. Siccama, and P. A. Schwarz. 2011. Links between biomass and tree demography in a northern hardwood forest: a decade of stability and change in Hubbard Brook Valley, New Hampshire. Canadian Journal of Forest Research 41:1369–1379.</w:t>
      </w:r>
    </w:p>
    <w:p w:rsidRPr="00C376EF" w:rsidR="00C376EF" w:rsidP="00C376EF" w:rsidRDefault="00C376EF" w14:paraId="4F617775" w14:textId="77777777">
      <w:pPr>
        <w:pStyle w:val="Bibliography"/>
      </w:pPr>
      <w:r w:rsidRPr="00C376EF">
        <w:t>Fayet, A. L., G. V. Clucas, T. Anker‐Nilssen, M. Syposz, and E. S. Hansen. 2021. Local prey shortages drive foraging costs and breeding success in a declining seabird, the Atlantic puffin. Journal of Animal Ecology 90:1152–1164.</w:t>
      </w:r>
    </w:p>
    <w:p w:rsidRPr="00C376EF" w:rsidR="00C376EF" w:rsidP="00C376EF" w:rsidRDefault="00C376EF" w14:paraId="69309ADE" w14:textId="77777777">
      <w:pPr>
        <w:pStyle w:val="Bibliography"/>
      </w:pPr>
      <w:r w:rsidRPr="00C376EF">
        <w:t>Forsman, A. M., B. D. Hoenig, S. A. Gaspar, J. D. Fischer, J. Siegrist, and K. Fraser. 2022. Evaluating the impacts of metabarcoding primer selection on DNA characterization of diet in an aerial insectivore, the Purple Martin. Ornithology 139:ukab075.</w:t>
      </w:r>
    </w:p>
    <w:p w:rsidRPr="00C376EF" w:rsidR="00C376EF" w:rsidP="00C376EF" w:rsidRDefault="00C376EF" w14:paraId="08B22EE9" w14:textId="77777777">
      <w:pPr>
        <w:pStyle w:val="Bibliography"/>
      </w:pPr>
      <w:r w:rsidRPr="00C376EF">
        <w:t>Gallinat, A. S., R. B. Primack, and D. L. Wagner. 2015. Autumn, the neglected season in climate change research. Trends in Ecology &amp; Evolution 30:169–176.</w:t>
      </w:r>
    </w:p>
    <w:p w:rsidRPr="00C376EF" w:rsidR="00C376EF" w:rsidP="00C376EF" w:rsidRDefault="00C376EF" w14:paraId="36BE6894" w14:textId="77777777">
      <w:pPr>
        <w:pStyle w:val="Bibliography"/>
      </w:pPr>
      <w:r w:rsidRPr="00C376EF">
        <w:t>Garfinkel, M. B., E. S. Minor, and C. J. Whelan. 2020. Birds suppress pests in corn but release them in soybean crops within a mixed prairie/agriculture system. The Condor 122:1–12.</w:t>
      </w:r>
    </w:p>
    <w:p w:rsidRPr="00C376EF" w:rsidR="00C376EF" w:rsidP="00C376EF" w:rsidRDefault="00C376EF" w14:paraId="41BEB7A1" w14:textId="77777777">
      <w:pPr>
        <w:pStyle w:val="Bibliography"/>
      </w:pPr>
      <w:r w:rsidRPr="00C376EF">
        <w:t>Germain, R. R., M. T. Hallworth, S. A. Kaiser, T. S. Sillett, and M. S. Webster. 2021. Variance in within‐pair reproductive success influences the opportunity for selection annually and over the lifetimes of males in a multibrooded songbird*. Evolution 75:915–930.</w:t>
      </w:r>
    </w:p>
    <w:p w:rsidRPr="00C376EF" w:rsidR="00C376EF" w:rsidP="00C376EF" w:rsidRDefault="00C376EF" w14:paraId="4C97685D" w14:textId="77777777">
      <w:pPr>
        <w:pStyle w:val="Bibliography"/>
      </w:pPr>
      <w:r w:rsidRPr="00C376EF">
        <w:t>Goodbred, C. O., and R. T. Holmes. 1996. Factors Affecting Food Provisioning of Nestling Black-Throated Blue Warblers. The Wilson Bulletin 108:467–479.</w:t>
      </w:r>
    </w:p>
    <w:p w:rsidRPr="00C376EF" w:rsidR="00C376EF" w:rsidP="00C376EF" w:rsidRDefault="00C376EF" w14:paraId="678B9F8F" w14:textId="77777777">
      <w:pPr>
        <w:pStyle w:val="Bibliography"/>
      </w:pPr>
      <w:r w:rsidRPr="00C376EF">
        <w:t>Gordo, O. 2007. Why are bird migration dates shifting? A review of weather and climate effects on avian migratory phenology. Climate Research 35:37–58.</w:t>
      </w:r>
    </w:p>
    <w:p w:rsidRPr="00C376EF" w:rsidR="00C376EF" w:rsidP="00C376EF" w:rsidRDefault="00C376EF" w14:paraId="727520BD" w14:textId="77777777">
      <w:pPr>
        <w:pStyle w:val="Bibliography"/>
      </w:pPr>
      <w:r w:rsidRPr="00C376EF">
        <w:t>Harding, K. C. 1931. Nesting Habits of the Black Throated Blue Warbler. The Auk 48:512–522.</w:t>
      </w:r>
    </w:p>
    <w:p w:rsidRPr="00C376EF" w:rsidR="00C376EF" w:rsidP="00C376EF" w:rsidRDefault="00C376EF" w14:paraId="1275F32A" w14:textId="77777777">
      <w:pPr>
        <w:pStyle w:val="Bibliography"/>
      </w:pPr>
      <w:r w:rsidRPr="00C376EF">
        <w:t>Hoenig, B. D., A. M. Snider, A. M. Forsman, K. A. Hobson, S. C. Latta, E. T. Miller, M. J. Polito, L. L. Powell, S. L. Rogers, T. W. Sherry, D. P. L. Toews, A. J. Welch, S. S. Taylor, and B. A. Porter. 2022. Current methods and future directions in avian diet analysis. Ornithology 139:ukab077.</w:t>
      </w:r>
    </w:p>
    <w:p w:rsidRPr="00C376EF" w:rsidR="00C376EF" w:rsidP="00C376EF" w:rsidRDefault="00C376EF" w14:paraId="51FE5984" w14:textId="77777777">
      <w:pPr>
        <w:pStyle w:val="Bibliography"/>
      </w:pPr>
      <w:r w:rsidRPr="00C376EF">
        <w:t>Holmes, R. T. 2007. Understanding population change in migratory songbirds: long-term and experimental studies of Neotropical migrants in breeding and wintering areas. Ibis 149:2–13.</w:t>
      </w:r>
    </w:p>
    <w:p w:rsidRPr="00C376EF" w:rsidR="00C376EF" w:rsidP="00C376EF" w:rsidRDefault="00C376EF" w14:paraId="25BCECD4" w14:textId="77777777">
      <w:pPr>
        <w:pStyle w:val="Bibliography"/>
      </w:pPr>
      <w:r w:rsidRPr="00C376EF">
        <w:t>Holmes, R. T. 2011. Avian population and community processes in forest ecosystems: Long-term research in the Hubbard Brook Experimental Forest. Forest Ecology and Management 262:20–32.</w:t>
      </w:r>
    </w:p>
    <w:p w:rsidRPr="00C376EF" w:rsidR="00C376EF" w:rsidP="00C376EF" w:rsidRDefault="00C376EF" w14:paraId="5BD64C9E" w14:textId="77777777">
      <w:pPr>
        <w:pStyle w:val="Bibliography"/>
      </w:pPr>
      <w:r w:rsidRPr="00C376EF">
        <w:t>Holmes, R. T., S. A. Kaiser, N. L. Rodenhouse, T. S. Sillett, M. S. Webster, P. Pyle, and M. A. Patten. 2020a. Black-throated Blue Warbler (Setophaga caerulescens), version 1.0. Page Birds of the World. Cornell Lab of Ornithology, Ithaca, NY.</w:t>
      </w:r>
    </w:p>
    <w:p w:rsidRPr="00C376EF" w:rsidR="00C376EF" w:rsidP="00C376EF" w:rsidRDefault="00C376EF" w14:paraId="47462DCD" w14:textId="77777777">
      <w:pPr>
        <w:pStyle w:val="Bibliography"/>
      </w:pPr>
      <w:r w:rsidRPr="00C376EF">
        <w:t>Holmes, R. T., S. A. Kaiser, N. L. Rodenhouse, T. S. Sillett, M. S. Webster, P. Pyle, and M. A. Patten. 2020b. Black-throated Blue Warbler (Setophaga caerulescens), version 1.0. Page Birds of the World. Cornell Lab of Ornithology, Ithaca, NY.</w:t>
      </w:r>
    </w:p>
    <w:p w:rsidRPr="00C376EF" w:rsidR="00C376EF" w:rsidP="00C376EF" w:rsidRDefault="00C376EF" w14:paraId="6A57FA98" w14:textId="77777777">
      <w:pPr>
        <w:pStyle w:val="Bibliography"/>
      </w:pPr>
      <w:r w:rsidRPr="00C376EF">
        <w:t>Holmes, R. T., and G. E. Likens,. 2016. Hubbard Brook: The story of a forest ecosystem. Yale University Press, New Haven.</w:t>
      </w:r>
    </w:p>
    <w:p w:rsidRPr="00C376EF" w:rsidR="00C376EF" w:rsidP="00C376EF" w:rsidRDefault="00C376EF" w14:paraId="4C35935A" w14:textId="77777777">
      <w:pPr>
        <w:pStyle w:val="Bibliography"/>
      </w:pPr>
      <w:r w:rsidRPr="00C376EF">
        <w:t>Holmes, R. T., and J. C. Schultz. 1988. Food availability for forest birds: effects of prey distribution and abundance on bird foraging. Canadian Journal of Zoology 66:720–728.</w:t>
      </w:r>
    </w:p>
    <w:p w:rsidRPr="00C376EF" w:rsidR="00C376EF" w:rsidP="00C376EF" w:rsidRDefault="00C376EF" w14:paraId="3E62C062" w14:textId="77777777">
      <w:pPr>
        <w:pStyle w:val="Bibliography"/>
      </w:pPr>
      <w:r w:rsidRPr="00C376EF">
        <w:t>Holmes, R. T., J. C. Schultz, and P. Nothnagle. 1979. Bird predation on forest insects: an exclosure experiment. Science, New Series 206:462–463.</w:t>
      </w:r>
    </w:p>
    <w:p w:rsidRPr="00C376EF" w:rsidR="00C376EF" w:rsidP="00C376EF" w:rsidRDefault="00C376EF" w14:paraId="6D7B3D86" w14:textId="77777777">
      <w:pPr>
        <w:pStyle w:val="Bibliography"/>
      </w:pPr>
      <w:r w:rsidRPr="00C376EF">
        <w:t>Holmes, R. T., T. W. Sherry, and F. W. Sturges. 1986. Bird community dynamics in a temperate deciduous forest: long‐term trends at Hubbard Brook. Ecological Monographs 56:201–220.</w:t>
      </w:r>
    </w:p>
    <w:p w:rsidRPr="00C376EF" w:rsidR="00C376EF" w:rsidP="00C376EF" w:rsidRDefault="00C376EF" w14:paraId="2BF43A49" w14:textId="77777777">
      <w:pPr>
        <w:pStyle w:val="Bibliography"/>
      </w:pPr>
      <w:r w:rsidRPr="00C376EF">
        <w:t>Jusino, M. A., M. T. Banik, J. M. Palmer, A. K. Wray, L. Xiao, E. Pelton, J. R. Barber, A. Y. Kawahara, C. Gratton, M. Z. Peery, and D. L. Lindner. 2019. An improved method for utilizing high‐throughput amplicon sequencing to determine the diets of insectivorous animals. Molecular Ecology Resources 19:176–190.</w:t>
      </w:r>
    </w:p>
    <w:p w:rsidRPr="00C376EF" w:rsidR="00C376EF" w:rsidP="00C376EF" w:rsidRDefault="00C376EF" w14:paraId="536CDF0E" w14:textId="77777777">
      <w:pPr>
        <w:pStyle w:val="Bibliography"/>
      </w:pPr>
      <w:r w:rsidRPr="00C376EF">
        <w:t>Kaiser, S. A., T. S. Sillett, B. B. Risk, and M. S. Webster. 2015. Experimental food supplementation reveals habitat-dependent male reproductive investment in a migratory bird. Proceedings of the Royal Society B: Biological Sciences 282:20142523.</w:t>
      </w:r>
    </w:p>
    <w:p w:rsidRPr="00C376EF" w:rsidR="00C376EF" w:rsidP="00C376EF" w:rsidRDefault="00C376EF" w14:paraId="12B60271" w14:textId="77777777">
      <w:pPr>
        <w:pStyle w:val="Bibliography"/>
      </w:pPr>
      <w:r w:rsidRPr="00C376EF">
        <w:t>Knudsen, E., A. Lindén, C. Both, N. Jonzén, F. Pulido, N. Saino, W. J. Sutherland, L. A. Bach, T. Coppack, T. Ergon, P. Gienapp, J. A. Gill, O. Gordo, A. Hedenström, E. Lehikoinen, P. P. Marra, A. P. Møller, A. L. K. Nilsson, G. Péron, E. Ranta, D. Rubolini, T. H. Sparks, F. Spina, C. E. Studds, S. A. Saether, P. Tryjanowski, and N. Chr. Stenseth. 2011. Challenging claims in the study of migratory birds and climate change. Biological Reviews 86:928–946.</w:t>
      </w:r>
    </w:p>
    <w:p w:rsidRPr="00C376EF" w:rsidR="00C376EF" w:rsidP="00C376EF" w:rsidRDefault="00C376EF" w14:paraId="6B88612B" w14:textId="77777777">
      <w:pPr>
        <w:pStyle w:val="Bibliography"/>
      </w:pPr>
      <w:r w:rsidRPr="00C376EF">
        <w:t>Lany, N. K., M. P. Ayres, E. E. Stange, T. S. Sillett, N. L. Rodenhouse, and R. T. Holmes. 2016. Breeding timed to maximize reproductive success for a migratory songbird: the importance of phenological asynchrony. Oikos 125:656–666.</w:t>
      </w:r>
    </w:p>
    <w:p w:rsidRPr="00C376EF" w:rsidR="00C376EF" w:rsidP="00C376EF" w:rsidRDefault="00C376EF" w14:paraId="6A04B0B2" w14:textId="77777777">
      <w:pPr>
        <w:pStyle w:val="Bibliography"/>
      </w:pPr>
      <w:r w:rsidRPr="00C376EF">
        <w:t>Mallord, J. W., C. J. Orsman, A. Cristinacce, T. J. Stowe, E. C. Charman, and R. D. Gregory. 2017. Diet flexibility in a declining long-distance migrant may allow it to escape the consequences of phenological mismatch with its caterpillar food supply. Ibis 159:76–90.</w:t>
      </w:r>
    </w:p>
    <w:p w:rsidRPr="00C376EF" w:rsidR="00C376EF" w:rsidP="00C376EF" w:rsidRDefault="00C376EF" w14:paraId="50FB8317" w14:textId="77777777">
      <w:pPr>
        <w:pStyle w:val="Bibliography"/>
      </w:pPr>
      <w:r w:rsidRPr="00C376EF">
        <w:t>Martin, M. 2011. Cutadapt removes adapter sequences from high-throughput sequencing reads. EMBnet.journal 17:10.</w:t>
      </w:r>
    </w:p>
    <w:p w:rsidRPr="00C376EF" w:rsidR="00C376EF" w:rsidP="00C376EF" w:rsidRDefault="00C376EF" w14:paraId="5BE0EECF" w14:textId="77777777">
      <w:pPr>
        <w:pStyle w:val="Bibliography"/>
      </w:pPr>
      <w:r w:rsidRPr="00C376EF">
        <w:t>Melaas, E. K., D. Sulla-Menashe, J. M. Gray, T. A. Black, T. H. Morin, A. D. Richardson, and M. A. Friedl. 2016. Multisite analysis of land surface phenology in North American temperate and boreal deciduous forests from Landsat. Remote Sensing of Environment 186:452–464.</w:t>
      </w:r>
    </w:p>
    <w:p w:rsidRPr="00C376EF" w:rsidR="00C376EF" w:rsidP="00C376EF" w:rsidRDefault="00C376EF" w14:paraId="5F3652CA" w14:textId="77777777">
      <w:pPr>
        <w:pStyle w:val="Bibliography"/>
      </w:pPr>
      <w:r w:rsidRPr="00C376EF">
        <w:t>Montgomery, G. A., M. W. Belitz, R. P. Guralnick, and M. W. Tingley. 2021. Standards and Best Practices for Monitoring and Benchmarking Insects. Frontiers in Ecology and Evolution 8:579193.</w:t>
      </w:r>
    </w:p>
    <w:p w:rsidRPr="00C376EF" w:rsidR="00C376EF" w:rsidP="00C376EF" w:rsidRDefault="00C376EF" w14:paraId="4212F62F" w14:textId="77777777">
      <w:pPr>
        <w:pStyle w:val="Bibliography"/>
      </w:pPr>
      <w:r w:rsidRPr="00C376EF">
        <w:t>Nagy, L. R., and R. T. Holmes. 2005a. Food limits annual fecundity of a migratory songbird: an experimental study. Ecology 86:675–681.</w:t>
      </w:r>
    </w:p>
    <w:p w:rsidRPr="00C376EF" w:rsidR="00C376EF" w:rsidP="00C376EF" w:rsidRDefault="00C376EF" w14:paraId="6C7B4B01" w14:textId="77777777">
      <w:pPr>
        <w:pStyle w:val="Bibliography"/>
      </w:pPr>
      <w:r w:rsidRPr="00C376EF">
        <w:t>Nagy, L. R., and R. T. Holmes. 2005b. To double-brood or not? Individual variation in the reproductive effort in black-throated blue warblers (Dendroica caerulescens). Auk 122:902–914.</w:t>
      </w:r>
    </w:p>
    <w:p w:rsidRPr="00C376EF" w:rsidR="00C376EF" w:rsidP="00C376EF" w:rsidRDefault="00C376EF" w14:paraId="50F94EB6" w14:textId="77777777">
      <w:pPr>
        <w:pStyle w:val="Bibliography"/>
      </w:pPr>
      <w:r w:rsidRPr="00C376EF">
        <w:t xml:space="preserve">Norris, A. R., and K. Martin. 2014. Direct and indirect effects of an insect outbreak increase the reproductive output for an avian insectivore and nest-cavity excavator, the red-breasted nuthatch </w:t>
      </w:r>
      <w:r w:rsidRPr="00C376EF">
        <w:rPr>
          <w:i/>
          <w:iCs/>
        </w:rPr>
        <w:t>Sitta canadensis</w:t>
      </w:r>
      <w:r w:rsidRPr="00C376EF">
        <w:t>. Journal of Avian Biology 45:280–290.</w:t>
      </w:r>
    </w:p>
    <w:p w:rsidRPr="00C376EF" w:rsidR="00C376EF" w:rsidP="00C376EF" w:rsidRDefault="00C376EF" w14:paraId="074D84F2" w14:textId="77777777">
      <w:pPr>
        <w:pStyle w:val="Bibliography"/>
      </w:pPr>
      <w:r w:rsidRPr="00C376EF">
        <w:t>O’Rourke, D. R., N. A. Bokulich, M. A. Jusino, M. D. MacManes, and J. T. Foster. 2020. A total crapshoot? Evaluating bioinformatic decisions in animal diet metabarcoding analyses. Ecology and Evolution 10:9721–9739.</w:t>
      </w:r>
    </w:p>
    <w:p w:rsidRPr="00C376EF" w:rsidR="00C376EF" w:rsidP="00C376EF" w:rsidRDefault="00C376EF" w14:paraId="43F1EFD0" w14:textId="77777777">
      <w:pPr>
        <w:pStyle w:val="Bibliography"/>
      </w:pPr>
      <w:r w:rsidRPr="00C376EF">
        <w:t>Porneluzi, P., M. A. Van Horn, and T. M. Donovan. 2020. Ovenbird (Seiurus aurocapilla) Version 1.0. Page Birds of the World. Cornell Lab of Ornithology, Ithaca, NY.</w:t>
      </w:r>
    </w:p>
    <w:p w:rsidRPr="00C376EF" w:rsidR="00C376EF" w:rsidP="00C376EF" w:rsidRDefault="00C376EF" w14:paraId="3389C55F" w14:textId="77777777">
      <w:pPr>
        <w:pStyle w:val="Bibliography"/>
      </w:pPr>
      <w:r w:rsidRPr="00C376EF">
        <w:t>Richardson, A. D., A. S. Bailey, E. G. Denny, C. W. Martin, and J. O’Keefe. 2006. Phenology of a northern hardwood forest canopy: phenology of a northern hardwood forest canopy. Global Change Biology 12:1174–1188.</w:t>
      </w:r>
    </w:p>
    <w:p w:rsidRPr="00C376EF" w:rsidR="00C376EF" w:rsidP="00C376EF" w:rsidRDefault="00C376EF" w14:paraId="476599F0" w14:textId="77777777">
      <w:pPr>
        <w:pStyle w:val="Bibliography"/>
      </w:pPr>
      <w:r w:rsidRPr="00C376EF">
        <w:t>Robeson, M. S., D. R. O’Rourke, B. D. Kaehler, M. Ziemski, M. R. Dillon, J. T. Foster, and N. A. Bokulich. 2021. RESCRIPt: Reproducible sequence taxonomy reference database management. PLOS Computational Biology 17:e1009581.</w:t>
      </w:r>
    </w:p>
    <w:p w:rsidRPr="00C376EF" w:rsidR="00C376EF" w:rsidP="00C376EF" w:rsidRDefault="00C376EF" w14:paraId="1FCF7085" w14:textId="77777777">
      <w:pPr>
        <w:pStyle w:val="Bibliography"/>
      </w:pPr>
      <w:r w:rsidRPr="00C376EF">
        <w:t>Robinson, S. K., and R. T. Holmes. 1982. Foraging behavior of forest birds: the relationships among search tactics, diet, and habitat structure. Ecology 63:1918–1931.</w:t>
      </w:r>
    </w:p>
    <w:p w:rsidRPr="00C376EF" w:rsidR="00C376EF" w:rsidP="00C376EF" w:rsidRDefault="00C376EF" w14:paraId="741C5A1B" w14:textId="77777777">
      <w:pPr>
        <w:pStyle w:val="Bibliography"/>
      </w:pPr>
      <w:r w:rsidRPr="00C376EF">
        <w:t>Rodenhouse, N. L., and R. T. Holmes. 1992. Results of experimental and natural food reductions for breeding Black-throated Blue Warblers. Ecology 73:357–372.</w:t>
      </w:r>
    </w:p>
    <w:p w:rsidRPr="00C376EF" w:rsidR="00C376EF" w:rsidP="00C376EF" w:rsidRDefault="00C376EF" w14:paraId="7EB9BC0F" w14:textId="77777777">
      <w:pPr>
        <w:pStyle w:val="Bibliography"/>
      </w:pPr>
      <w:r w:rsidRPr="00C376EF">
        <w:t>Rodenhouse, N. L., S. N. Matthews, K. P. McFarland, J. D. Lambert, L. R. Iverson, A. Prasad, T. S. Sillett, and R. T. Holmes. 2008. Potential effects of climate change on birds of the Northeast. Mitigation and Adaptation Strategies for Global Change 13:517–540.</w:t>
      </w:r>
    </w:p>
    <w:p w:rsidRPr="00C376EF" w:rsidR="00C376EF" w:rsidP="00C376EF" w:rsidRDefault="00C376EF" w14:paraId="36708E33" w14:textId="77777777">
      <w:pPr>
        <w:pStyle w:val="Bibliography"/>
      </w:pPr>
      <w:r w:rsidRPr="00C376EF">
        <w:t>Rogers, L. E., R. L. Buschbom, and C. R. Watson. 1977. Length-Weight Relationships of Shrub-Steppe Invertebrates1. Annals of the Entomological Society of America 70:51–53.</w:t>
      </w:r>
    </w:p>
    <w:p w:rsidRPr="00C376EF" w:rsidR="00C376EF" w:rsidP="00C376EF" w:rsidRDefault="00C376EF" w14:paraId="170C1305" w14:textId="77777777">
      <w:pPr>
        <w:pStyle w:val="Bibliography"/>
      </w:pPr>
      <w:r w:rsidRPr="00C376EF">
        <w:t>Rustad, L. E., J. Campbell, J. S. Dukes, T. Huntington, K. F. Lambert, J. Mohan, and N. Rodenhouse. 2012. Changing climate, changing forests: the impacts of climate change on forests of the northeastern United States and eastern Canada. Page 48. U.S. Department of Agriculture, Forest Service, Northern Research Station, Newton Square, PA.</w:t>
      </w:r>
    </w:p>
    <w:p w:rsidRPr="00C376EF" w:rsidR="00C376EF" w:rsidP="00C376EF" w:rsidRDefault="00C376EF" w14:paraId="45426E26" w14:textId="77777777">
      <w:pPr>
        <w:pStyle w:val="Bibliography"/>
      </w:pPr>
      <w:r w:rsidRPr="00C376EF">
        <w:t>Sam, K., B. Koane, S. Jeppy, J. Sykorova, and V. Novotny. 2017. Diet of land birds along an elevational gradient in Papua New Guinea. Scientific Reports 7:44018.</w:t>
      </w:r>
    </w:p>
    <w:p w:rsidRPr="00C376EF" w:rsidR="00C376EF" w:rsidP="00C376EF" w:rsidRDefault="00C376EF" w14:paraId="20887EA6" w14:textId="77777777">
      <w:pPr>
        <w:pStyle w:val="Bibliography"/>
      </w:pPr>
      <w:r w:rsidRPr="00C376EF">
        <w:t>Schwarz, P. A., T. J. Fahey, and C. E. McCulloch. 2003. Factors controlling spatial variation of tree species abundance in a forested lanscape. Ecology 84:1862–1878.</w:t>
      </w:r>
    </w:p>
    <w:p w:rsidRPr="00C376EF" w:rsidR="00C376EF" w:rsidP="00C376EF" w:rsidRDefault="00C376EF" w14:paraId="2F6F6DCA" w14:textId="77777777">
      <w:pPr>
        <w:pStyle w:val="Bibliography"/>
      </w:pPr>
      <w:r w:rsidRPr="00C376EF">
        <w:t>Seward, A. M., C. M. Beale, L. Gilbert, T. H. Jones, and R. J. Thomas. 2014. The Impact of Increased Food Availability on Reproduction in a Long-Distance Migratory Songbird: Implications for Environmental Change? PLoS ONE 9:e111180.</w:t>
      </w:r>
    </w:p>
    <w:p w:rsidRPr="00C376EF" w:rsidR="00C376EF" w:rsidP="00C376EF" w:rsidRDefault="00C376EF" w14:paraId="60D39CCC" w14:textId="77777777">
      <w:pPr>
        <w:pStyle w:val="Bibliography"/>
      </w:pPr>
      <w:r w:rsidRPr="00C376EF">
        <w:t>Shutt, J. D., J. A. Nicholls, U. H. Trivedi, M. D. Burgess, G. N. Stone, J. D. Hadfield, and A. B. Phillimore. 2020. Gradients in richness and turnover of a forest passerine’s diet prior to breeding: A mixed model approach applied to faecal metabarcoding data. Molecular Ecology 29:1199–1213.</w:t>
      </w:r>
    </w:p>
    <w:p w:rsidRPr="00C376EF" w:rsidR="00C376EF" w:rsidP="00C376EF" w:rsidRDefault="00C376EF" w14:paraId="313323B7" w14:textId="77777777">
      <w:pPr>
        <w:pStyle w:val="Bibliography"/>
      </w:pPr>
      <w:r w:rsidRPr="00C376EF">
        <w:t>Sillett, T. S. 2000. Impacts of a global climate cycle on population dynamics of a migratory songbird. Science 288:2040–2042.</w:t>
      </w:r>
    </w:p>
    <w:p w:rsidRPr="00C376EF" w:rsidR="00C376EF" w:rsidP="00C376EF" w:rsidRDefault="00C376EF" w14:paraId="11EDE2A6" w14:textId="77777777">
      <w:pPr>
        <w:pStyle w:val="Bibliography"/>
      </w:pPr>
      <w:r w:rsidRPr="00C376EF">
        <w:t>Silva, L. P., V. A. Mata, P. B. Lopes, P. Pereira, S. N. Jarman, R. J. Lopes, and P. Beja. 2019. Advancing the integration of multi‐marker metabarcoding data in dietary analysis of trophic generalists. Molecular Ecology Resources 19:1420–1432.</w:t>
      </w:r>
    </w:p>
    <w:p w:rsidRPr="00C376EF" w:rsidR="00C376EF" w:rsidP="00C376EF" w:rsidRDefault="00C376EF" w14:paraId="6E1CB280" w14:textId="77777777">
      <w:pPr>
        <w:pStyle w:val="Bibliography"/>
      </w:pPr>
      <w:r w:rsidRPr="00C376EF">
        <w:t>Spence, A. R., E. E. Wilson Rankin, and M. W. Tingley. 2022. DNA metabarcoding reveals broadly overlapping diets in three sympatric North American hummingbirds. Ornithology 139:ukab074.</w:t>
      </w:r>
    </w:p>
    <w:p w:rsidRPr="00C376EF" w:rsidR="00C376EF" w:rsidP="00C376EF" w:rsidRDefault="00C376EF" w14:paraId="5DF8BB2E" w14:textId="77777777">
      <w:pPr>
        <w:pStyle w:val="Bibliography"/>
      </w:pPr>
      <w:r w:rsidRPr="00C376EF">
        <w:t>Stange, E. E., M. P. Ayres, and J. A. Bess. 2011. Concordant population dynamics of Lepidoptera herbivores in a forest ecosystem. Ecography 34:772–779.</w:t>
      </w:r>
    </w:p>
    <w:p w:rsidRPr="00C376EF" w:rsidR="00C376EF" w:rsidP="00C376EF" w:rsidRDefault="00C376EF" w14:paraId="2A31B618" w14:textId="77777777">
      <w:pPr>
        <w:pStyle w:val="Bibliography"/>
      </w:pPr>
      <w:r w:rsidRPr="00C376EF">
        <w:t>Taberlet, P. 1996. Reliable genotyping of samples with very low DNA quantities using PCR. Nucleic Acids Research 24:3189–3194.</w:t>
      </w:r>
    </w:p>
    <w:p w:rsidRPr="00C376EF" w:rsidR="00C376EF" w:rsidP="00C376EF" w:rsidRDefault="00C376EF" w14:paraId="50237D27" w14:textId="77777777">
      <w:pPr>
        <w:pStyle w:val="Bibliography"/>
      </w:pPr>
      <w:r w:rsidRPr="00C376EF">
        <w:t>Tallamy, D. W., and W. G. Shriver. 2021. Are declines in insects and insectivorous birds related? Ornithological Applications 123:duaa059.</w:t>
      </w:r>
    </w:p>
    <w:p w:rsidRPr="00C376EF" w:rsidR="00C376EF" w:rsidP="00C376EF" w:rsidRDefault="00C376EF" w14:paraId="7C85111D" w14:textId="77777777">
      <w:pPr>
        <w:pStyle w:val="Bibliography"/>
      </w:pPr>
      <w:r w:rsidRPr="00C376EF">
        <w:t>Tatenhove, A. V., E. Filiberti, T. S. Sillett, N. Rodenhouse, and M. Hallworth. 2019. Climate-related distribution shifts of migratory songbirds and Sciurids in the White Mountain National Forest. Forests 10:84.</w:t>
      </w:r>
    </w:p>
    <w:p w:rsidRPr="00C376EF" w:rsidR="00C376EF" w:rsidP="00C376EF" w:rsidRDefault="00C376EF" w14:paraId="17EE7E79" w14:textId="77777777">
      <w:pPr>
        <w:pStyle w:val="Bibliography"/>
      </w:pPr>
      <w:r w:rsidRPr="00C376EF">
        <w:t>Townsend, A. K., T. S. Sillett, N. K. Lany, S. A. Kaiser, N. L. Rodenhouse, M. S. Webster, and R. T. Holmes. 2013a. Warm springs, early lay dates, and double brooding in a North American migratory songbird, the Black-throated Blue Warbler. PLoS ONE 8:e59467.</w:t>
      </w:r>
    </w:p>
    <w:p w:rsidRPr="00C376EF" w:rsidR="00C376EF" w:rsidP="00C376EF" w:rsidRDefault="00C376EF" w14:paraId="3376A207" w14:textId="77777777">
      <w:pPr>
        <w:pStyle w:val="Bibliography"/>
      </w:pPr>
      <w:r w:rsidRPr="00C376EF">
        <w:t>Townsend, A. K., T. S. Sillett, N. K. Lany, S. A. Kaiser, N. L. Rodenhouse, M. S. Webster, and R. T. Holmes. 2013b. Warm springs, early lay dates, and double brooding in a North American migratory songbird, the black-throated blue warbler. PloS one 8:e59467.</w:t>
      </w:r>
    </w:p>
    <w:p w:rsidRPr="00C376EF" w:rsidR="00C376EF" w:rsidP="00C376EF" w:rsidRDefault="00C376EF" w14:paraId="6932B79D" w14:textId="77777777">
      <w:pPr>
        <w:pStyle w:val="Bibliography"/>
      </w:pPr>
      <w:r w:rsidRPr="00C376EF">
        <w:t>Vega, M. L., T. Fransson, and C. Kullberg. 2021. The effects of four decades of climate change on the breeding ecology of an avian sentinel species across a 1,500‐km latitudinal gradient are stronger at high latitudes. Ecology and Evolution 11:6233–6247.</w:t>
      </w:r>
    </w:p>
    <w:p w:rsidRPr="00C376EF" w:rsidR="00C376EF" w:rsidP="00C376EF" w:rsidRDefault="00C376EF" w14:paraId="59BAF067" w14:textId="77777777">
      <w:pPr>
        <w:pStyle w:val="Bibliography"/>
      </w:pPr>
      <w:r w:rsidRPr="00C376EF">
        <w:t>Visser, M. E., L. J. M. Holleman, and P. Gienapp. 2006. Shifts in caterpillar biomass phenology due to climate change and its impact on the breeding biology of an insectivorous bird. Oecologia 147:164–172.</w:t>
      </w:r>
    </w:p>
    <w:p w:rsidRPr="00C376EF" w:rsidR="00C376EF" w:rsidP="00C376EF" w:rsidRDefault="00C376EF" w14:paraId="73A58E9C" w14:textId="77777777">
      <w:pPr>
        <w:pStyle w:val="Bibliography"/>
      </w:pPr>
      <w:r w:rsidRPr="00C376EF">
        <w:t>Wagner, D. L. 2020. Insect Declines in the Anthropocene. Annual Review of Entomology 65:457–480.</w:t>
      </w:r>
    </w:p>
    <w:p w:rsidRPr="00C376EF" w:rsidR="00C376EF" w:rsidP="00C376EF" w:rsidRDefault="00C376EF" w14:paraId="315CE5CB" w14:textId="77777777">
      <w:pPr>
        <w:pStyle w:val="Bibliography"/>
      </w:pPr>
      <w:r w:rsidRPr="00C376EF">
        <w:t>Zhu, W., H. Tian, X. Xu, Y. Pan, G. Chen, and W. Lin. 2012. Extension of the growing season due to delayed autumn over mid and high latitudes in North America during 1982-2006: Growing season extension in North America. Global Ecology and Biogeography 21:260–271.</w:t>
      </w:r>
    </w:p>
    <w:p w:rsidRPr="00AA7E2D" w:rsidR="008E70B5" w:rsidP="008E70B5" w:rsidRDefault="008E70B5" w14:paraId="06E89BB4" w14:textId="72C843CF">
      <w:pPr>
        <w:spacing w:line="480" w:lineRule="auto"/>
        <w:rPr>
          <w:b/>
          <w:bCs/>
          <w:color w:val="000000" w:themeColor="text1"/>
        </w:rPr>
      </w:pPr>
      <w:r w:rsidRPr="00AA7E2D">
        <w:rPr>
          <w:b/>
          <w:bCs/>
          <w:color w:val="000000" w:themeColor="text1"/>
        </w:rPr>
        <w:fldChar w:fldCharType="end"/>
      </w:r>
    </w:p>
    <w:p w:rsidRPr="003E287F" w:rsidR="008E70B5" w:rsidP="008E70B5" w:rsidRDefault="008E70B5" w14:paraId="24A9E9E3" w14:textId="77777777">
      <w:pPr>
        <w:rPr>
          <w:b/>
          <w:bCs/>
          <w:color w:val="000000" w:themeColor="text1"/>
        </w:rPr>
      </w:pPr>
    </w:p>
    <w:p w:rsidRPr="00D71B37" w:rsidR="008E70B5" w:rsidP="008E70B5" w:rsidRDefault="008E70B5" w14:paraId="257E645C" w14:textId="77777777">
      <w:pPr>
        <w:keepNext/>
        <w:spacing w:line="480" w:lineRule="auto"/>
        <w:rPr>
          <w:color w:val="000000"/>
        </w:rPr>
      </w:pPr>
    </w:p>
    <w:p w:rsidR="008E70B5" w:rsidP="008E70B5" w:rsidRDefault="008E70B5" w14:paraId="7CDCEE6A" w14:textId="77777777">
      <w:pPr>
        <w:spacing w:line="480" w:lineRule="auto"/>
        <w:rPr>
          <w:rFonts w:eastAsia="TimesNewRomanPSMT"/>
          <w:b/>
          <w:bCs/>
          <w:color w:val="000000" w:themeColor="text1"/>
        </w:rPr>
      </w:pPr>
    </w:p>
    <w:p w:rsidRPr="00420D76" w:rsidR="008E70B5" w:rsidP="008E70B5" w:rsidRDefault="008E70B5" w14:paraId="42B36646" w14:textId="77777777">
      <w:pPr>
        <w:spacing w:line="480" w:lineRule="auto"/>
        <w:rPr>
          <w:rFonts w:eastAsia="TimesNewRomanPSMT"/>
          <w:color w:val="000000" w:themeColor="text1"/>
        </w:rPr>
      </w:pPr>
    </w:p>
    <w:p w:rsidRPr="00A04EBB" w:rsidR="008E70B5" w:rsidP="008E70B5" w:rsidRDefault="008E70B5" w14:paraId="77675861" w14:textId="77777777">
      <w:r>
        <w:br w:type="page"/>
      </w:r>
    </w:p>
    <w:tbl>
      <w:tblPr>
        <w:tblStyle w:val="TableGrid"/>
        <w:tblW w:w="0" w:type="auto"/>
        <w:tblLook w:val="04A0" w:firstRow="1" w:lastRow="0" w:firstColumn="1" w:lastColumn="0" w:noHBand="0" w:noVBand="1"/>
      </w:tblPr>
      <w:tblGrid>
        <w:gridCol w:w="1890"/>
        <w:gridCol w:w="1260"/>
        <w:gridCol w:w="456"/>
      </w:tblGrid>
      <w:tr w:rsidRPr="00C86B52" w:rsidR="008E70B5" w14:paraId="3BF2DC02" w14:textId="77777777">
        <w:tc>
          <w:tcPr>
            <w:tcW w:w="3600" w:type="dxa"/>
            <w:gridSpan w:val="3"/>
            <w:tcBorders>
              <w:top w:val="nil"/>
              <w:left w:val="nil"/>
              <w:bottom w:val="single" w:color="auto" w:sz="4" w:space="0"/>
              <w:right w:val="nil"/>
            </w:tcBorders>
          </w:tcPr>
          <w:p w:rsidRPr="00C86B52" w:rsidR="008E70B5" w:rsidRDefault="008E70B5" w14:paraId="52B66FFB" w14:textId="77777777">
            <w:pPr>
              <w:rPr>
                <w:color w:val="000000" w:themeColor="text1"/>
              </w:rPr>
            </w:pPr>
            <w:r w:rsidRPr="00C86B52">
              <w:rPr>
                <w:b/>
                <w:bCs/>
                <w:color w:val="000000" w:themeColor="text1"/>
              </w:rPr>
              <w:t>Table 1</w:t>
            </w:r>
            <w:r w:rsidRPr="00E038A9">
              <w:rPr>
                <w:b/>
                <w:bCs/>
                <w:color w:val="000000" w:themeColor="text1"/>
              </w:rPr>
              <w:t xml:space="preserve">. </w:t>
            </w:r>
            <w:r w:rsidRPr="00E038A9">
              <w:rPr>
                <w:color w:val="000000" w:themeColor="text1"/>
              </w:rPr>
              <w:t xml:space="preserve">Sample sizes of black-throated blue warbler fecal samples by elevation zone, survey period, age </w:t>
            </w:r>
            <w:r>
              <w:rPr>
                <w:color w:val="000000" w:themeColor="text1"/>
              </w:rPr>
              <w:t>c</w:t>
            </w:r>
            <w:r w:rsidRPr="00E038A9">
              <w:rPr>
                <w:color w:val="000000" w:themeColor="text1"/>
              </w:rPr>
              <w:t>lass, sex, and breeding stage at the Hubbard Brook Experimental Forest, New Hampshire, USA.</w:t>
            </w:r>
          </w:p>
        </w:tc>
      </w:tr>
      <w:tr w:rsidRPr="00C86B52" w:rsidR="008E70B5" w14:paraId="4B607007" w14:textId="77777777">
        <w:trPr>
          <w:trHeight w:val="422"/>
        </w:trPr>
        <w:tc>
          <w:tcPr>
            <w:tcW w:w="1890" w:type="dxa"/>
            <w:tcBorders>
              <w:top w:val="single" w:color="auto" w:sz="4" w:space="0"/>
              <w:left w:val="nil"/>
              <w:bottom w:val="single" w:color="auto" w:sz="4" w:space="0"/>
              <w:right w:val="nil"/>
            </w:tcBorders>
          </w:tcPr>
          <w:p w:rsidRPr="00AD50F9" w:rsidR="008E70B5" w:rsidRDefault="008E70B5" w14:paraId="6EEEFAD0" w14:textId="77777777">
            <w:pPr>
              <w:rPr>
                <w:b/>
                <w:bCs/>
                <w:color w:val="000000" w:themeColor="text1"/>
              </w:rPr>
            </w:pPr>
            <w:r w:rsidRPr="00AD50F9">
              <w:rPr>
                <w:b/>
                <w:bCs/>
                <w:color w:val="000000" w:themeColor="text1"/>
              </w:rPr>
              <w:t>Variable</w:t>
            </w:r>
          </w:p>
        </w:tc>
        <w:tc>
          <w:tcPr>
            <w:tcW w:w="1260" w:type="dxa"/>
            <w:tcBorders>
              <w:top w:val="single" w:color="auto" w:sz="4" w:space="0"/>
              <w:left w:val="nil"/>
              <w:bottom w:val="single" w:color="auto" w:sz="4" w:space="0"/>
              <w:right w:val="nil"/>
            </w:tcBorders>
          </w:tcPr>
          <w:p w:rsidRPr="00AD50F9" w:rsidR="008E70B5" w:rsidRDefault="008E70B5" w14:paraId="6118DF58" w14:textId="77777777">
            <w:pPr>
              <w:rPr>
                <w:b/>
                <w:bCs/>
                <w:color w:val="000000" w:themeColor="text1"/>
              </w:rPr>
            </w:pPr>
            <w:r w:rsidRPr="00AD50F9">
              <w:rPr>
                <w:b/>
                <w:bCs/>
                <w:color w:val="000000" w:themeColor="text1"/>
              </w:rPr>
              <w:t>Group</w:t>
            </w:r>
          </w:p>
        </w:tc>
        <w:tc>
          <w:tcPr>
            <w:tcW w:w="450" w:type="dxa"/>
            <w:tcBorders>
              <w:top w:val="single" w:color="auto" w:sz="4" w:space="0"/>
              <w:left w:val="nil"/>
              <w:bottom w:val="single" w:color="auto" w:sz="4" w:space="0"/>
              <w:right w:val="nil"/>
            </w:tcBorders>
          </w:tcPr>
          <w:p w:rsidRPr="00AD50F9" w:rsidR="008E70B5" w:rsidRDefault="008E70B5" w14:paraId="123D0E76" w14:textId="77777777">
            <w:pPr>
              <w:jc w:val="right"/>
              <w:rPr>
                <w:b/>
                <w:bCs/>
                <w:i/>
                <w:iCs/>
                <w:color w:val="000000" w:themeColor="text1"/>
              </w:rPr>
            </w:pPr>
            <w:r w:rsidRPr="00AD50F9">
              <w:rPr>
                <w:b/>
                <w:bCs/>
                <w:i/>
                <w:iCs/>
                <w:color w:val="000000" w:themeColor="text1"/>
              </w:rPr>
              <w:t>N</w:t>
            </w:r>
          </w:p>
        </w:tc>
      </w:tr>
      <w:tr w:rsidRPr="00C86B52" w:rsidR="008E70B5" w14:paraId="11C494A9" w14:textId="77777777">
        <w:tc>
          <w:tcPr>
            <w:tcW w:w="1890" w:type="dxa"/>
            <w:tcBorders>
              <w:top w:val="single" w:color="auto" w:sz="4" w:space="0"/>
              <w:left w:val="nil"/>
              <w:bottom w:val="nil"/>
              <w:right w:val="nil"/>
            </w:tcBorders>
          </w:tcPr>
          <w:p w:rsidRPr="00AD50F9" w:rsidR="008E70B5" w:rsidRDefault="008E70B5" w14:paraId="4DB687FF" w14:textId="77777777">
            <w:pPr>
              <w:rPr>
                <w:color w:val="000000" w:themeColor="text1"/>
              </w:rPr>
            </w:pPr>
            <w:r w:rsidRPr="00AD50F9">
              <w:rPr>
                <w:color w:val="000000" w:themeColor="text1"/>
              </w:rPr>
              <w:t>Elevation</w:t>
            </w:r>
            <w:r>
              <w:rPr>
                <w:color w:val="000000" w:themeColor="text1"/>
              </w:rPr>
              <w:t xml:space="preserve"> zone</w:t>
            </w:r>
          </w:p>
        </w:tc>
        <w:tc>
          <w:tcPr>
            <w:tcW w:w="1260" w:type="dxa"/>
            <w:tcBorders>
              <w:top w:val="single" w:color="auto" w:sz="4" w:space="0"/>
              <w:left w:val="nil"/>
              <w:bottom w:val="nil"/>
              <w:right w:val="nil"/>
            </w:tcBorders>
          </w:tcPr>
          <w:p w:rsidRPr="00C86B52" w:rsidR="008E70B5" w:rsidRDefault="008E70B5" w14:paraId="6E8C181A" w14:textId="77777777">
            <w:pPr>
              <w:rPr>
                <w:color w:val="000000" w:themeColor="text1"/>
              </w:rPr>
            </w:pPr>
            <w:r w:rsidRPr="00C86B52">
              <w:rPr>
                <w:color w:val="000000" w:themeColor="text1"/>
              </w:rPr>
              <w:t>Low</w:t>
            </w:r>
          </w:p>
        </w:tc>
        <w:tc>
          <w:tcPr>
            <w:tcW w:w="450" w:type="dxa"/>
            <w:tcBorders>
              <w:top w:val="single" w:color="auto" w:sz="4" w:space="0"/>
              <w:left w:val="nil"/>
              <w:bottom w:val="nil"/>
              <w:right w:val="nil"/>
            </w:tcBorders>
          </w:tcPr>
          <w:p w:rsidRPr="00C86B52" w:rsidR="008E70B5" w:rsidRDefault="008E70B5" w14:paraId="0F858ED1" w14:textId="77777777">
            <w:pPr>
              <w:jc w:val="right"/>
              <w:rPr>
                <w:color w:val="000000" w:themeColor="text1"/>
              </w:rPr>
            </w:pPr>
            <w:r w:rsidRPr="00C86B52">
              <w:rPr>
                <w:color w:val="000000" w:themeColor="text1"/>
              </w:rPr>
              <w:t>33</w:t>
            </w:r>
          </w:p>
        </w:tc>
      </w:tr>
      <w:tr w:rsidRPr="00C86B52" w:rsidR="008E70B5" w14:paraId="3031E794" w14:textId="77777777">
        <w:tc>
          <w:tcPr>
            <w:tcW w:w="1890" w:type="dxa"/>
            <w:tcBorders>
              <w:top w:val="nil"/>
              <w:left w:val="nil"/>
              <w:bottom w:val="nil"/>
              <w:right w:val="nil"/>
            </w:tcBorders>
          </w:tcPr>
          <w:p w:rsidRPr="00AD50F9" w:rsidR="008E70B5" w:rsidRDefault="008E70B5" w14:paraId="3D87DBBB" w14:textId="77777777">
            <w:pPr>
              <w:rPr>
                <w:color w:val="000000" w:themeColor="text1"/>
              </w:rPr>
            </w:pPr>
          </w:p>
        </w:tc>
        <w:tc>
          <w:tcPr>
            <w:tcW w:w="1260" w:type="dxa"/>
            <w:tcBorders>
              <w:top w:val="nil"/>
              <w:left w:val="nil"/>
              <w:bottom w:val="nil"/>
              <w:right w:val="nil"/>
            </w:tcBorders>
          </w:tcPr>
          <w:p w:rsidRPr="00C86B52" w:rsidR="008E70B5" w:rsidRDefault="008E70B5" w14:paraId="20056196" w14:textId="77777777">
            <w:pPr>
              <w:rPr>
                <w:color w:val="000000" w:themeColor="text1"/>
              </w:rPr>
            </w:pPr>
            <w:r w:rsidRPr="00C86B52">
              <w:rPr>
                <w:color w:val="000000" w:themeColor="text1"/>
              </w:rPr>
              <w:t>Mid</w:t>
            </w:r>
          </w:p>
        </w:tc>
        <w:tc>
          <w:tcPr>
            <w:tcW w:w="450" w:type="dxa"/>
            <w:tcBorders>
              <w:top w:val="nil"/>
              <w:left w:val="nil"/>
              <w:bottom w:val="nil"/>
              <w:right w:val="nil"/>
            </w:tcBorders>
          </w:tcPr>
          <w:p w:rsidRPr="00C86B52" w:rsidR="008E70B5" w:rsidRDefault="008E70B5" w14:paraId="097D8A5E" w14:textId="77777777">
            <w:pPr>
              <w:jc w:val="right"/>
              <w:rPr>
                <w:color w:val="000000" w:themeColor="text1"/>
              </w:rPr>
            </w:pPr>
            <w:r w:rsidRPr="00C86B52">
              <w:rPr>
                <w:color w:val="000000" w:themeColor="text1"/>
              </w:rPr>
              <w:t>32</w:t>
            </w:r>
          </w:p>
        </w:tc>
      </w:tr>
      <w:tr w:rsidRPr="00C86B52" w:rsidR="008E70B5" w14:paraId="6CF59E65" w14:textId="77777777">
        <w:tc>
          <w:tcPr>
            <w:tcW w:w="1890" w:type="dxa"/>
            <w:tcBorders>
              <w:top w:val="nil"/>
              <w:left w:val="nil"/>
              <w:bottom w:val="nil"/>
              <w:right w:val="nil"/>
            </w:tcBorders>
          </w:tcPr>
          <w:p w:rsidRPr="00AD50F9" w:rsidR="008E70B5" w:rsidRDefault="008E70B5" w14:paraId="058DF1C9" w14:textId="77777777">
            <w:pPr>
              <w:rPr>
                <w:color w:val="000000" w:themeColor="text1"/>
              </w:rPr>
            </w:pPr>
          </w:p>
        </w:tc>
        <w:tc>
          <w:tcPr>
            <w:tcW w:w="1260" w:type="dxa"/>
            <w:tcBorders>
              <w:top w:val="nil"/>
              <w:left w:val="nil"/>
              <w:bottom w:val="nil"/>
              <w:right w:val="nil"/>
            </w:tcBorders>
          </w:tcPr>
          <w:p w:rsidRPr="00C86B52" w:rsidR="008E70B5" w:rsidRDefault="008E70B5" w14:paraId="31815767" w14:textId="77777777">
            <w:pPr>
              <w:rPr>
                <w:color w:val="000000" w:themeColor="text1"/>
              </w:rPr>
            </w:pPr>
            <w:r w:rsidRPr="00C86B52">
              <w:rPr>
                <w:color w:val="000000" w:themeColor="text1"/>
              </w:rPr>
              <w:t>High</w:t>
            </w:r>
          </w:p>
        </w:tc>
        <w:tc>
          <w:tcPr>
            <w:tcW w:w="450" w:type="dxa"/>
            <w:tcBorders>
              <w:top w:val="nil"/>
              <w:left w:val="nil"/>
              <w:bottom w:val="nil"/>
              <w:right w:val="nil"/>
            </w:tcBorders>
          </w:tcPr>
          <w:p w:rsidRPr="00C86B52" w:rsidR="008E70B5" w:rsidRDefault="008E70B5" w14:paraId="4A02EAC7" w14:textId="77777777">
            <w:pPr>
              <w:jc w:val="right"/>
              <w:rPr>
                <w:color w:val="000000" w:themeColor="text1"/>
              </w:rPr>
            </w:pPr>
            <w:r w:rsidRPr="00C86B52">
              <w:rPr>
                <w:color w:val="000000" w:themeColor="text1"/>
              </w:rPr>
              <w:t>34</w:t>
            </w:r>
          </w:p>
        </w:tc>
      </w:tr>
      <w:tr w:rsidRPr="00C86B52" w:rsidR="008E70B5" w14:paraId="03467AF8" w14:textId="77777777">
        <w:tc>
          <w:tcPr>
            <w:tcW w:w="1890" w:type="dxa"/>
            <w:tcBorders>
              <w:top w:val="nil"/>
              <w:left w:val="nil"/>
              <w:bottom w:val="nil"/>
              <w:right w:val="nil"/>
            </w:tcBorders>
          </w:tcPr>
          <w:p w:rsidRPr="00AD50F9" w:rsidR="008E70B5" w:rsidRDefault="008E70B5" w14:paraId="25CA7B2F" w14:textId="77777777">
            <w:pPr>
              <w:rPr>
                <w:color w:val="000000" w:themeColor="text1"/>
              </w:rPr>
            </w:pPr>
          </w:p>
        </w:tc>
        <w:tc>
          <w:tcPr>
            <w:tcW w:w="1260" w:type="dxa"/>
            <w:tcBorders>
              <w:top w:val="nil"/>
              <w:left w:val="nil"/>
              <w:bottom w:val="nil"/>
              <w:right w:val="nil"/>
            </w:tcBorders>
          </w:tcPr>
          <w:p w:rsidRPr="00C86B52" w:rsidR="008E70B5" w:rsidRDefault="008E70B5" w14:paraId="63E48287" w14:textId="77777777">
            <w:pPr>
              <w:rPr>
                <w:color w:val="000000" w:themeColor="text1"/>
              </w:rPr>
            </w:pPr>
          </w:p>
        </w:tc>
        <w:tc>
          <w:tcPr>
            <w:tcW w:w="450" w:type="dxa"/>
            <w:tcBorders>
              <w:top w:val="nil"/>
              <w:left w:val="nil"/>
              <w:bottom w:val="nil"/>
              <w:right w:val="nil"/>
            </w:tcBorders>
          </w:tcPr>
          <w:p w:rsidRPr="00C86B52" w:rsidR="008E70B5" w:rsidRDefault="008E70B5" w14:paraId="507067AF" w14:textId="77777777">
            <w:pPr>
              <w:jc w:val="right"/>
              <w:rPr>
                <w:color w:val="000000" w:themeColor="text1"/>
              </w:rPr>
            </w:pPr>
          </w:p>
        </w:tc>
      </w:tr>
      <w:tr w:rsidRPr="00C86B52" w:rsidR="008E70B5" w14:paraId="6E89EE8F" w14:textId="77777777">
        <w:tc>
          <w:tcPr>
            <w:tcW w:w="1890" w:type="dxa"/>
            <w:tcBorders>
              <w:top w:val="nil"/>
              <w:left w:val="nil"/>
              <w:bottom w:val="nil"/>
              <w:right w:val="nil"/>
            </w:tcBorders>
          </w:tcPr>
          <w:p w:rsidRPr="00AD50F9" w:rsidR="008E70B5" w:rsidRDefault="008E70B5" w14:paraId="41E84021" w14:textId="77777777">
            <w:pPr>
              <w:rPr>
                <w:color w:val="000000" w:themeColor="text1"/>
              </w:rPr>
            </w:pPr>
            <w:r w:rsidRPr="00AD50F9">
              <w:rPr>
                <w:color w:val="000000" w:themeColor="text1"/>
              </w:rPr>
              <w:t>Survey period</w:t>
            </w:r>
          </w:p>
        </w:tc>
        <w:tc>
          <w:tcPr>
            <w:tcW w:w="1260" w:type="dxa"/>
            <w:tcBorders>
              <w:top w:val="nil"/>
              <w:left w:val="nil"/>
              <w:bottom w:val="nil"/>
              <w:right w:val="nil"/>
            </w:tcBorders>
          </w:tcPr>
          <w:p w:rsidRPr="00C86B52" w:rsidR="008E70B5" w:rsidRDefault="008E70B5" w14:paraId="05F10923" w14:textId="77777777">
            <w:pPr>
              <w:rPr>
                <w:color w:val="000000" w:themeColor="text1"/>
              </w:rPr>
            </w:pPr>
            <w:r w:rsidRPr="00C86B52">
              <w:rPr>
                <w:color w:val="000000" w:themeColor="text1"/>
              </w:rPr>
              <w:t>Early</w:t>
            </w:r>
          </w:p>
        </w:tc>
        <w:tc>
          <w:tcPr>
            <w:tcW w:w="450" w:type="dxa"/>
            <w:tcBorders>
              <w:top w:val="nil"/>
              <w:left w:val="nil"/>
              <w:bottom w:val="nil"/>
              <w:right w:val="nil"/>
            </w:tcBorders>
          </w:tcPr>
          <w:p w:rsidRPr="00C86B52" w:rsidR="008E70B5" w:rsidRDefault="008E70B5" w14:paraId="0AF8315A" w14:textId="77777777">
            <w:pPr>
              <w:jc w:val="right"/>
              <w:rPr>
                <w:color w:val="000000" w:themeColor="text1"/>
              </w:rPr>
            </w:pPr>
            <w:r w:rsidRPr="00C86B52">
              <w:rPr>
                <w:color w:val="000000" w:themeColor="text1"/>
              </w:rPr>
              <w:t>29</w:t>
            </w:r>
          </w:p>
        </w:tc>
      </w:tr>
      <w:tr w:rsidRPr="00C86B52" w:rsidR="008E70B5" w14:paraId="211B108F" w14:textId="77777777">
        <w:tc>
          <w:tcPr>
            <w:tcW w:w="1890" w:type="dxa"/>
            <w:tcBorders>
              <w:top w:val="nil"/>
              <w:left w:val="nil"/>
              <w:bottom w:val="nil"/>
              <w:right w:val="nil"/>
            </w:tcBorders>
          </w:tcPr>
          <w:p w:rsidRPr="00AD50F9" w:rsidR="008E70B5" w:rsidRDefault="008E70B5" w14:paraId="3C91CBE0" w14:textId="77777777">
            <w:pPr>
              <w:rPr>
                <w:color w:val="000000" w:themeColor="text1"/>
              </w:rPr>
            </w:pPr>
          </w:p>
        </w:tc>
        <w:tc>
          <w:tcPr>
            <w:tcW w:w="1260" w:type="dxa"/>
            <w:tcBorders>
              <w:top w:val="nil"/>
              <w:left w:val="nil"/>
              <w:bottom w:val="nil"/>
              <w:right w:val="nil"/>
            </w:tcBorders>
          </w:tcPr>
          <w:p w:rsidRPr="00C86B52" w:rsidR="008E70B5" w:rsidRDefault="008E70B5" w14:paraId="404727D1" w14:textId="77777777">
            <w:pPr>
              <w:rPr>
                <w:color w:val="000000" w:themeColor="text1"/>
              </w:rPr>
            </w:pPr>
            <w:r w:rsidRPr="00C86B52">
              <w:rPr>
                <w:color w:val="000000" w:themeColor="text1"/>
              </w:rPr>
              <w:t>Mid</w:t>
            </w:r>
          </w:p>
        </w:tc>
        <w:tc>
          <w:tcPr>
            <w:tcW w:w="450" w:type="dxa"/>
            <w:tcBorders>
              <w:top w:val="nil"/>
              <w:left w:val="nil"/>
              <w:bottom w:val="nil"/>
              <w:right w:val="nil"/>
            </w:tcBorders>
          </w:tcPr>
          <w:p w:rsidRPr="00C86B52" w:rsidR="008E70B5" w:rsidRDefault="008E70B5" w14:paraId="04CF55CB" w14:textId="77777777">
            <w:pPr>
              <w:jc w:val="right"/>
              <w:rPr>
                <w:color w:val="000000" w:themeColor="text1"/>
              </w:rPr>
            </w:pPr>
            <w:r w:rsidRPr="00C86B52">
              <w:rPr>
                <w:color w:val="000000" w:themeColor="text1"/>
              </w:rPr>
              <w:t>34</w:t>
            </w:r>
          </w:p>
        </w:tc>
      </w:tr>
      <w:tr w:rsidRPr="00C86B52" w:rsidR="008E70B5" w14:paraId="250DD2D3" w14:textId="77777777">
        <w:tc>
          <w:tcPr>
            <w:tcW w:w="1890" w:type="dxa"/>
            <w:tcBorders>
              <w:top w:val="nil"/>
              <w:left w:val="nil"/>
              <w:bottom w:val="nil"/>
              <w:right w:val="nil"/>
            </w:tcBorders>
          </w:tcPr>
          <w:p w:rsidRPr="00AD50F9" w:rsidR="008E70B5" w:rsidRDefault="008E70B5" w14:paraId="26570030" w14:textId="77777777">
            <w:pPr>
              <w:rPr>
                <w:color w:val="000000" w:themeColor="text1"/>
              </w:rPr>
            </w:pPr>
          </w:p>
        </w:tc>
        <w:tc>
          <w:tcPr>
            <w:tcW w:w="1260" w:type="dxa"/>
            <w:tcBorders>
              <w:top w:val="nil"/>
              <w:left w:val="nil"/>
              <w:bottom w:val="nil"/>
              <w:right w:val="nil"/>
            </w:tcBorders>
          </w:tcPr>
          <w:p w:rsidRPr="00C86B52" w:rsidR="008E70B5" w:rsidRDefault="008E70B5" w14:paraId="72AEFACA" w14:textId="77777777">
            <w:pPr>
              <w:rPr>
                <w:color w:val="000000" w:themeColor="text1"/>
              </w:rPr>
            </w:pPr>
            <w:r w:rsidRPr="00C86B52">
              <w:rPr>
                <w:color w:val="000000" w:themeColor="text1"/>
              </w:rPr>
              <w:t>Late</w:t>
            </w:r>
          </w:p>
        </w:tc>
        <w:tc>
          <w:tcPr>
            <w:tcW w:w="450" w:type="dxa"/>
            <w:tcBorders>
              <w:top w:val="nil"/>
              <w:left w:val="nil"/>
              <w:bottom w:val="nil"/>
              <w:right w:val="nil"/>
            </w:tcBorders>
          </w:tcPr>
          <w:p w:rsidRPr="00C86B52" w:rsidR="008E70B5" w:rsidRDefault="008E70B5" w14:paraId="3DD810EB" w14:textId="77777777">
            <w:pPr>
              <w:jc w:val="right"/>
              <w:rPr>
                <w:color w:val="000000" w:themeColor="text1"/>
              </w:rPr>
            </w:pPr>
            <w:r w:rsidRPr="00C86B52">
              <w:rPr>
                <w:color w:val="000000" w:themeColor="text1"/>
              </w:rPr>
              <w:t>36</w:t>
            </w:r>
          </w:p>
        </w:tc>
      </w:tr>
      <w:tr w:rsidRPr="00C86B52" w:rsidR="008E70B5" w14:paraId="4F645EF0" w14:textId="77777777">
        <w:tc>
          <w:tcPr>
            <w:tcW w:w="1890" w:type="dxa"/>
            <w:tcBorders>
              <w:top w:val="nil"/>
              <w:left w:val="nil"/>
              <w:bottom w:val="nil"/>
              <w:right w:val="nil"/>
            </w:tcBorders>
          </w:tcPr>
          <w:p w:rsidRPr="00AD50F9" w:rsidR="008E70B5" w:rsidRDefault="008E70B5" w14:paraId="1E5DBF1F" w14:textId="77777777">
            <w:pPr>
              <w:rPr>
                <w:color w:val="000000" w:themeColor="text1"/>
              </w:rPr>
            </w:pPr>
          </w:p>
        </w:tc>
        <w:tc>
          <w:tcPr>
            <w:tcW w:w="1260" w:type="dxa"/>
            <w:tcBorders>
              <w:top w:val="nil"/>
              <w:left w:val="nil"/>
              <w:bottom w:val="nil"/>
              <w:right w:val="nil"/>
            </w:tcBorders>
          </w:tcPr>
          <w:p w:rsidRPr="00C86B52" w:rsidR="008E70B5" w:rsidRDefault="008E70B5" w14:paraId="0D79D345" w14:textId="77777777">
            <w:pPr>
              <w:rPr>
                <w:color w:val="000000" w:themeColor="text1"/>
              </w:rPr>
            </w:pPr>
          </w:p>
        </w:tc>
        <w:tc>
          <w:tcPr>
            <w:tcW w:w="450" w:type="dxa"/>
            <w:tcBorders>
              <w:top w:val="nil"/>
              <w:left w:val="nil"/>
              <w:bottom w:val="nil"/>
              <w:right w:val="nil"/>
            </w:tcBorders>
          </w:tcPr>
          <w:p w:rsidRPr="00C86B52" w:rsidR="008E70B5" w:rsidRDefault="008E70B5" w14:paraId="15AAAABA" w14:textId="77777777">
            <w:pPr>
              <w:jc w:val="right"/>
              <w:rPr>
                <w:color w:val="000000" w:themeColor="text1"/>
              </w:rPr>
            </w:pPr>
          </w:p>
        </w:tc>
      </w:tr>
      <w:tr w:rsidRPr="00C86B52" w:rsidR="008E70B5" w14:paraId="01E49E35" w14:textId="77777777">
        <w:tc>
          <w:tcPr>
            <w:tcW w:w="1890" w:type="dxa"/>
            <w:tcBorders>
              <w:top w:val="nil"/>
              <w:left w:val="nil"/>
              <w:bottom w:val="nil"/>
              <w:right w:val="nil"/>
            </w:tcBorders>
          </w:tcPr>
          <w:p w:rsidRPr="00AD50F9" w:rsidR="008E70B5" w:rsidRDefault="008E70B5" w14:paraId="589AEDF6" w14:textId="77777777">
            <w:pPr>
              <w:rPr>
                <w:color w:val="000000" w:themeColor="text1"/>
              </w:rPr>
            </w:pPr>
            <w:r w:rsidRPr="00AD50F9">
              <w:rPr>
                <w:color w:val="000000" w:themeColor="text1"/>
              </w:rPr>
              <w:t>Age</w:t>
            </w:r>
            <w:r>
              <w:rPr>
                <w:color w:val="000000" w:themeColor="text1"/>
              </w:rPr>
              <w:t xml:space="preserve"> class</w:t>
            </w:r>
          </w:p>
        </w:tc>
        <w:tc>
          <w:tcPr>
            <w:tcW w:w="1260" w:type="dxa"/>
            <w:tcBorders>
              <w:top w:val="nil"/>
              <w:left w:val="nil"/>
              <w:bottom w:val="nil"/>
              <w:right w:val="nil"/>
            </w:tcBorders>
          </w:tcPr>
          <w:p w:rsidRPr="00C86B52" w:rsidR="008E70B5" w:rsidRDefault="008E70B5" w14:paraId="4AA7C8DD" w14:textId="77777777">
            <w:pPr>
              <w:rPr>
                <w:color w:val="000000" w:themeColor="text1"/>
              </w:rPr>
            </w:pPr>
            <w:r w:rsidRPr="00C86B52">
              <w:rPr>
                <w:color w:val="000000" w:themeColor="text1"/>
              </w:rPr>
              <w:t>HY</w:t>
            </w:r>
          </w:p>
        </w:tc>
        <w:tc>
          <w:tcPr>
            <w:tcW w:w="450" w:type="dxa"/>
            <w:tcBorders>
              <w:top w:val="nil"/>
              <w:left w:val="nil"/>
              <w:bottom w:val="nil"/>
              <w:right w:val="nil"/>
            </w:tcBorders>
          </w:tcPr>
          <w:p w:rsidRPr="00C86B52" w:rsidR="008E70B5" w:rsidRDefault="008E70B5" w14:paraId="21D19F9A" w14:textId="77777777">
            <w:pPr>
              <w:jc w:val="right"/>
              <w:rPr>
                <w:color w:val="000000" w:themeColor="text1"/>
              </w:rPr>
            </w:pPr>
            <w:r w:rsidRPr="00C86B52">
              <w:rPr>
                <w:color w:val="000000" w:themeColor="text1"/>
              </w:rPr>
              <w:t>5</w:t>
            </w:r>
          </w:p>
        </w:tc>
      </w:tr>
      <w:tr w:rsidRPr="00C86B52" w:rsidR="008E70B5" w14:paraId="1C6B5696" w14:textId="77777777">
        <w:tc>
          <w:tcPr>
            <w:tcW w:w="1890" w:type="dxa"/>
            <w:tcBorders>
              <w:top w:val="nil"/>
              <w:left w:val="nil"/>
              <w:bottom w:val="nil"/>
              <w:right w:val="nil"/>
            </w:tcBorders>
          </w:tcPr>
          <w:p w:rsidRPr="00AD50F9" w:rsidR="008E70B5" w:rsidRDefault="008E70B5" w14:paraId="3A9600C4" w14:textId="77777777">
            <w:pPr>
              <w:rPr>
                <w:color w:val="000000" w:themeColor="text1"/>
              </w:rPr>
            </w:pPr>
          </w:p>
        </w:tc>
        <w:tc>
          <w:tcPr>
            <w:tcW w:w="1260" w:type="dxa"/>
            <w:tcBorders>
              <w:top w:val="nil"/>
              <w:left w:val="nil"/>
              <w:bottom w:val="nil"/>
              <w:right w:val="nil"/>
            </w:tcBorders>
          </w:tcPr>
          <w:p w:rsidRPr="00C86B52" w:rsidR="008E70B5" w:rsidRDefault="008E70B5" w14:paraId="27A82ACF" w14:textId="77777777">
            <w:pPr>
              <w:rPr>
                <w:color w:val="000000" w:themeColor="text1"/>
              </w:rPr>
            </w:pPr>
            <w:r w:rsidRPr="00C86B52">
              <w:rPr>
                <w:color w:val="000000" w:themeColor="text1"/>
              </w:rPr>
              <w:t>SY</w:t>
            </w:r>
          </w:p>
        </w:tc>
        <w:tc>
          <w:tcPr>
            <w:tcW w:w="450" w:type="dxa"/>
            <w:tcBorders>
              <w:top w:val="nil"/>
              <w:left w:val="nil"/>
              <w:bottom w:val="nil"/>
              <w:right w:val="nil"/>
            </w:tcBorders>
          </w:tcPr>
          <w:p w:rsidRPr="00C86B52" w:rsidR="008E70B5" w:rsidRDefault="008E70B5" w14:paraId="797F1C3D" w14:textId="77777777">
            <w:pPr>
              <w:jc w:val="right"/>
              <w:rPr>
                <w:color w:val="000000" w:themeColor="text1"/>
              </w:rPr>
            </w:pPr>
            <w:r w:rsidRPr="00C86B52">
              <w:rPr>
                <w:color w:val="000000" w:themeColor="text1"/>
              </w:rPr>
              <w:t>57</w:t>
            </w:r>
          </w:p>
        </w:tc>
      </w:tr>
      <w:tr w:rsidRPr="00C86B52" w:rsidR="008E70B5" w14:paraId="2024C9A8" w14:textId="77777777">
        <w:tc>
          <w:tcPr>
            <w:tcW w:w="1890" w:type="dxa"/>
            <w:tcBorders>
              <w:top w:val="nil"/>
              <w:left w:val="nil"/>
              <w:bottom w:val="nil"/>
              <w:right w:val="nil"/>
            </w:tcBorders>
          </w:tcPr>
          <w:p w:rsidRPr="00AD50F9" w:rsidR="008E70B5" w:rsidRDefault="008E70B5" w14:paraId="5CE566DF" w14:textId="77777777">
            <w:pPr>
              <w:rPr>
                <w:color w:val="000000" w:themeColor="text1"/>
              </w:rPr>
            </w:pPr>
          </w:p>
        </w:tc>
        <w:tc>
          <w:tcPr>
            <w:tcW w:w="1260" w:type="dxa"/>
            <w:tcBorders>
              <w:top w:val="nil"/>
              <w:left w:val="nil"/>
              <w:bottom w:val="nil"/>
              <w:right w:val="nil"/>
            </w:tcBorders>
          </w:tcPr>
          <w:p w:rsidRPr="00C86B52" w:rsidR="008E70B5" w:rsidRDefault="008E70B5" w14:paraId="67A8638F" w14:textId="77777777">
            <w:pPr>
              <w:rPr>
                <w:color w:val="000000" w:themeColor="text1"/>
              </w:rPr>
            </w:pPr>
            <w:r w:rsidRPr="00C86B52">
              <w:rPr>
                <w:color w:val="000000" w:themeColor="text1"/>
              </w:rPr>
              <w:t>ASY</w:t>
            </w:r>
          </w:p>
        </w:tc>
        <w:tc>
          <w:tcPr>
            <w:tcW w:w="450" w:type="dxa"/>
            <w:tcBorders>
              <w:top w:val="nil"/>
              <w:left w:val="nil"/>
              <w:bottom w:val="nil"/>
              <w:right w:val="nil"/>
            </w:tcBorders>
          </w:tcPr>
          <w:p w:rsidRPr="00C86B52" w:rsidR="008E70B5" w:rsidRDefault="008E70B5" w14:paraId="42004A07" w14:textId="77777777">
            <w:pPr>
              <w:jc w:val="right"/>
              <w:rPr>
                <w:color w:val="000000" w:themeColor="text1"/>
              </w:rPr>
            </w:pPr>
            <w:r w:rsidRPr="00C86B52">
              <w:rPr>
                <w:color w:val="000000" w:themeColor="text1"/>
              </w:rPr>
              <w:t>37</w:t>
            </w:r>
          </w:p>
        </w:tc>
      </w:tr>
      <w:tr w:rsidRPr="00C86B52" w:rsidR="008E70B5" w14:paraId="08E9A20F" w14:textId="77777777">
        <w:tc>
          <w:tcPr>
            <w:tcW w:w="1890" w:type="dxa"/>
            <w:tcBorders>
              <w:top w:val="nil"/>
              <w:left w:val="nil"/>
              <w:bottom w:val="nil"/>
              <w:right w:val="nil"/>
            </w:tcBorders>
          </w:tcPr>
          <w:p w:rsidRPr="00AD50F9" w:rsidR="008E70B5" w:rsidRDefault="008E70B5" w14:paraId="3E590713" w14:textId="77777777">
            <w:pPr>
              <w:rPr>
                <w:color w:val="000000" w:themeColor="text1"/>
              </w:rPr>
            </w:pPr>
          </w:p>
        </w:tc>
        <w:tc>
          <w:tcPr>
            <w:tcW w:w="1260" w:type="dxa"/>
            <w:tcBorders>
              <w:top w:val="nil"/>
              <w:left w:val="nil"/>
              <w:bottom w:val="nil"/>
              <w:right w:val="nil"/>
            </w:tcBorders>
          </w:tcPr>
          <w:p w:rsidRPr="00C86B52" w:rsidR="008E70B5" w:rsidRDefault="008E70B5" w14:paraId="787143F5" w14:textId="77777777">
            <w:pPr>
              <w:rPr>
                <w:color w:val="000000" w:themeColor="text1"/>
              </w:rPr>
            </w:pPr>
          </w:p>
        </w:tc>
        <w:tc>
          <w:tcPr>
            <w:tcW w:w="450" w:type="dxa"/>
            <w:tcBorders>
              <w:top w:val="nil"/>
              <w:left w:val="nil"/>
              <w:bottom w:val="nil"/>
              <w:right w:val="nil"/>
            </w:tcBorders>
          </w:tcPr>
          <w:p w:rsidRPr="00C86B52" w:rsidR="008E70B5" w:rsidRDefault="008E70B5" w14:paraId="2C4908F6" w14:textId="77777777">
            <w:pPr>
              <w:jc w:val="right"/>
              <w:rPr>
                <w:color w:val="000000" w:themeColor="text1"/>
              </w:rPr>
            </w:pPr>
          </w:p>
        </w:tc>
      </w:tr>
      <w:tr w:rsidRPr="00C86B52" w:rsidR="008E70B5" w14:paraId="5B1D9423" w14:textId="77777777">
        <w:tc>
          <w:tcPr>
            <w:tcW w:w="1890" w:type="dxa"/>
            <w:tcBorders>
              <w:top w:val="nil"/>
              <w:left w:val="nil"/>
              <w:bottom w:val="nil"/>
              <w:right w:val="nil"/>
            </w:tcBorders>
          </w:tcPr>
          <w:p w:rsidRPr="00AD50F9" w:rsidR="008E70B5" w:rsidRDefault="008E70B5" w14:paraId="05FAC104" w14:textId="77777777">
            <w:pPr>
              <w:rPr>
                <w:color w:val="000000" w:themeColor="text1"/>
              </w:rPr>
            </w:pPr>
            <w:r w:rsidRPr="00AD50F9">
              <w:rPr>
                <w:color w:val="000000" w:themeColor="text1"/>
              </w:rPr>
              <w:t>Sex</w:t>
            </w:r>
          </w:p>
        </w:tc>
        <w:tc>
          <w:tcPr>
            <w:tcW w:w="1260" w:type="dxa"/>
            <w:tcBorders>
              <w:top w:val="nil"/>
              <w:left w:val="nil"/>
              <w:bottom w:val="nil"/>
              <w:right w:val="nil"/>
            </w:tcBorders>
          </w:tcPr>
          <w:p w:rsidRPr="00C86B52" w:rsidR="008E70B5" w:rsidRDefault="008E70B5" w14:paraId="7FCB6654" w14:textId="77777777">
            <w:pPr>
              <w:rPr>
                <w:color w:val="000000" w:themeColor="text1"/>
              </w:rPr>
            </w:pPr>
            <w:r w:rsidRPr="00C86B52">
              <w:rPr>
                <w:color w:val="000000" w:themeColor="text1"/>
              </w:rPr>
              <w:t>Male</w:t>
            </w:r>
          </w:p>
        </w:tc>
        <w:tc>
          <w:tcPr>
            <w:tcW w:w="450" w:type="dxa"/>
            <w:tcBorders>
              <w:top w:val="nil"/>
              <w:left w:val="nil"/>
              <w:bottom w:val="nil"/>
              <w:right w:val="nil"/>
            </w:tcBorders>
          </w:tcPr>
          <w:p w:rsidRPr="00C86B52" w:rsidR="008E70B5" w:rsidRDefault="008E70B5" w14:paraId="3921A757" w14:textId="77777777">
            <w:pPr>
              <w:jc w:val="right"/>
              <w:rPr>
                <w:color w:val="000000" w:themeColor="text1"/>
              </w:rPr>
            </w:pPr>
            <w:r w:rsidRPr="00C86B52">
              <w:rPr>
                <w:color w:val="000000" w:themeColor="text1"/>
              </w:rPr>
              <w:t>6</w:t>
            </w:r>
            <w:r>
              <w:rPr>
                <w:color w:val="000000" w:themeColor="text1"/>
              </w:rPr>
              <w:t>6</w:t>
            </w:r>
          </w:p>
        </w:tc>
      </w:tr>
      <w:tr w:rsidRPr="00C86B52" w:rsidR="008E70B5" w14:paraId="16C567D1" w14:textId="77777777">
        <w:tc>
          <w:tcPr>
            <w:tcW w:w="1890" w:type="dxa"/>
            <w:tcBorders>
              <w:top w:val="nil"/>
              <w:left w:val="nil"/>
              <w:bottom w:val="nil"/>
              <w:right w:val="nil"/>
            </w:tcBorders>
          </w:tcPr>
          <w:p w:rsidRPr="00AD50F9" w:rsidR="008E70B5" w:rsidRDefault="008E70B5" w14:paraId="18C8F343" w14:textId="77777777">
            <w:pPr>
              <w:rPr>
                <w:color w:val="000000" w:themeColor="text1"/>
              </w:rPr>
            </w:pPr>
          </w:p>
        </w:tc>
        <w:tc>
          <w:tcPr>
            <w:tcW w:w="1260" w:type="dxa"/>
            <w:tcBorders>
              <w:top w:val="nil"/>
              <w:left w:val="nil"/>
              <w:bottom w:val="nil"/>
              <w:right w:val="nil"/>
            </w:tcBorders>
          </w:tcPr>
          <w:p w:rsidRPr="00C86B52" w:rsidR="008E70B5" w:rsidRDefault="008E70B5" w14:paraId="7028FE12" w14:textId="77777777">
            <w:pPr>
              <w:rPr>
                <w:color w:val="000000" w:themeColor="text1"/>
              </w:rPr>
            </w:pPr>
            <w:r w:rsidRPr="00C86B52">
              <w:rPr>
                <w:color w:val="000000" w:themeColor="text1"/>
              </w:rPr>
              <w:t>Female</w:t>
            </w:r>
          </w:p>
        </w:tc>
        <w:tc>
          <w:tcPr>
            <w:tcW w:w="450" w:type="dxa"/>
            <w:tcBorders>
              <w:top w:val="nil"/>
              <w:left w:val="nil"/>
              <w:bottom w:val="nil"/>
              <w:right w:val="nil"/>
            </w:tcBorders>
          </w:tcPr>
          <w:p w:rsidRPr="00C86B52" w:rsidR="008E70B5" w:rsidRDefault="008E70B5" w14:paraId="6FA7E33C" w14:textId="77777777">
            <w:pPr>
              <w:jc w:val="right"/>
              <w:rPr>
                <w:color w:val="000000" w:themeColor="text1"/>
              </w:rPr>
            </w:pPr>
            <w:r w:rsidRPr="00C86B52">
              <w:rPr>
                <w:color w:val="000000" w:themeColor="text1"/>
              </w:rPr>
              <w:t>33</w:t>
            </w:r>
          </w:p>
        </w:tc>
      </w:tr>
      <w:tr w:rsidRPr="00C86B52" w:rsidR="008E70B5" w14:paraId="3E541308" w14:textId="77777777">
        <w:tc>
          <w:tcPr>
            <w:tcW w:w="1890" w:type="dxa"/>
            <w:tcBorders>
              <w:top w:val="nil"/>
              <w:left w:val="nil"/>
              <w:bottom w:val="nil"/>
              <w:right w:val="nil"/>
            </w:tcBorders>
          </w:tcPr>
          <w:p w:rsidRPr="00AD50F9" w:rsidR="008E70B5" w:rsidRDefault="008E70B5" w14:paraId="2E2C6982" w14:textId="77777777">
            <w:pPr>
              <w:rPr>
                <w:color w:val="000000" w:themeColor="text1"/>
              </w:rPr>
            </w:pPr>
          </w:p>
        </w:tc>
        <w:tc>
          <w:tcPr>
            <w:tcW w:w="1260" w:type="dxa"/>
            <w:tcBorders>
              <w:top w:val="nil"/>
              <w:left w:val="nil"/>
              <w:bottom w:val="nil"/>
              <w:right w:val="nil"/>
            </w:tcBorders>
          </w:tcPr>
          <w:p w:rsidRPr="00C86B52" w:rsidR="008E70B5" w:rsidRDefault="008E70B5" w14:paraId="78D87CFC" w14:textId="77777777">
            <w:pPr>
              <w:rPr>
                <w:color w:val="000000" w:themeColor="text1"/>
              </w:rPr>
            </w:pPr>
          </w:p>
        </w:tc>
        <w:tc>
          <w:tcPr>
            <w:tcW w:w="450" w:type="dxa"/>
            <w:tcBorders>
              <w:top w:val="nil"/>
              <w:left w:val="nil"/>
              <w:bottom w:val="nil"/>
              <w:right w:val="nil"/>
            </w:tcBorders>
          </w:tcPr>
          <w:p w:rsidRPr="00C86B52" w:rsidR="008E70B5" w:rsidRDefault="008E70B5" w14:paraId="243FCACE" w14:textId="77777777">
            <w:pPr>
              <w:jc w:val="right"/>
              <w:rPr>
                <w:color w:val="000000" w:themeColor="text1"/>
              </w:rPr>
            </w:pPr>
          </w:p>
        </w:tc>
      </w:tr>
      <w:tr w:rsidRPr="00C86B52" w:rsidR="008E70B5" w14:paraId="19C3E14D" w14:textId="77777777">
        <w:tc>
          <w:tcPr>
            <w:tcW w:w="1890" w:type="dxa"/>
            <w:tcBorders>
              <w:top w:val="nil"/>
              <w:left w:val="nil"/>
              <w:bottom w:val="nil"/>
              <w:right w:val="nil"/>
            </w:tcBorders>
          </w:tcPr>
          <w:p w:rsidRPr="00AD50F9" w:rsidR="008E70B5" w:rsidRDefault="008E70B5" w14:paraId="3A6AFDB6" w14:textId="77777777">
            <w:pPr>
              <w:rPr>
                <w:color w:val="000000" w:themeColor="text1"/>
              </w:rPr>
            </w:pPr>
            <w:r>
              <w:rPr>
                <w:color w:val="000000" w:themeColor="text1"/>
              </w:rPr>
              <w:t>Breeding</w:t>
            </w:r>
            <w:r w:rsidRPr="00AD50F9">
              <w:rPr>
                <w:color w:val="000000" w:themeColor="text1"/>
              </w:rPr>
              <w:t xml:space="preserve"> stage</w:t>
            </w:r>
          </w:p>
        </w:tc>
        <w:tc>
          <w:tcPr>
            <w:tcW w:w="1260" w:type="dxa"/>
            <w:tcBorders>
              <w:top w:val="nil"/>
              <w:left w:val="nil"/>
              <w:bottom w:val="nil"/>
              <w:right w:val="nil"/>
            </w:tcBorders>
          </w:tcPr>
          <w:p w:rsidRPr="00C86B52" w:rsidR="008E70B5" w:rsidRDefault="008E70B5" w14:paraId="359406DC" w14:textId="77777777">
            <w:pPr>
              <w:rPr>
                <w:color w:val="000000" w:themeColor="text1"/>
              </w:rPr>
            </w:pPr>
            <w:r w:rsidRPr="00C86B52">
              <w:rPr>
                <w:color w:val="000000" w:themeColor="text1"/>
              </w:rPr>
              <w:t>Fertile</w:t>
            </w:r>
          </w:p>
        </w:tc>
        <w:tc>
          <w:tcPr>
            <w:tcW w:w="450" w:type="dxa"/>
            <w:tcBorders>
              <w:top w:val="nil"/>
              <w:left w:val="nil"/>
              <w:bottom w:val="nil"/>
              <w:right w:val="nil"/>
            </w:tcBorders>
          </w:tcPr>
          <w:p w:rsidRPr="00C86B52" w:rsidR="008E70B5" w:rsidRDefault="008E70B5" w14:paraId="0AD7F44D" w14:textId="77777777">
            <w:pPr>
              <w:jc w:val="right"/>
              <w:rPr>
                <w:color w:val="000000" w:themeColor="text1"/>
              </w:rPr>
            </w:pPr>
            <w:r>
              <w:rPr>
                <w:color w:val="000000" w:themeColor="text1"/>
              </w:rPr>
              <w:t>8</w:t>
            </w:r>
          </w:p>
        </w:tc>
      </w:tr>
      <w:tr w:rsidRPr="00C86B52" w:rsidR="008E70B5" w14:paraId="1B92F3D9" w14:textId="77777777">
        <w:tc>
          <w:tcPr>
            <w:tcW w:w="1890" w:type="dxa"/>
            <w:tcBorders>
              <w:top w:val="nil"/>
              <w:left w:val="nil"/>
              <w:bottom w:val="nil"/>
              <w:right w:val="nil"/>
            </w:tcBorders>
          </w:tcPr>
          <w:p w:rsidRPr="00AD50F9" w:rsidR="008E70B5" w:rsidRDefault="008E70B5" w14:paraId="0AA70AB6" w14:textId="77777777">
            <w:pPr>
              <w:rPr>
                <w:b/>
                <w:bCs/>
                <w:color w:val="000000" w:themeColor="text1"/>
              </w:rPr>
            </w:pPr>
          </w:p>
        </w:tc>
        <w:tc>
          <w:tcPr>
            <w:tcW w:w="1260" w:type="dxa"/>
            <w:tcBorders>
              <w:top w:val="nil"/>
              <w:left w:val="nil"/>
              <w:bottom w:val="nil"/>
              <w:right w:val="nil"/>
            </w:tcBorders>
          </w:tcPr>
          <w:p w:rsidRPr="00C86B52" w:rsidR="008E70B5" w:rsidRDefault="008E70B5" w14:paraId="4552A363" w14:textId="77777777">
            <w:pPr>
              <w:rPr>
                <w:color w:val="000000" w:themeColor="text1"/>
              </w:rPr>
            </w:pPr>
            <w:r w:rsidRPr="00C86B52">
              <w:rPr>
                <w:color w:val="000000" w:themeColor="text1"/>
              </w:rPr>
              <w:t>Incubation</w:t>
            </w:r>
          </w:p>
        </w:tc>
        <w:tc>
          <w:tcPr>
            <w:tcW w:w="450" w:type="dxa"/>
            <w:tcBorders>
              <w:top w:val="nil"/>
              <w:left w:val="nil"/>
              <w:bottom w:val="nil"/>
              <w:right w:val="nil"/>
            </w:tcBorders>
          </w:tcPr>
          <w:p w:rsidRPr="00C86B52" w:rsidR="008E70B5" w:rsidRDefault="008E70B5" w14:paraId="0E52DA72" w14:textId="77777777">
            <w:pPr>
              <w:jc w:val="right"/>
              <w:rPr>
                <w:color w:val="000000" w:themeColor="text1"/>
              </w:rPr>
            </w:pPr>
            <w:r>
              <w:rPr>
                <w:color w:val="000000" w:themeColor="text1"/>
              </w:rPr>
              <w:t>45</w:t>
            </w:r>
          </w:p>
        </w:tc>
      </w:tr>
      <w:tr w:rsidRPr="00C86B52" w:rsidR="008E70B5" w14:paraId="05B8AA07" w14:textId="77777777">
        <w:tc>
          <w:tcPr>
            <w:tcW w:w="1890" w:type="dxa"/>
            <w:tcBorders>
              <w:top w:val="nil"/>
              <w:left w:val="nil"/>
              <w:bottom w:val="nil"/>
              <w:right w:val="nil"/>
            </w:tcBorders>
          </w:tcPr>
          <w:p w:rsidRPr="00AD50F9" w:rsidR="008E70B5" w:rsidRDefault="008E70B5" w14:paraId="6FA19AA7" w14:textId="77777777">
            <w:pPr>
              <w:rPr>
                <w:b/>
                <w:bCs/>
                <w:color w:val="000000" w:themeColor="text1"/>
              </w:rPr>
            </w:pPr>
          </w:p>
        </w:tc>
        <w:tc>
          <w:tcPr>
            <w:tcW w:w="1260" w:type="dxa"/>
            <w:tcBorders>
              <w:top w:val="nil"/>
              <w:left w:val="nil"/>
              <w:bottom w:val="nil"/>
              <w:right w:val="nil"/>
            </w:tcBorders>
          </w:tcPr>
          <w:p w:rsidRPr="00C86B52" w:rsidR="008E70B5" w:rsidRDefault="008E70B5" w14:paraId="25B6FC2B" w14:textId="77777777">
            <w:pPr>
              <w:rPr>
                <w:color w:val="000000" w:themeColor="text1"/>
              </w:rPr>
            </w:pPr>
            <w:r w:rsidRPr="00C86B52">
              <w:rPr>
                <w:color w:val="000000" w:themeColor="text1"/>
              </w:rPr>
              <w:t>Parental</w:t>
            </w:r>
          </w:p>
        </w:tc>
        <w:tc>
          <w:tcPr>
            <w:tcW w:w="450" w:type="dxa"/>
            <w:tcBorders>
              <w:top w:val="nil"/>
              <w:left w:val="nil"/>
              <w:bottom w:val="nil"/>
              <w:right w:val="nil"/>
            </w:tcBorders>
          </w:tcPr>
          <w:p w:rsidRPr="00C86B52" w:rsidR="008E70B5" w:rsidRDefault="008E70B5" w14:paraId="77F4CF11" w14:textId="77777777">
            <w:pPr>
              <w:jc w:val="right"/>
              <w:rPr>
                <w:color w:val="000000" w:themeColor="text1"/>
              </w:rPr>
            </w:pPr>
            <w:r>
              <w:rPr>
                <w:color w:val="000000" w:themeColor="text1"/>
              </w:rPr>
              <w:t>21</w:t>
            </w:r>
          </w:p>
        </w:tc>
      </w:tr>
      <w:tr w:rsidRPr="00C86B52" w:rsidR="008E70B5" w14:paraId="7B517021" w14:textId="77777777">
        <w:tc>
          <w:tcPr>
            <w:tcW w:w="1890" w:type="dxa"/>
            <w:tcBorders>
              <w:top w:val="nil"/>
              <w:left w:val="nil"/>
              <w:right w:val="nil"/>
            </w:tcBorders>
          </w:tcPr>
          <w:p w:rsidRPr="00C86B52" w:rsidR="008E70B5" w:rsidRDefault="008E70B5" w14:paraId="185F82EC" w14:textId="77777777">
            <w:pPr>
              <w:rPr>
                <w:color w:val="000000" w:themeColor="text1"/>
              </w:rPr>
            </w:pPr>
          </w:p>
        </w:tc>
        <w:tc>
          <w:tcPr>
            <w:tcW w:w="1260" w:type="dxa"/>
            <w:tcBorders>
              <w:top w:val="nil"/>
              <w:left w:val="nil"/>
              <w:right w:val="nil"/>
            </w:tcBorders>
          </w:tcPr>
          <w:p w:rsidRPr="00C86B52" w:rsidR="008E70B5" w:rsidRDefault="008E70B5" w14:paraId="232E49F0" w14:textId="77777777">
            <w:pPr>
              <w:rPr>
                <w:color w:val="000000" w:themeColor="text1"/>
              </w:rPr>
            </w:pPr>
            <w:r w:rsidRPr="00C86B52">
              <w:rPr>
                <w:color w:val="000000" w:themeColor="text1"/>
              </w:rPr>
              <w:t>Unknown</w:t>
            </w:r>
          </w:p>
        </w:tc>
        <w:tc>
          <w:tcPr>
            <w:tcW w:w="450" w:type="dxa"/>
            <w:tcBorders>
              <w:top w:val="nil"/>
              <w:left w:val="nil"/>
              <w:right w:val="nil"/>
            </w:tcBorders>
          </w:tcPr>
          <w:p w:rsidRPr="00C86B52" w:rsidR="008E70B5" w:rsidRDefault="008E70B5" w14:paraId="41D74A7D" w14:textId="77777777">
            <w:pPr>
              <w:jc w:val="right"/>
              <w:rPr>
                <w:color w:val="000000" w:themeColor="text1"/>
              </w:rPr>
            </w:pPr>
            <w:r w:rsidRPr="00C86B52">
              <w:rPr>
                <w:color w:val="000000" w:themeColor="text1"/>
              </w:rPr>
              <w:t>25</w:t>
            </w:r>
          </w:p>
        </w:tc>
      </w:tr>
    </w:tbl>
    <w:p w:rsidR="008E70B5" w:rsidP="008E70B5" w:rsidRDefault="008E70B5" w14:paraId="7E479034" w14:textId="77777777">
      <w:pPr>
        <w:spacing w:line="480" w:lineRule="auto"/>
        <w:rPr>
          <w:color w:val="000000" w:themeColor="text1"/>
          <w:sz w:val="20"/>
          <w:szCs w:val="20"/>
        </w:rPr>
        <w:sectPr w:rsidR="008E70B5">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tbl>
      <w:tblPr>
        <w:tblW w:w="0" w:type="auto"/>
        <w:tblLayout w:type="fixed"/>
        <w:tblLook w:val="04A0" w:firstRow="1" w:lastRow="0" w:firstColumn="1" w:lastColumn="0" w:noHBand="0" w:noVBand="1"/>
      </w:tblPr>
      <w:tblGrid>
        <w:gridCol w:w="1200"/>
        <w:gridCol w:w="1095"/>
        <w:gridCol w:w="1215"/>
        <w:gridCol w:w="1425"/>
        <w:gridCol w:w="1950"/>
        <w:gridCol w:w="2625"/>
        <w:gridCol w:w="1095"/>
        <w:gridCol w:w="795"/>
        <w:gridCol w:w="855"/>
        <w:gridCol w:w="810"/>
      </w:tblGrid>
      <w:tr w:rsidR="37F07B09" w:rsidTr="37F07B09" w14:paraId="1DDAE2A9" w14:textId="77777777">
        <w:tc>
          <w:tcPr>
            <w:tcW w:w="13065" w:type="dxa"/>
            <w:gridSpan w:val="10"/>
            <w:tcBorders>
              <w:bottom w:val="single" w:color="auto" w:sz="6" w:space="0"/>
            </w:tcBorders>
          </w:tcPr>
          <w:p w:rsidR="37F07B09" w:rsidP="37F07B09" w:rsidRDefault="37F07B09" w14:paraId="113524BA" w14:textId="2AD31C91">
            <w:r w:rsidRPr="37F07B09">
              <w:rPr>
                <w:b/>
                <w:bCs/>
              </w:rPr>
              <w:t xml:space="preserve">Table </w:t>
            </w:r>
            <w:r w:rsidRPr="37F07B09" w:rsidR="4DFC2783">
              <w:rPr>
                <w:b/>
                <w:bCs/>
              </w:rPr>
              <w:t>2</w:t>
            </w:r>
            <w:r w:rsidRPr="37F07B09">
              <w:rPr>
                <w:b/>
                <w:bCs/>
              </w:rPr>
              <w:t xml:space="preserve">.  </w:t>
            </w:r>
            <w:r w:rsidRPr="37F07B09">
              <w:t xml:space="preserve">Frequency of occurrence (%) of 21 prey species identified in the diets of black-throated blue warblers by survey period at the Hubbard Brook Experimental Forest, New Hampshire, USA. Each line represents a different species, identified to the highest taxonomic rank possible from the Barcode of Life Database (BOLD). </w:t>
            </w:r>
          </w:p>
        </w:tc>
      </w:tr>
      <w:tr w:rsidR="37F07B09" w:rsidTr="37F07B09" w14:paraId="38FF1423" w14:textId="77777777">
        <w:trPr>
          <w:trHeight w:val="285"/>
        </w:trPr>
        <w:tc>
          <w:tcPr>
            <w:tcW w:w="1200" w:type="dxa"/>
            <w:tcBorders>
              <w:top w:val="single" w:color="auto" w:sz="6" w:space="0"/>
              <w:bottom w:val="single" w:color="auto" w:sz="6" w:space="0"/>
            </w:tcBorders>
          </w:tcPr>
          <w:p w:rsidR="37F07B09" w:rsidP="37F07B09" w:rsidRDefault="37F07B09" w14:paraId="46DEFA1C" w14:textId="47E63D2C">
            <w:pPr>
              <w:jc w:val="center"/>
              <w:rPr>
                <w:color w:val="000000" w:themeColor="text1"/>
                <w:sz w:val="20"/>
                <w:szCs w:val="20"/>
              </w:rPr>
            </w:pPr>
          </w:p>
        </w:tc>
        <w:tc>
          <w:tcPr>
            <w:tcW w:w="1095" w:type="dxa"/>
            <w:tcBorders>
              <w:top w:val="single" w:color="auto" w:sz="6" w:space="0"/>
              <w:bottom w:val="single" w:color="auto" w:sz="6" w:space="0"/>
            </w:tcBorders>
          </w:tcPr>
          <w:p w:rsidR="37F07B09" w:rsidP="37F07B09" w:rsidRDefault="37F07B09" w14:paraId="0BC3A209" w14:textId="55AAB6B3">
            <w:pPr>
              <w:jc w:val="center"/>
              <w:rPr>
                <w:color w:val="000000" w:themeColor="text1"/>
                <w:sz w:val="20"/>
                <w:szCs w:val="20"/>
              </w:rPr>
            </w:pPr>
          </w:p>
        </w:tc>
        <w:tc>
          <w:tcPr>
            <w:tcW w:w="1215" w:type="dxa"/>
            <w:tcBorders>
              <w:top w:val="single" w:color="auto" w:sz="6" w:space="0"/>
              <w:bottom w:val="single" w:color="auto" w:sz="6" w:space="0"/>
            </w:tcBorders>
          </w:tcPr>
          <w:p w:rsidR="37F07B09" w:rsidP="37F07B09" w:rsidRDefault="37F07B09" w14:paraId="409A771C" w14:textId="25E00920">
            <w:pPr>
              <w:jc w:val="center"/>
              <w:rPr>
                <w:color w:val="000000" w:themeColor="text1"/>
                <w:sz w:val="20"/>
                <w:szCs w:val="20"/>
              </w:rPr>
            </w:pPr>
          </w:p>
        </w:tc>
        <w:tc>
          <w:tcPr>
            <w:tcW w:w="1425" w:type="dxa"/>
            <w:tcBorders>
              <w:top w:val="single" w:color="auto" w:sz="6" w:space="0"/>
              <w:bottom w:val="single" w:color="auto" w:sz="6" w:space="0"/>
            </w:tcBorders>
          </w:tcPr>
          <w:p w:rsidR="37F07B09" w:rsidP="37F07B09" w:rsidRDefault="37F07B09" w14:paraId="7069CD27" w14:textId="66A17FDC">
            <w:pPr>
              <w:jc w:val="center"/>
              <w:rPr>
                <w:color w:val="000000" w:themeColor="text1"/>
                <w:sz w:val="20"/>
                <w:szCs w:val="20"/>
              </w:rPr>
            </w:pPr>
          </w:p>
        </w:tc>
        <w:tc>
          <w:tcPr>
            <w:tcW w:w="1950" w:type="dxa"/>
            <w:tcBorders>
              <w:top w:val="single" w:color="auto" w:sz="6" w:space="0"/>
              <w:bottom w:val="single" w:color="auto" w:sz="6" w:space="0"/>
            </w:tcBorders>
          </w:tcPr>
          <w:p w:rsidR="37F07B09" w:rsidP="37F07B09" w:rsidRDefault="37F07B09" w14:paraId="1A1BA1EA" w14:textId="70A3345C">
            <w:pPr>
              <w:jc w:val="center"/>
              <w:rPr>
                <w:sz w:val="20"/>
                <w:szCs w:val="20"/>
              </w:rPr>
            </w:pPr>
          </w:p>
        </w:tc>
        <w:tc>
          <w:tcPr>
            <w:tcW w:w="2625" w:type="dxa"/>
            <w:tcBorders>
              <w:top w:val="single" w:color="auto" w:sz="6" w:space="0"/>
              <w:bottom w:val="single" w:color="auto" w:sz="6" w:space="0"/>
            </w:tcBorders>
          </w:tcPr>
          <w:p w:rsidR="37F07B09" w:rsidP="37F07B09" w:rsidRDefault="37F07B09" w14:paraId="35BFD47D" w14:textId="7FE117BC">
            <w:pPr>
              <w:jc w:val="center"/>
              <w:rPr>
                <w:sz w:val="20"/>
                <w:szCs w:val="20"/>
              </w:rPr>
            </w:pPr>
          </w:p>
        </w:tc>
        <w:tc>
          <w:tcPr>
            <w:tcW w:w="1095" w:type="dxa"/>
            <w:tcBorders>
              <w:top w:val="single" w:color="auto" w:sz="6" w:space="0"/>
              <w:bottom w:val="single" w:color="auto" w:sz="6" w:space="0"/>
            </w:tcBorders>
          </w:tcPr>
          <w:p w:rsidR="37F07B09" w:rsidP="37F07B09" w:rsidRDefault="37F07B09" w14:paraId="331A5BFC" w14:textId="7098513A">
            <w:pPr>
              <w:jc w:val="center"/>
              <w:rPr>
                <w:color w:val="000000" w:themeColor="text1"/>
                <w:sz w:val="20"/>
                <w:szCs w:val="20"/>
              </w:rPr>
            </w:pPr>
          </w:p>
        </w:tc>
        <w:tc>
          <w:tcPr>
            <w:tcW w:w="2460" w:type="dxa"/>
            <w:gridSpan w:val="3"/>
            <w:tcBorders>
              <w:top w:val="single" w:color="auto" w:sz="6" w:space="0"/>
              <w:bottom w:val="single" w:color="auto" w:sz="6" w:space="0"/>
            </w:tcBorders>
          </w:tcPr>
          <w:p w:rsidR="37F07B09" w:rsidP="37F07B09" w:rsidRDefault="37F07B09" w14:paraId="3C682FF8" w14:textId="7D3C5684">
            <w:pPr>
              <w:jc w:val="center"/>
              <w:rPr>
                <w:color w:val="000000" w:themeColor="text1"/>
                <w:sz w:val="20"/>
                <w:szCs w:val="20"/>
              </w:rPr>
            </w:pPr>
            <w:r w:rsidRPr="37F07B09">
              <w:rPr>
                <w:b/>
                <w:bCs/>
                <w:color w:val="000000" w:themeColor="text1"/>
                <w:sz w:val="20"/>
                <w:szCs w:val="20"/>
              </w:rPr>
              <w:t>Survey Period</w:t>
            </w:r>
          </w:p>
        </w:tc>
      </w:tr>
      <w:tr w:rsidR="37F07B09" w:rsidTr="37F07B09" w14:paraId="0317FC4D" w14:textId="77777777">
        <w:trPr>
          <w:trHeight w:val="540"/>
        </w:trPr>
        <w:tc>
          <w:tcPr>
            <w:tcW w:w="1200" w:type="dxa"/>
            <w:tcBorders>
              <w:bottom w:val="single" w:color="auto" w:sz="6" w:space="0"/>
            </w:tcBorders>
          </w:tcPr>
          <w:p w:rsidR="37F07B09" w:rsidP="37F07B09" w:rsidRDefault="37F07B09" w14:paraId="756E0498" w14:textId="01D34E29">
            <w:pPr>
              <w:jc w:val="center"/>
              <w:rPr>
                <w:color w:val="000000" w:themeColor="text1"/>
                <w:sz w:val="20"/>
                <w:szCs w:val="20"/>
              </w:rPr>
            </w:pPr>
          </w:p>
        </w:tc>
        <w:tc>
          <w:tcPr>
            <w:tcW w:w="1095" w:type="dxa"/>
            <w:tcBorders>
              <w:bottom w:val="single" w:color="auto" w:sz="6" w:space="0"/>
            </w:tcBorders>
          </w:tcPr>
          <w:p w:rsidR="37F07B09" w:rsidP="37F07B09" w:rsidRDefault="37F07B09" w14:paraId="40D8A58D" w14:textId="244D717B">
            <w:pPr>
              <w:jc w:val="center"/>
              <w:rPr>
                <w:color w:val="000000" w:themeColor="text1"/>
                <w:sz w:val="20"/>
                <w:szCs w:val="20"/>
              </w:rPr>
            </w:pPr>
          </w:p>
        </w:tc>
        <w:tc>
          <w:tcPr>
            <w:tcW w:w="1215" w:type="dxa"/>
            <w:tcBorders>
              <w:bottom w:val="single" w:color="auto" w:sz="6" w:space="0"/>
            </w:tcBorders>
          </w:tcPr>
          <w:p w:rsidR="37F07B09" w:rsidP="37F07B09" w:rsidRDefault="37F07B09" w14:paraId="127C4B15" w14:textId="4A0E84B7">
            <w:pPr>
              <w:jc w:val="center"/>
              <w:rPr>
                <w:color w:val="000000" w:themeColor="text1"/>
                <w:sz w:val="20"/>
                <w:szCs w:val="20"/>
              </w:rPr>
            </w:pPr>
          </w:p>
        </w:tc>
        <w:tc>
          <w:tcPr>
            <w:tcW w:w="1425" w:type="dxa"/>
            <w:tcBorders>
              <w:bottom w:val="single" w:color="auto" w:sz="6" w:space="0"/>
            </w:tcBorders>
          </w:tcPr>
          <w:p w:rsidR="37F07B09" w:rsidP="37F07B09" w:rsidRDefault="37F07B09" w14:paraId="4120A788" w14:textId="3EBB7A75">
            <w:pPr>
              <w:jc w:val="center"/>
              <w:rPr>
                <w:color w:val="000000" w:themeColor="text1"/>
                <w:sz w:val="20"/>
                <w:szCs w:val="20"/>
              </w:rPr>
            </w:pPr>
          </w:p>
        </w:tc>
        <w:tc>
          <w:tcPr>
            <w:tcW w:w="1950" w:type="dxa"/>
            <w:tcBorders>
              <w:bottom w:val="single" w:color="auto" w:sz="6" w:space="0"/>
            </w:tcBorders>
          </w:tcPr>
          <w:p w:rsidR="37F07B09" w:rsidP="37F07B09" w:rsidRDefault="37F07B09" w14:paraId="19324702" w14:textId="25801164">
            <w:pPr>
              <w:jc w:val="center"/>
              <w:rPr>
                <w:sz w:val="20"/>
                <w:szCs w:val="20"/>
              </w:rPr>
            </w:pPr>
          </w:p>
        </w:tc>
        <w:tc>
          <w:tcPr>
            <w:tcW w:w="2625" w:type="dxa"/>
            <w:tcBorders>
              <w:bottom w:val="single" w:color="auto" w:sz="6" w:space="0"/>
            </w:tcBorders>
          </w:tcPr>
          <w:p w:rsidR="37F07B09" w:rsidP="37F07B09" w:rsidRDefault="37F07B09" w14:paraId="1CA86C62" w14:textId="50CA16BF">
            <w:pPr>
              <w:jc w:val="center"/>
              <w:rPr>
                <w:sz w:val="20"/>
                <w:szCs w:val="20"/>
              </w:rPr>
            </w:pPr>
          </w:p>
        </w:tc>
        <w:tc>
          <w:tcPr>
            <w:tcW w:w="1095" w:type="dxa"/>
            <w:tcBorders>
              <w:bottom w:val="single" w:color="auto" w:sz="6" w:space="0"/>
            </w:tcBorders>
          </w:tcPr>
          <w:p w:rsidR="37F07B09" w:rsidP="37F07B09" w:rsidRDefault="37F07B09" w14:paraId="1C34A2A5" w14:textId="73112F52">
            <w:pPr>
              <w:jc w:val="center"/>
              <w:rPr>
                <w:color w:val="000000" w:themeColor="text1"/>
                <w:sz w:val="20"/>
                <w:szCs w:val="20"/>
              </w:rPr>
            </w:pPr>
            <w:r w:rsidRPr="37F07B09">
              <w:rPr>
                <w:b/>
                <w:bCs/>
                <w:color w:val="000000" w:themeColor="text1"/>
                <w:sz w:val="20"/>
                <w:szCs w:val="20"/>
              </w:rPr>
              <w:t>Total</w:t>
            </w:r>
          </w:p>
        </w:tc>
        <w:tc>
          <w:tcPr>
            <w:tcW w:w="795" w:type="dxa"/>
            <w:tcBorders>
              <w:top w:val="single" w:color="auto" w:sz="6" w:space="0"/>
              <w:bottom w:val="single" w:color="auto" w:sz="6" w:space="0"/>
            </w:tcBorders>
          </w:tcPr>
          <w:p w:rsidR="37F07B09" w:rsidP="37F07B09" w:rsidRDefault="37F07B09" w14:paraId="39DC21F9" w14:textId="4A2BFBF0">
            <w:pPr>
              <w:jc w:val="center"/>
              <w:rPr>
                <w:color w:val="000000" w:themeColor="text1"/>
                <w:sz w:val="20"/>
                <w:szCs w:val="20"/>
              </w:rPr>
            </w:pPr>
            <w:r w:rsidRPr="37F07B09">
              <w:rPr>
                <w:b/>
                <w:bCs/>
                <w:color w:val="000000" w:themeColor="text1"/>
                <w:sz w:val="20"/>
                <w:szCs w:val="20"/>
              </w:rPr>
              <w:t>Earl</w:t>
            </w:r>
            <w:r w:rsidRPr="37F07B09" w:rsidR="75947D70">
              <w:rPr>
                <w:b/>
                <w:bCs/>
                <w:color w:val="000000" w:themeColor="text1"/>
                <w:sz w:val="20"/>
                <w:szCs w:val="20"/>
              </w:rPr>
              <w:t>y</w:t>
            </w:r>
          </w:p>
        </w:tc>
        <w:tc>
          <w:tcPr>
            <w:tcW w:w="855" w:type="dxa"/>
            <w:tcBorders>
              <w:top w:val="single" w:color="auto" w:sz="6" w:space="0"/>
              <w:bottom w:val="single" w:color="auto" w:sz="6" w:space="0"/>
            </w:tcBorders>
          </w:tcPr>
          <w:p w:rsidR="37F07B09" w:rsidP="37F07B09" w:rsidRDefault="37F07B09" w14:paraId="0E8C23FC" w14:textId="43128D04">
            <w:pPr>
              <w:jc w:val="center"/>
              <w:rPr>
                <w:color w:val="000000" w:themeColor="text1"/>
                <w:sz w:val="20"/>
                <w:szCs w:val="20"/>
              </w:rPr>
            </w:pPr>
            <w:r w:rsidRPr="37F07B09">
              <w:rPr>
                <w:b/>
                <w:bCs/>
                <w:color w:val="000000" w:themeColor="text1"/>
                <w:sz w:val="20"/>
                <w:szCs w:val="20"/>
              </w:rPr>
              <w:t>Mid</w:t>
            </w:r>
          </w:p>
        </w:tc>
        <w:tc>
          <w:tcPr>
            <w:tcW w:w="810" w:type="dxa"/>
            <w:tcBorders>
              <w:top w:val="single" w:color="auto" w:sz="6" w:space="0"/>
              <w:bottom w:val="single" w:color="auto" w:sz="6" w:space="0"/>
            </w:tcBorders>
          </w:tcPr>
          <w:p w:rsidR="37F07B09" w:rsidP="37F07B09" w:rsidRDefault="37F07B09" w14:paraId="191B83E0" w14:textId="4370914C">
            <w:pPr>
              <w:jc w:val="center"/>
              <w:rPr>
                <w:color w:val="000000" w:themeColor="text1"/>
                <w:sz w:val="20"/>
                <w:szCs w:val="20"/>
              </w:rPr>
            </w:pPr>
            <w:r w:rsidRPr="37F07B09">
              <w:rPr>
                <w:b/>
                <w:bCs/>
                <w:color w:val="000000" w:themeColor="text1"/>
                <w:sz w:val="20"/>
                <w:szCs w:val="20"/>
              </w:rPr>
              <w:t>Late</w:t>
            </w:r>
          </w:p>
        </w:tc>
      </w:tr>
      <w:tr w:rsidR="37F07B09" w:rsidTr="37F07B09" w14:paraId="4F605CE9" w14:textId="77777777">
        <w:tc>
          <w:tcPr>
            <w:tcW w:w="1200" w:type="dxa"/>
            <w:tcBorders>
              <w:top w:val="single" w:color="auto" w:sz="6" w:space="0"/>
            </w:tcBorders>
          </w:tcPr>
          <w:p w:rsidR="37F07B09" w:rsidP="37F07B09" w:rsidRDefault="37F07B09" w14:paraId="3F01F793" w14:textId="3AE44859">
            <w:pPr>
              <w:rPr>
                <w:color w:val="000000" w:themeColor="text1"/>
                <w:sz w:val="20"/>
                <w:szCs w:val="20"/>
              </w:rPr>
            </w:pPr>
            <w:r w:rsidRPr="37F07B09">
              <w:rPr>
                <w:b/>
                <w:bCs/>
                <w:color w:val="000000" w:themeColor="text1"/>
                <w:sz w:val="20"/>
                <w:szCs w:val="20"/>
              </w:rPr>
              <w:t>Phylum</w:t>
            </w:r>
          </w:p>
        </w:tc>
        <w:tc>
          <w:tcPr>
            <w:tcW w:w="1095" w:type="dxa"/>
            <w:tcBorders>
              <w:top w:val="single" w:color="auto" w:sz="6" w:space="0"/>
            </w:tcBorders>
          </w:tcPr>
          <w:p w:rsidR="37F07B09" w:rsidP="37F07B09" w:rsidRDefault="37F07B09" w14:paraId="77938CF3" w14:textId="3064E79C">
            <w:pPr>
              <w:rPr>
                <w:color w:val="000000" w:themeColor="text1"/>
                <w:sz w:val="20"/>
                <w:szCs w:val="20"/>
              </w:rPr>
            </w:pPr>
            <w:r w:rsidRPr="37F07B09">
              <w:rPr>
                <w:b/>
                <w:bCs/>
                <w:color w:val="000000" w:themeColor="text1"/>
                <w:sz w:val="20"/>
                <w:szCs w:val="20"/>
              </w:rPr>
              <w:t>Class</w:t>
            </w:r>
          </w:p>
        </w:tc>
        <w:tc>
          <w:tcPr>
            <w:tcW w:w="1215" w:type="dxa"/>
            <w:tcBorders>
              <w:top w:val="single" w:color="auto" w:sz="6" w:space="0"/>
            </w:tcBorders>
          </w:tcPr>
          <w:p w:rsidR="37F07B09" w:rsidP="37F07B09" w:rsidRDefault="37F07B09" w14:paraId="0BF3543A" w14:textId="2F08B8AA">
            <w:pPr>
              <w:rPr>
                <w:color w:val="000000" w:themeColor="text1"/>
                <w:sz w:val="20"/>
                <w:szCs w:val="20"/>
              </w:rPr>
            </w:pPr>
            <w:r w:rsidRPr="37F07B09">
              <w:rPr>
                <w:b/>
                <w:bCs/>
                <w:color w:val="000000" w:themeColor="text1"/>
                <w:sz w:val="20"/>
                <w:szCs w:val="20"/>
              </w:rPr>
              <w:t>Order</w:t>
            </w:r>
          </w:p>
        </w:tc>
        <w:tc>
          <w:tcPr>
            <w:tcW w:w="1425" w:type="dxa"/>
            <w:tcBorders>
              <w:top w:val="single" w:color="auto" w:sz="6" w:space="0"/>
            </w:tcBorders>
          </w:tcPr>
          <w:p w:rsidR="37F07B09" w:rsidP="37F07B09" w:rsidRDefault="37F07B09" w14:paraId="68401A1B" w14:textId="56CF2B83">
            <w:pPr>
              <w:rPr>
                <w:color w:val="000000" w:themeColor="text1"/>
                <w:sz w:val="20"/>
                <w:szCs w:val="20"/>
              </w:rPr>
            </w:pPr>
            <w:r w:rsidRPr="37F07B09">
              <w:rPr>
                <w:b/>
                <w:bCs/>
                <w:color w:val="000000" w:themeColor="text1"/>
                <w:sz w:val="20"/>
                <w:szCs w:val="20"/>
              </w:rPr>
              <w:t>Family</w:t>
            </w:r>
          </w:p>
        </w:tc>
        <w:tc>
          <w:tcPr>
            <w:tcW w:w="1950" w:type="dxa"/>
            <w:tcBorders>
              <w:top w:val="single" w:color="auto" w:sz="6" w:space="0"/>
            </w:tcBorders>
          </w:tcPr>
          <w:p w:rsidR="37F07B09" w:rsidP="37F07B09" w:rsidRDefault="37F07B09" w14:paraId="14F77F2B" w14:textId="44689084">
            <w:pPr>
              <w:rPr>
                <w:color w:val="000000" w:themeColor="text1"/>
                <w:sz w:val="20"/>
                <w:szCs w:val="20"/>
              </w:rPr>
            </w:pPr>
            <w:r w:rsidRPr="37F07B09">
              <w:rPr>
                <w:b/>
                <w:bCs/>
                <w:color w:val="000000" w:themeColor="text1"/>
                <w:sz w:val="20"/>
                <w:szCs w:val="20"/>
              </w:rPr>
              <w:t>Species</w:t>
            </w:r>
          </w:p>
        </w:tc>
        <w:tc>
          <w:tcPr>
            <w:tcW w:w="2625" w:type="dxa"/>
            <w:tcBorders>
              <w:top w:val="single" w:color="auto" w:sz="6" w:space="0"/>
            </w:tcBorders>
          </w:tcPr>
          <w:p w:rsidR="37F07B09" w:rsidP="37F07B09" w:rsidRDefault="37F07B09" w14:paraId="2771786B" w14:textId="280B3310">
            <w:pPr>
              <w:rPr>
                <w:color w:val="000000" w:themeColor="text1"/>
                <w:sz w:val="20"/>
                <w:szCs w:val="20"/>
              </w:rPr>
            </w:pPr>
            <w:r w:rsidRPr="37F07B09">
              <w:rPr>
                <w:b/>
                <w:bCs/>
                <w:color w:val="000000" w:themeColor="text1"/>
                <w:sz w:val="20"/>
                <w:szCs w:val="20"/>
              </w:rPr>
              <w:t>Common Name</w:t>
            </w:r>
          </w:p>
        </w:tc>
        <w:tc>
          <w:tcPr>
            <w:tcW w:w="1095" w:type="dxa"/>
            <w:tcBorders>
              <w:top w:val="single" w:color="auto" w:sz="6" w:space="0"/>
            </w:tcBorders>
          </w:tcPr>
          <w:p w:rsidR="37F07B09" w:rsidP="37F07B09" w:rsidRDefault="37F07B09" w14:paraId="096579A1" w14:textId="47974C9F">
            <w:pPr>
              <w:jc w:val="center"/>
              <w:rPr>
                <w:color w:val="000000" w:themeColor="text1"/>
                <w:sz w:val="20"/>
                <w:szCs w:val="20"/>
              </w:rPr>
            </w:pPr>
            <w:r w:rsidRPr="37F07B09">
              <w:rPr>
                <w:b/>
                <w:bCs/>
                <w:i/>
                <w:iCs/>
                <w:color w:val="000000" w:themeColor="text1"/>
                <w:sz w:val="20"/>
                <w:szCs w:val="20"/>
              </w:rPr>
              <w:t xml:space="preserve">n </w:t>
            </w:r>
            <w:r w:rsidRPr="37F07B09">
              <w:rPr>
                <w:b/>
                <w:bCs/>
                <w:color w:val="000000" w:themeColor="text1"/>
                <w:sz w:val="20"/>
                <w:szCs w:val="20"/>
              </w:rPr>
              <w:t>= 99</w:t>
            </w:r>
          </w:p>
        </w:tc>
        <w:tc>
          <w:tcPr>
            <w:tcW w:w="795" w:type="dxa"/>
            <w:tcBorders>
              <w:top w:val="single" w:color="auto" w:sz="6" w:space="0"/>
            </w:tcBorders>
          </w:tcPr>
          <w:p w:rsidR="37F07B09" w:rsidP="37F07B09" w:rsidRDefault="37F07B09" w14:paraId="6DE1C961" w14:textId="2D175DDD">
            <w:pPr>
              <w:jc w:val="center"/>
              <w:rPr>
                <w:color w:val="000000" w:themeColor="text1"/>
                <w:sz w:val="20"/>
                <w:szCs w:val="20"/>
              </w:rPr>
            </w:pPr>
            <w:r w:rsidRPr="37F07B09">
              <w:rPr>
                <w:b/>
                <w:bCs/>
                <w:i/>
                <w:iCs/>
                <w:color w:val="000000" w:themeColor="text1"/>
                <w:sz w:val="20"/>
                <w:szCs w:val="20"/>
              </w:rPr>
              <w:t xml:space="preserve">n </w:t>
            </w:r>
            <w:r w:rsidRPr="37F07B09">
              <w:rPr>
                <w:b/>
                <w:bCs/>
                <w:color w:val="000000" w:themeColor="text1"/>
                <w:sz w:val="20"/>
                <w:szCs w:val="20"/>
              </w:rPr>
              <w:t>= 29</w:t>
            </w:r>
          </w:p>
        </w:tc>
        <w:tc>
          <w:tcPr>
            <w:tcW w:w="855" w:type="dxa"/>
            <w:tcBorders>
              <w:top w:val="single" w:color="auto" w:sz="6" w:space="0"/>
            </w:tcBorders>
          </w:tcPr>
          <w:p w:rsidR="37F07B09" w:rsidP="37F07B09" w:rsidRDefault="37F07B09" w14:paraId="25B2BB48" w14:textId="2B3A4271">
            <w:pPr>
              <w:jc w:val="center"/>
              <w:rPr>
                <w:color w:val="000000" w:themeColor="text1"/>
                <w:sz w:val="20"/>
                <w:szCs w:val="20"/>
              </w:rPr>
            </w:pPr>
            <w:r w:rsidRPr="37F07B09">
              <w:rPr>
                <w:b/>
                <w:bCs/>
                <w:i/>
                <w:iCs/>
                <w:color w:val="000000" w:themeColor="text1"/>
                <w:sz w:val="20"/>
                <w:szCs w:val="20"/>
              </w:rPr>
              <w:t xml:space="preserve">n </w:t>
            </w:r>
            <w:r w:rsidRPr="37F07B09">
              <w:rPr>
                <w:b/>
                <w:bCs/>
                <w:color w:val="000000" w:themeColor="text1"/>
                <w:sz w:val="20"/>
                <w:szCs w:val="20"/>
              </w:rPr>
              <w:t>= 34</w:t>
            </w:r>
          </w:p>
        </w:tc>
        <w:tc>
          <w:tcPr>
            <w:tcW w:w="810" w:type="dxa"/>
            <w:tcBorders>
              <w:top w:val="single" w:color="auto" w:sz="6" w:space="0"/>
            </w:tcBorders>
          </w:tcPr>
          <w:p w:rsidR="37F07B09" w:rsidP="37F07B09" w:rsidRDefault="37F07B09" w14:paraId="5D93A05F" w14:textId="4EE99F24">
            <w:pPr>
              <w:jc w:val="center"/>
              <w:rPr>
                <w:color w:val="000000" w:themeColor="text1"/>
                <w:sz w:val="20"/>
                <w:szCs w:val="20"/>
              </w:rPr>
            </w:pPr>
            <w:r w:rsidRPr="37F07B09">
              <w:rPr>
                <w:b/>
                <w:bCs/>
                <w:i/>
                <w:iCs/>
                <w:color w:val="000000" w:themeColor="text1"/>
                <w:sz w:val="20"/>
                <w:szCs w:val="20"/>
              </w:rPr>
              <w:t xml:space="preserve">n </w:t>
            </w:r>
            <w:r w:rsidRPr="37F07B09">
              <w:rPr>
                <w:b/>
                <w:bCs/>
                <w:color w:val="000000" w:themeColor="text1"/>
                <w:sz w:val="20"/>
                <w:szCs w:val="20"/>
              </w:rPr>
              <w:t>= 36</w:t>
            </w:r>
          </w:p>
        </w:tc>
      </w:tr>
      <w:tr w:rsidR="37F07B09" w:rsidTr="37F07B09" w14:paraId="7DB07F63" w14:textId="77777777">
        <w:tc>
          <w:tcPr>
            <w:tcW w:w="1200" w:type="dxa"/>
          </w:tcPr>
          <w:p w:rsidR="37F07B09" w:rsidP="37F07B09" w:rsidRDefault="37F07B09" w14:paraId="50FF19C0" w14:textId="10369B33">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1F61039F" w14:textId="25054210">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013F55B3" w14:textId="4677E806">
            <w:pPr>
              <w:rPr>
                <w:color w:val="000000" w:themeColor="text1"/>
                <w:sz w:val="20"/>
                <w:szCs w:val="20"/>
              </w:rPr>
            </w:pPr>
            <w:r w:rsidRPr="37F07B09">
              <w:rPr>
                <w:color w:val="000000" w:themeColor="text1"/>
                <w:sz w:val="20"/>
                <w:szCs w:val="20"/>
              </w:rPr>
              <w:t>Lepidoptera</w:t>
            </w:r>
          </w:p>
        </w:tc>
        <w:tc>
          <w:tcPr>
            <w:tcW w:w="1425" w:type="dxa"/>
          </w:tcPr>
          <w:p w:rsidR="37F07B09" w:rsidP="37F07B09" w:rsidRDefault="37F07B09" w14:paraId="4B535276" w14:textId="23CBC524">
            <w:pPr>
              <w:rPr>
                <w:color w:val="000000" w:themeColor="text1"/>
                <w:sz w:val="20"/>
                <w:szCs w:val="20"/>
              </w:rPr>
            </w:pPr>
            <w:proofErr w:type="spellStart"/>
            <w:r w:rsidRPr="37F07B09">
              <w:rPr>
                <w:color w:val="000000" w:themeColor="text1"/>
                <w:sz w:val="20"/>
                <w:szCs w:val="20"/>
              </w:rPr>
              <w:t>Notodontidae</w:t>
            </w:r>
            <w:proofErr w:type="spellEnd"/>
          </w:p>
        </w:tc>
        <w:tc>
          <w:tcPr>
            <w:tcW w:w="1950" w:type="dxa"/>
          </w:tcPr>
          <w:p w:rsidR="37F07B09" w:rsidP="37F07B09" w:rsidRDefault="37F07B09" w14:paraId="434A5AD1" w14:textId="38EDA58A">
            <w:pPr>
              <w:rPr>
                <w:color w:val="000000" w:themeColor="text1"/>
                <w:sz w:val="20"/>
                <w:szCs w:val="20"/>
              </w:rPr>
            </w:pPr>
            <w:proofErr w:type="spellStart"/>
            <w:r w:rsidRPr="37F07B09">
              <w:rPr>
                <w:i/>
                <w:iCs/>
                <w:color w:val="000000" w:themeColor="text1"/>
                <w:sz w:val="20"/>
                <w:szCs w:val="20"/>
              </w:rPr>
              <w:t>Heterocampa</w:t>
            </w:r>
            <w:proofErr w:type="spellEnd"/>
            <w:r w:rsidRPr="37F07B09">
              <w:rPr>
                <w:i/>
                <w:iCs/>
                <w:color w:val="000000" w:themeColor="text1"/>
                <w:sz w:val="20"/>
                <w:szCs w:val="20"/>
              </w:rPr>
              <w:t xml:space="preserve"> </w:t>
            </w:r>
            <w:proofErr w:type="spellStart"/>
            <w:r w:rsidRPr="37F07B09">
              <w:rPr>
                <w:i/>
                <w:iCs/>
                <w:color w:val="000000" w:themeColor="text1"/>
                <w:sz w:val="20"/>
                <w:szCs w:val="20"/>
              </w:rPr>
              <w:t>guttivitta</w:t>
            </w:r>
            <w:proofErr w:type="spellEnd"/>
          </w:p>
        </w:tc>
        <w:tc>
          <w:tcPr>
            <w:tcW w:w="2625" w:type="dxa"/>
          </w:tcPr>
          <w:p w:rsidR="37F07B09" w:rsidP="37F07B09" w:rsidRDefault="37F07B09" w14:paraId="386026A2" w14:textId="73062BE4">
            <w:pPr>
              <w:rPr>
                <w:color w:val="000000" w:themeColor="text1"/>
                <w:sz w:val="20"/>
                <w:szCs w:val="20"/>
              </w:rPr>
            </w:pPr>
            <w:r w:rsidRPr="37F07B09">
              <w:rPr>
                <w:color w:val="000000" w:themeColor="text1"/>
                <w:sz w:val="20"/>
                <w:szCs w:val="20"/>
              </w:rPr>
              <w:t>Saddled prominent moth</w:t>
            </w:r>
          </w:p>
        </w:tc>
        <w:tc>
          <w:tcPr>
            <w:tcW w:w="1095" w:type="dxa"/>
          </w:tcPr>
          <w:p w:rsidR="37F07B09" w:rsidP="37F07B09" w:rsidRDefault="37F07B09" w14:paraId="513A0DD7" w14:textId="11FE2FC0">
            <w:pPr>
              <w:jc w:val="center"/>
              <w:rPr>
                <w:sz w:val="20"/>
                <w:szCs w:val="20"/>
              </w:rPr>
            </w:pPr>
            <w:r w:rsidRPr="37F07B09">
              <w:rPr>
                <w:sz w:val="20"/>
                <w:szCs w:val="20"/>
              </w:rPr>
              <w:t>79</w:t>
            </w:r>
          </w:p>
        </w:tc>
        <w:tc>
          <w:tcPr>
            <w:tcW w:w="795" w:type="dxa"/>
          </w:tcPr>
          <w:p w:rsidR="37F07B09" w:rsidP="37F07B09" w:rsidRDefault="37F07B09" w14:paraId="53C480AA" w14:textId="782AE579">
            <w:pPr>
              <w:jc w:val="center"/>
              <w:rPr>
                <w:sz w:val="20"/>
                <w:szCs w:val="20"/>
              </w:rPr>
            </w:pPr>
            <w:r w:rsidRPr="37F07B09">
              <w:rPr>
                <w:sz w:val="20"/>
                <w:szCs w:val="20"/>
              </w:rPr>
              <w:t>83.3</w:t>
            </w:r>
          </w:p>
        </w:tc>
        <w:tc>
          <w:tcPr>
            <w:tcW w:w="855" w:type="dxa"/>
          </w:tcPr>
          <w:p w:rsidR="37F07B09" w:rsidP="37F07B09" w:rsidRDefault="37F07B09" w14:paraId="500B0591" w14:textId="7CF86443">
            <w:pPr>
              <w:jc w:val="center"/>
              <w:rPr>
                <w:sz w:val="20"/>
                <w:szCs w:val="20"/>
              </w:rPr>
            </w:pPr>
            <w:r w:rsidRPr="37F07B09">
              <w:rPr>
                <w:sz w:val="20"/>
                <w:szCs w:val="20"/>
              </w:rPr>
              <w:t>100</w:t>
            </w:r>
          </w:p>
        </w:tc>
        <w:tc>
          <w:tcPr>
            <w:tcW w:w="810" w:type="dxa"/>
          </w:tcPr>
          <w:p w:rsidR="37F07B09" w:rsidP="37F07B09" w:rsidRDefault="37F07B09" w14:paraId="1691DAAB" w14:textId="305AFC57">
            <w:pPr>
              <w:jc w:val="center"/>
              <w:rPr>
                <w:sz w:val="20"/>
                <w:szCs w:val="20"/>
              </w:rPr>
            </w:pPr>
            <w:r w:rsidRPr="37F07B09">
              <w:rPr>
                <w:sz w:val="20"/>
                <w:szCs w:val="20"/>
              </w:rPr>
              <w:t>87.5</w:t>
            </w:r>
          </w:p>
        </w:tc>
      </w:tr>
      <w:tr w:rsidR="37F07B09" w:rsidTr="37F07B09" w14:paraId="49F41AF6" w14:textId="77777777">
        <w:tc>
          <w:tcPr>
            <w:tcW w:w="1200" w:type="dxa"/>
          </w:tcPr>
          <w:p w:rsidR="37F07B09" w:rsidP="37F07B09" w:rsidRDefault="37F07B09" w14:paraId="5707D912" w14:textId="415D9C81">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6416F94D" w14:textId="570BA5CE">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127A27FE" w14:textId="305E5348">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39553C24" w14:textId="11CCDEEB">
            <w:pPr>
              <w:rPr>
                <w:color w:val="000000" w:themeColor="text1"/>
                <w:sz w:val="20"/>
                <w:szCs w:val="20"/>
              </w:rPr>
            </w:pPr>
            <w:r w:rsidRPr="37F07B09">
              <w:rPr>
                <w:color w:val="000000" w:themeColor="text1"/>
                <w:sz w:val="20"/>
                <w:szCs w:val="20"/>
              </w:rPr>
              <w:t>Theridiidae</w:t>
            </w:r>
          </w:p>
        </w:tc>
        <w:tc>
          <w:tcPr>
            <w:tcW w:w="1950" w:type="dxa"/>
          </w:tcPr>
          <w:p w:rsidR="37F07B09" w:rsidP="37F07B09" w:rsidRDefault="37F07B09" w14:paraId="5A33D235" w14:textId="7BEE2024">
            <w:pPr>
              <w:rPr>
                <w:sz w:val="20"/>
                <w:szCs w:val="20"/>
              </w:rPr>
            </w:pPr>
            <w:proofErr w:type="spellStart"/>
            <w:r w:rsidRPr="37F07B09">
              <w:rPr>
                <w:i/>
                <w:iCs/>
                <w:sz w:val="20"/>
                <w:szCs w:val="20"/>
              </w:rPr>
              <w:t>Theridion</w:t>
            </w:r>
            <w:proofErr w:type="spellEnd"/>
            <w:r w:rsidRPr="37F07B09">
              <w:rPr>
                <w:i/>
                <w:iCs/>
                <w:sz w:val="20"/>
                <w:szCs w:val="20"/>
              </w:rPr>
              <w:t xml:space="preserve"> </w:t>
            </w:r>
            <w:proofErr w:type="spellStart"/>
            <w:r w:rsidRPr="37F07B09">
              <w:rPr>
                <w:i/>
                <w:iCs/>
                <w:sz w:val="20"/>
                <w:szCs w:val="20"/>
              </w:rPr>
              <w:t>frondeum</w:t>
            </w:r>
            <w:proofErr w:type="spellEnd"/>
          </w:p>
        </w:tc>
        <w:tc>
          <w:tcPr>
            <w:tcW w:w="2625" w:type="dxa"/>
          </w:tcPr>
          <w:p w:rsidR="37F07B09" w:rsidP="37F07B09" w:rsidRDefault="37F07B09" w14:paraId="60EF8A7F" w14:textId="1AE5E769">
            <w:pPr>
              <w:rPr>
                <w:color w:val="000000" w:themeColor="text1"/>
                <w:sz w:val="20"/>
                <w:szCs w:val="20"/>
              </w:rPr>
            </w:pPr>
            <w:r w:rsidRPr="37F07B09">
              <w:rPr>
                <w:color w:val="000000" w:themeColor="text1"/>
                <w:sz w:val="20"/>
                <w:szCs w:val="20"/>
              </w:rPr>
              <w:t xml:space="preserve">Eastern Long-legged </w:t>
            </w:r>
            <w:proofErr w:type="spellStart"/>
            <w:r w:rsidRPr="37F07B09">
              <w:rPr>
                <w:color w:val="000000" w:themeColor="text1"/>
                <w:sz w:val="20"/>
                <w:szCs w:val="20"/>
              </w:rPr>
              <w:t>cobweaver</w:t>
            </w:r>
            <w:proofErr w:type="spellEnd"/>
          </w:p>
        </w:tc>
        <w:tc>
          <w:tcPr>
            <w:tcW w:w="1095" w:type="dxa"/>
          </w:tcPr>
          <w:p w:rsidR="37F07B09" w:rsidP="37F07B09" w:rsidRDefault="37F07B09" w14:paraId="4E9694B4" w14:textId="2536DFE8">
            <w:pPr>
              <w:jc w:val="center"/>
              <w:rPr>
                <w:sz w:val="20"/>
                <w:szCs w:val="20"/>
              </w:rPr>
            </w:pPr>
            <w:r w:rsidRPr="37F07B09">
              <w:rPr>
                <w:sz w:val="20"/>
                <w:szCs w:val="20"/>
              </w:rPr>
              <w:t>53</w:t>
            </w:r>
          </w:p>
        </w:tc>
        <w:tc>
          <w:tcPr>
            <w:tcW w:w="795" w:type="dxa"/>
          </w:tcPr>
          <w:p w:rsidR="37F07B09" w:rsidP="37F07B09" w:rsidRDefault="37F07B09" w14:paraId="738DAA02" w14:textId="39540BAF">
            <w:pPr>
              <w:jc w:val="center"/>
              <w:rPr>
                <w:sz w:val="20"/>
                <w:szCs w:val="20"/>
              </w:rPr>
            </w:pPr>
            <w:r w:rsidRPr="37F07B09">
              <w:rPr>
                <w:sz w:val="20"/>
                <w:szCs w:val="20"/>
              </w:rPr>
              <w:t>70.8</w:t>
            </w:r>
          </w:p>
        </w:tc>
        <w:tc>
          <w:tcPr>
            <w:tcW w:w="855" w:type="dxa"/>
          </w:tcPr>
          <w:p w:rsidR="37F07B09" w:rsidP="37F07B09" w:rsidRDefault="37F07B09" w14:paraId="3694A1C1" w14:textId="0927F865">
            <w:pPr>
              <w:jc w:val="center"/>
              <w:rPr>
                <w:sz w:val="20"/>
                <w:szCs w:val="20"/>
              </w:rPr>
            </w:pPr>
            <w:r w:rsidRPr="37F07B09">
              <w:rPr>
                <w:sz w:val="20"/>
                <w:szCs w:val="20"/>
              </w:rPr>
              <w:t>93.5</w:t>
            </w:r>
          </w:p>
        </w:tc>
        <w:tc>
          <w:tcPr>
            <w:tcW w:w="810" w:type="dxa"/>
          </w:tcPr>
          <w:p w:rsidR="37F07B09" w:rsidP="37F07B09" w:rsidRDefault="37F07B09" w14:paraId="1C43A056" w14:textId="0FAE2EAE">
            <w:pPr>
              <w:jc w:val="center"/>
              <w:rPr>
                <w:sz w:val="20"/>
                <w:szCs w:val="20"/>
              </w:rPr>
            </w:pPr>
            <w:r w:rsidRPr="37F07B09">
              <w:rPr>
                <w:sz w:val="20"/>
                <w:szCs w:val="20"/>
              </w:rPr>
              <w:t>21.9</w:t>
            </w:r>
          </w:p>
        </w:tc>
      </w:tr>
      <w:tr w:rsidR="37F07B09" w:rsidTr="37F07B09" w14:paraId="0BED8C80" w14:textId="77777777">
        <w:tc>
          <w:tcPr>
            <w:tcW w:w="1200" w:type="dxa"/>
          </w:tcPr>
          <w:p w:rsidR="37F07B09" w:rsidP="37F07B09" w:rsidRDefault="37F07B09" w14:paraId="463FD388" w14:textId="0B5BE4E7">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02F83CCF" w14:textId="4AD14EC0">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6CD756E2" w14:textId="032FE55D">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290FFFAE" w14:textId="504903C3">
            <w:pPr>
              <w:rPr>
                <w:color w:val="000000" w:themeColor="text1"/>
                <w:sz w:val="20"/>
                <w:szCs w:val="20"/>
              </w:rPr>
            </w:pPr>
            <w:proofErr w:type="spellStart"/>
            <w:r w:rsidRPr="37F07B09">
              <w:rPr>
                <w:color w:val="000000" w:themeColor="text1"/>
                <w:sz w:val="20"/>
                <w:szCs w:val="20"/>
              </w:rPr>
              <w:t>Philodromidae</w:t>
            </w:r>
            <w:proofErr w:type="spellEnd"/>
          </w:p>
        </w:tc>
        <w:tc>
          <w:tcPr>
            <w:tcW w:w="1950" w:type="dxa"/>
          </w:tcPr>
          <w:p w:rsidR="37F07B09" w:rsidP="37F07B09" w:rsidRDefault="37F07B09" w14:paraId="61B06342" w14:textId="71B52182">
            <w:pPr>
              <w:rPr>
                <w:sz w:val="20"/>
                <w:szCs w:val="20"/>
              </w:rPr>
            </w:pPr>
            <w:proofErr w:type="spellStart"/>
            <w:r w:rsidRPr="37F07B09">
              <w:rPr>
                <w:i/>
                <w:iCs/>
                <w:sz w:val="20"/>
                <w:szCs w:val="20"/>
              </w:rPr>
              <w:t>Philodromus</w:t>
            </w:r>
            <w:proofErr w:type="spellEnd"/>
            <w:r w:rsidRPr="37F07B09">
              <w:rPr>
                <w:i/>
                <w:iCs/>
                <w:sz w:val="20"/>
                <w:szCs w:val="20"/>
              </w:rPr>
              <w:t xml:space="preserve"> rufus</w:t>
            </w:r>
          </w:p>
        </w:tc>
        <w:tc>
          <w:tcPr>
            <w:tcW w:w="2625" w:type="dxa"/>
          </w:tcPr>
          <w:p w:rsidR="37F07B09" w:rsidP="37F07B09" w:rsidRDefault="37F07B09" w14:paraId="723D6E5C" w14:textId="1D3A44C2">
            <w:pPr>
              <w:rPr>
                <w:color w:val="000000" w:themeColor="text1"/>
                <w:sz w:val="20"/>
                <w:szCs w:val="20"/>
              </w:rPr>
            </w:pPr>
            <w:r w:rsidRPr="37F07B09">
              <w:rPr>
                <w:color w:val="000000" w:themeColor="text1"/>
                <w:sz w:val="20"/>
                <w:szCs w:val="20"/>
              </w:rPr>
              <w:t>Running Crab spider</w:t>
            </w:r>
          </w:p>
        </w:tc>
        <w:tc>
          <w:tcPr>
            <w:tcW w:w="1095" w:type="dxa"/>
          </w:tcPr>
          <w:p w:rsidR="37F07B09" w:rsidP="37F07B09" w:rsidRDefault="37F07B09" w14:paraId="68CCBF6E" w14:textId="13877189">
            <w:pPr>
              <w:jc w:val="center"/>
              <w:rPr>
                <w:sz w:val="20"/>
                <w:szCs w:val="20"/>
              </w:rPr>
            </w:pPr>
            <w:r w:rsidRPr="37F07B09">
              <w:rPr>
                <w:sz w:val="20"/>
                <w:szCs w:val="20"/>
              </w:rPr>
              <w:t>47</w:t>
            </w:r>
          </w:p>
        </w:tc>
        <w:tc>
          <w:tcPr>
            <w:tcW w:w="795" w:type="dxa"/>
          </w:tcPr>
          <w:p w:rsidR="37F07B09" w:rsidP="37F07B09" w:rsidRDefault="37F07B09" w14:paraId="643010E3" w14:textId="23EC1C9B">
            <w:pPr>
              <w:jc w:val="center"/>
              <w:rPr>
                <w:sz w:val="20"/>
                <w:szCs w:val="20"/>
              </w:rPr>
            </w:pPr>
            <w:r w:rsidRPr="37F07B09">
              <w:rPr>
                <w:sz w:val="20"/>
                <w:szCs w:val="20"/>
              </w:rPr>
              <w:t>75.0</w:t>
            </w:r>
          </w:p>
        </w:tc>
        <w:tc>
          <w:tcPr>
            <w:tcW w:w="855" w:type="dxa"/>
          </w:tcPr>
          <w:p w:rsidR="37F07B09" w:rsidP="37F07B09" w:rsidRDefault="37F07B09" w14:paraId="71271D64" w14:textId="140336CD">
            <w:pPr>
              <w:jc w:val="center"/>
              <w:rPr>
                <w:sz w:val="20"/>
                <w:szCs w:val="20"/>
              </w:rPr>
            </w:pPr>
            <w:r w:rsidRPr="37F07B09">
              <w:rPr>
                <w:sz w:val="20"/>
                <w:szCs w:val="20"/>
              </w:rPr>
              <w:t>64.5</w:t>
            </w:r>
          </w:p>
        </w:tc>
        <w:tc>
          <w:tcPr>
            <w:tcW w:w="810" w:type="dxa"/>
          </w:tcPr>
          <w:p w:rsidR="37F07B09" w:rsidP="37F07B09" w:rsidRDefault="37F07B09" w14:paraId="1E70F751" w14:textId="657DB8B2">
            <w:pPr>
              <w:jc w:val="center"/>
              <w:rPr>
                <w:sz w:val="20"/>
                <w:szCs w:val="20"/>
              </w:rPr>
            </w:pPr>
            <w:r w:rsidRPr="37F07B09">
              <w:rPr>
                <w:sz w:val="20"/>
                <w:szCs w:val="20"/>
              </w:rPr>
              <w:t>28.1</w:t>
            </w:r>
          </w:p>
        </w:tc>
      </w:tr>
      <w:tr w:rsidR="37F07B09" w:rsidTr="37F07B09" w14:paraId="49A97417" w14:textId="77777777">
        <w:tc>
          <w:tcPr>
            <w:tcW w:w="1200" w:type="dxa"/>
          </w:tcPr>
          <w:p w:rsidR="37F07B09" w:rsidP="37F07B09" w:rsidRDefault="37F07B09" w14:paraId="3B2627CB" w14:textId="0148006C">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05767ADA" w14:textId="158D0DA8">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4677EB81" w14:textId="1532C27B">
            <w:pPr>
              <w:rPr>
                <w:color w:val="000000" w:themeColor="text1"/>
                <w:sz w:val="20"/>
                <w:szCs w:val="20"/>
              </w:rPr>
            </w:pPr>
            <w:r w:rsidRPr="37F07B09">
              <w:rPr>
                <w:color w:val="000000" w:themeColor="text1"/>
                <w:sz w:val="20"/>
                <w:szCs w:val="20"/>
              </w:rPr>
              <w:t>-</w:t>
            </w:r>
          </w:p>
        </w:tc>
        <w:tc>
          <w:tcPr>
            <w:tcW w:w="1425" w:type="dxa"/>
          </w:tcPr>
          <w:p w:rsidR="37F07B09" w:rsidP="37F07B09" w:rsidRDefault="37F07B09" w14:paraId="26728C20" w14:textId="2F0EC5E3">
            <w:pPr>
              <w:rPr>
                <w:color w:val="000000" w:themeColor="text1"/>
                <w:sz w:val="20"/>
                <w:szCs w:val="20"/>
              </w:rPr>
            </w:pPr>
            <w:r w:rsidRPr="37F07B09">
              <w:rPr>
                <w:color w:val="000000" w:themeColor="text1"/>
                <w:sz w:val="20"/>
                <w:szCs w:val="20"/>
              </w:rPr>
              <w:t>-</w:t>
            </w:r>
          </w:p>
        </w:tc>
        <w:tc>
          <w:tcPr>
            <w:tcW w:w="1950" w:type="dxa"/>
          </w:tcPr>
          <w:p w:rsidR="37F07B09" w:rsidP="37F07B09" w:rsidRDefault="37F07B09" w14:paraId="630EA3BF" w14:textId="14655A46">
            <w:pPr>
              <w:rPr>
                <w:sz w:val="20"/>
                <w:szCs w:val="20"/>
              </w:rPr>
            </w:pPr>
            <w:r w:rsidRPr="37F07B09">
              <w:rPr>
                <w:i/>
                <w:iCs/>
                <w:sz w:val="20"/>
                <w:szCs w:val="20"/>
              </w:rPr>
              <w:t>-</w:t>
            </w:r>
          </w:p>
        </w:tc>
        <w:tc>
          <w:tcPr>
            <w:tcW w:w="2625" w:type="dxa"/>
          </w:tcPr>
          <w:p w:rsidR="37F07B09" w:rsidP="37F07B09" w:rsidRDefault="37F07B09" w14:paraId="5A59D374" w14:textId="76463DB5">
            <w:pPr>
              <w:rPr>
                <w:color w:val="000000" w:themeColor="text1"/>
                <w:sz w:val="20"/>
                <w:szCs w:val="20"/>
              </w:rPr>
            </w:pPr>
            <w:r w:rsidRPr="37F07B09">
              <w:rPr>
                <w:color w:val="000000" w:themeColor="text1"/>
                <w:sz w:val="20"/>
                <w:szCs w:val="20"/>
              </w:rPr>
              <w:t>Insect</w:t>
            </w:r>
          </w:p>
        </w:tc>
        <w:tc>
          <w:tcPr>
            <w:tcW w:w="1095" w:type="dxa"/>
          </w:tcPr>
          <w:p w:rsidR="37F07B09" w:rsidP="37F07B09" w:rsidRDefault="37F07B09" w14:paraId="5BA10913" w14:textId="01535766">
            <w:pPr>
              <w:jc w:val="center"/>
              <w:rPr>
                <w:sz w:val="20"/>
                <w:szCs w:val="20"/>
              </w:rPr>
            </w:pPr>
            <w:r w:rsidRPr="37F07B09">
              <w:rPr>
                <w:sz w:val="20"/>
                <w:szCs w:val="20"/>
              </w:rPr>
              <w:t>43</w:t>
            </w:r>
          </w:p>
        </w:tc>
        <w:tc>
          <w:tcPr>
            <w:tcW w:w="795" w:type="dxa"/>
          </w:tcPr>
          <w:p w:rsidR="37F07B09" w:rsidP="37F07B09" w:rsidRDefault="37F07B09" w14:paraId="643CBE97" w14:textId="3E66877D">
            <w:pPr>
              <w:jc w:val="center"/>
              <w:rPr>
                <w:sz w:val="20"/>
                <w:szCs w:val="20"/>
              </w:rPr>
            </w:pPr>
            <w:r w:rsidRPr="37F07B09">
              <w:rPr>
                <w:sz w:val="20"/>
                <w:szCs w:val="20"/>
              </w:rPr>
              <w:t>62.5</w:t>
            </w:r>
          </w:p>
        </w:tc>
        <w:tc>
          <w:tcPr>
            <w:tcW w:w="855" w:type="dxa"/>
          </w:tcPr>
          <w:p w:rsidR="37F07B09" w:rsidP="37F07B09" w:rsidRDefault="37F07B09" w14:paraId="7EEB4F4D" w14:textId="231741A2">
            <w:pPr>
              <w:jc w:val="center"/>
              <w:rPr>
                <w:sz w:val="20"/>
                <w:szCs w:val="20"/>
              </w:rPr>
            </w:pPr>
            <w:r w:rsidRPr="37F07B09">
              <w:rPr>
                <w:sz w:val="20"/>
                <w:szCs w:val="20"/>
              </w:rPr>
              <w:t>41.9</w:t>
            </w:r>
          </w:p>
        </w:tc>
        <w:tc>
          <w:tcPr>
            <w:tcW w:w="810" w:type="dxa"/>
          </w:tcPr>
          <w:p w:rsidR="37F07B09" w:rsidP="37F07B09" w:rsidRDefault="37F07B09" w14:paraId="5AED27FE" w14:textId="35655A77">
            <w:pPr>
              <w:jc w:val="center"/>
              <w:rPr>
                <w:sz w:val="20"/>
                <w:szCs w:val="20"/>
              </w:rPr>
            </w:pPr>
            <w:r w:rsidRPr="37F07B09">
              <w:rPr>
                <w:sz w:val="20"/>
                <w:szCs w:val="20"/>
              </w:rPr>
              <w:t>46.9</w:t>
            </w:r>
          </w:p>
        </w:tc>
      </w:tr>
      <w:tr w:rsidR="37F07B09" w:rsidTr="37F07B09" w14:paraId="0CFCB19E" w14:textId="77777777">
        <w:trPr>
          <w:trHeight w:val="150"/>
        </w:trPr>
        <w:tc>
          <w:tcPr>
            <w:tcW w:w="1200" w:type="dxa"/>
          </w:tcPr>
          <w:p w:rsidR="37F07B09" w:rsidP="37F07B09" w:rsidRDefault="37F07B09" w14:paraId="7EC26F34" w14:textId="505A2E8A">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57CA4D48" w14:textId="2109B044">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525C4EA0" w14:textId="6B4E7099">
            <w:pPr>
              <w:rPr>
                <w:color w:val="000000" w:themeColor="text1"/>
                <w:sz w:val="20"/>
                <w:szCs w:val="20"/>
              </w:rPr>
            </w:pPr>
            <w:r w:rsidRPr="37F07B09">
              <w:rPr>
                <w:color w:val="000000" w:themeColor="text1"/>
                <w:sz w:val="20"/>
                <w:szCs w:val="20"/>
              </w:rPr>
              <w:t>Lepidoptera</w:t>
            </w:r>
          </w:p>
        </w:tc>
        <w:tc>
          <w:tcPr>
            <w:tcW w:w="1425" w:type="dxa"/>
          </w:tcPr>
          <w:p w:rsidR="37F07B09" w:rsidP="37F07B09" w:rsidRDefault="37F07B09" w14:paraId="51F95975" w14:textId="6F0DC13B">
            <w:pPr>
              <w:rPr>
                <w:color w:val="000000" w:themeColor="text1"/>
                <w:sz w:val="20"/>
                <w:szCs w:val="20"/>
              </w:rPr>
            </w:pPr>
            <w:r w:rsidRPr="37F07B09">
              <w:rPr>
                <w:color w:val="000000" w:themeColor="text1"/>
                <w:sz w:val="20"/>
                <w:szCs w:val="20"/>
              </w:rPr>
              <w:t>-</w:t>
            </w:r>
          </w:p>
        </w:tc>
        <w:tc>
          <w:tcPr>
            <w:tcW w:w="1950" w:type="dxa"/>
          </w:tcPr>
          <w:p w:rsidR="37F07B09" w:rsidP="37F07B09" w:rsidRDefault="37F07B09" w14:paraId="73D2E564" w14:textId="7C224D88">
            <w:pPr>
              <w:rPr>
                <w:color w:val="000000" w:themeColor="text1"/>
                <w:sz w:val="20"/>
                <w:szCs w:val="20"/>
              </w:rPr>
            </w:pPr>
            <w:r w:rsidRPr="37F07B09">
              <w:rPr>
                <w:color w:val="000000" w:themeColor="text1"/>
                <w:sz w:val="20"/>
                <w:szCs w:val="20"/>
              </w:rPr>
              <w:t>-</w:t>
            </w:r>
          </w:p>
        </w:tc>
        <w:tc>
          <w:tcPr>
            <w:tcW w:w="2625" w:type="dxa"/>
          </w:tcPr>
          <w:p w:rsidR="37F07B09" w:rsidP="37F07B09" w:rsidRDefault="37F07B09" w14:paraId="0CD608F8" w14:textId="10B49D6F">
            <w:pPr>
              <w:rPr>
                <w:color w:val="000000" w:themeColor="text1"/>
                <w:sz w:val="20"/>
                <w:szCs w:val="20"/>
              </w:rPr>
            </w:pPr>
            <w:r w:rsidRPr="37F07B09">
              <w:rPr>
                <w:color w:val="000000" w:themeColor="text1"/>
                <w:sz w:val="20"/>
                <w:szCs w:val="20"/>
              </w:rPr>
              <w:t>Butterfly/Moth</w:t>
            </w:r>
          </w:p>
        </w:tc>
        <w:tc>
          <w:tcPr>
            <w:tcW w:w="1095" w:type="dxa"/>
          </w:tcPr>
          <w:p w:rsidR="37F07B09" w:rsidP="37F07B09" w:rsidRDefault="37F07B09" w14:paraId="06C501D5" w14:textId="39D6071D">
            <w:pPr>
              <w:jc w:val="center"/>
              <w:rPr>
                <w:sz w:val="20"/>
                <w:szCs w:val="20"/>
              </w:rPr>
            </w:pPr>
            <w:r w:rsidRPr="37F07B09">
              <w:rPr>
                <w:sz w:val="20"/>
                <w:szCs w:val="20"/>
              </w:rPr>
              <w:t>33</w:t>
            </w:r>
          </w:p>
        </w:tc>
        <w:tc>
          <w:tcPr>
            <w:tcW w:w="795" w:type="dxa"/>
          </w:tcPr>
          <w:p w:rsidR="37F07B09" w:rsidP="37F07B09" w:rsidRDefault="37F07B09" w14:paraId="386A2A65" w14:textId="62492807">
            <w:pPr>
              <w:jc w:val="center"/>
              <w:rPr>
                <w:sz w:val="20"/>
                <w:szCs w:val="20"/>
              </w:rPr>
            </w:pPr>
            <w:r w:rsidRPr="37F07B09">
              <w:rPr>
                <w:sz w:val="20"/>
                <w:szCs w:val="20"/>
              </w:rPr>
              <w:t>54.2</w:t>
            </w:r>
          </w:p>
        </w:tc>
        <w:tc>
          <w:tcPr>
            <w:tcW w:w="855" w:type="dxa"/>
          </w:tcPr>
          <w:p w:rsidR="37F07B09" w:rsidP="37F07B09" w:rsidRDefault="37F07B09" w14:paraId="657C56AE" w14:textId="06D90D78">
            <w:pPr>
              <w:jc w:val="center"/>
              <w:rPr>
                <w:sz w:val="20"/>
                <w:szCs w:val="20"/>
              </w:rPr>
            </w:pPr>
            <w:r w:rsidRPr="37F07B09">
              <w:rPr>
                <w:sz w:val="20"/>
                <w:szCs w:val="20"/>
              </w:rPr>
              <w:t>51.6</w:t>
            </w:r>
          </w:p>
        </w:tc>
        <w:tc>
          <w:tcPr>
            <w:tcW w:w="810" w:type="dxa"/>
          </w:tcPr>
          <w:p w:rsidR="37F07B09" w:rsidP="37F07B09" w:rsidRDefault="37F07B09" w14:paraId="2F4AE84B" w14:textId="04F50914">
            <w:pPr>
              <w:jc w:val="center"/>
              <w:rPr>
                <w:sz w:val="20"/>
                <w:szCs w:val="20"/>
              </w:rPr>
            </w:pPr>
            <w:r w:rsidRPr="37F07B09">
              <w:rPr>
                <w:sz w:val="20"/>
                <w:szCs w:val="20"/>
              </w:rPr>
              <w:t>12.5</w:t>
            </w:r>
          </w:p>
        </w:tc>
      </w:tr>
      <w:tr w:rsidR="37F07B09" w:rsidTr="37F07B09" w14:paraId="1C5E12B2" w14:textId="77777777">
        <w:trPr>
          <w:trHeight w:val="180"/>
        </w:trPr>
        <w:tc>
          <w:tcPr>
            <w:tcW w:w="1200" w:type="dxa"/>
          </w:tcPr>
          <w:p w:rsidR="37F07B09" w:rsidP="37F07B09" w:rsidRDefault="37F07B09" w14:paraId="64EA57EA" w14:textId="3F1D28CD">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76D98C3D" w14:textId="7E0690E9">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255BAE18" w14:textId="51AC8FF8">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545AC548" w14:textId="530D439D">
            <w:pPr>
              <w:rPr>
                <w:color w:val="000000" w:themeColor="text1"/>
                <w:sz w:val="20"/>
                <w:szCs w:val="20"/>
              </w:rPr>
            </w:pPr>
            <w:r w:rsidRPr="37F07B09">
              <w:rPr>
                <w:color w:val="000000" w:themeColor="text1"/>
                <w:sz w:val="20"/>
                <w:szCs w:val="20"/>
              </w:rPr>
              <w:t>Araneidae</w:t>
            </w:r>
          </w:p>
        </w:tc>
        <w:tc>
          <w:tcPr>
            <w:tcW w:w="1950" w:type="dxa"/>
          </w:tcPr>
          <w:p w:rsidR="37F07B09" w:rsidP="37F07B09" w:rsidRDefault="37F07B09" w14:paraId="22096F33" w14:textId="0AC22B0E">
            <w:pPr>
              <w:rPr>
                <w:sz w:val="20"/>
                <w:szCs w:val="20"/>
              </w:rPr>
            </w:pPr>
            <w:proofErr w:type="spellStart"/>
            <w:r w:rsidRPr="37F07B09">
              <w:rPr>
                <w:i/>
                <w:iCs/>
                <w:sz w:val="20"/>
                <w:szCs w:val="20"/>
              </w:rPr>
              <w:t>Cyclosa</w:t>
            </w:r>
            <w:proofErr w:type="spellEnd"/>
            <w:r w:rsidRPr="37F07B09">
              <w:rPr>
                <w:i/>
                <w:iCs/>
                <w:sz w:val="20"/>
                <w:szCs w:val="20"/>
              </w:rPr>
              <w:t xml:space="preserve"> </w:t>
            </w:r>
            <w:proofErr w:type="spellStart"/>
            <w:r w:rsidRPr="37F07B09">
              <w:rPr>
                <w:i/>
                <w:iCs/>
                <w:sz w:val="20"/>
                <w:szCs w:val="20"/>
              </w:rPr>
              <w:t>conica</w:t>
            </w:r>
            <w:proofErr w:type="spellEnd"/>
          </w:p>
        </w:tc>
        <w:tc>
          <w:tcPr>
            <w:tcW w:w="2625" w:type="dxa"/>
          </w:tcPr>
          <w:p w:rsidR="37F07B09" w:rsidP="37F07B09" w:rsidRDefault="37F07B09" w14:paraId="678BFF1C" w14:textId="387B0351">
            <w:pPr>
              <w:rPr>
                <w:color w:val="000000" w:themeColor="text1"/>
                <w:sz w:val="20"/>
                <w:szCs w:val="20"/>
              </w:rPr>
            </w:pPr>
            <w:r w:rsidRPr="37F07B09">
              <w:rPr>
                <w:color w:val="000000" w:themeColor="text1"/>
                <w:sz w:val="20"/>
                <w:szCs w:val="20"/>
              </w:rPr>
              <w:t xml:space="preserve">Conical </w:t>
            </w:r>
            <w:proofErr w:type="spellStart"/>
            <w:r w:rsidRPr="37F07B09">
              <w:rPr>
                <w:color w:val="000000" w:themeColor="text1"/>
                <w:sz w:val="20"/>
                <w:szCs w:val="20"/>
              </w:rPr>
              <w:t>trashline</w:t>
            </w:r>
            <w:proofErr w:type="spellEnd"/>
            <w:r w:rsidRPr="37F07B09">
              <w:rPr>
                <w:color w:val="000000" w:themeColor="text1"/>
                <w:sz w:val="20"/>
                <w:szCs w:val="20"/>
              </w:rPr>
              <w:t xml:space="preserve"> </w:t>
            </w:r>
            <w:proofErr w:type="spellStart"/>
            <w:r w:rsidRPr="37F07B09">
              <w:rPr>
                <w:color w:val="000000" w:themeColor="text1"/>
                <w:sz w:val="20"/>
                <w:szCs w:val="20"/>
              </w:rPr>
              <w:t>orbweaver</w:t>
            </w:r>
            <w:proofErr w:type="spellEnd"/>
          </w:p>
        </w:tc>
        <w:tc>
          <w:tcPr>
            <w:tcW w:w="1095" w:type="dxa"/>
          </w:tcPr>
          <w:p w:rsidR="37F07B09" w:rsidP="37F07B09" w:rsidRDefault="37F07B09" w14:paraId="29EC08E1" w14:textId="506C8C45">
            <w:pPr>
              <w:jc w:val="center"/>
              <w:rPr>
                <w:sz w:val="20"/>
                <w:szCs w:val="20"/>
              </w:rPr>
            </w:pPr>
            <w:r w:rsidRPr="37F07B09">
              <w:rPr>
                <w:sz w:val="20"/>
                <w:szCs w:val="20"/>
              </w:rPr>
              <w:t>33</w:t>
            </w:r>
          </w:p>
        </w:tc>
        <w:tc>
          <w:tcPr>
            <w:tcW w:w="795" w:type="dxa"/>
          </w:tcPr>
          <w:p w:rsidR="37F07B09" w:rsidP="37F07B09" w:rsidRDefault="37F07B09" w14:paraId="0B60C06E" w14:textId="7F67F1E3">
            <w:pPr>
              <w:jc w:val="center"/>
              <w:rPr>
                <w:sz w:val="20"/>
                <w:szCs w:val="20"/>
              </w:rPr>
            </w:pPr>
            <w:r w:rsidRPr="37F07B09">
              <w:rPr>
                <w:sz w:val="20"/>
                <w:szCs w:val="20"/>
              </w:rPr>
              <w:t>70.8</w:t>
            </w:r>
          </w:p>
        </w:tc>
        <w:tc>
          <w:tcPr>
            <w:tcW w:w="855" w:type="dxa"/>
          </w:tcPr>
          <w:p w:rsidR="37F07B09" w:rsidP="37F07B09" w:rsidRDefault="37F07B09" w14:paraId="645A1B24" w14:textId="60E0151C">
            <w:pPr>
              <w:jc w:val="center"/>
              <w:rPr>
                <w:sz w:val="20"/>
                <w:szCs w:val="20"/>
              </w:rPr>
            </w:pPr>
            <w:r w:rsidRPr="37F07B09">
              <w:rPr>
                <w:sz w:val="20"/>
                <w:szCs w:val="20"/>
              </w:rPr>
              <w:t>32.3</w:t>
            </w:r>
          </w:p>
        </w:tc>
        <w:tc>
          <w:tcPr>
            <w:tcW w:w="810" w:type="dxa"/>
          </w:tcPr>
          <w:p w:rsidR="37F07B09" w:rsidP="37F07B09" w:rsidRDefault="37F07B09" w14:paraId="62AC05B1" w14:textId="0EAEEAC1">
            <w:pPr>
              <w:jc w:val="center"/>
              <w:rPr>
                <w:sz w:val="20"/>
                <w:szCs w:val="20"/>
              </w:rPr>
            </w:pPr>
            <w:r w:rsidRPr="37F07B09">
              <w:rPr>
                <w:sz w:val="20"/>
                <w:szCs w:val="20"/>
              </w:rPr>
              <w:t>18.8</w:t>
            </w:r>
          </w:p>
        </w:tc>
      </w:tr>
      <w:tr w:rsidR="37F07B09" w:rsidTr="37F07B09" w14:paraId="09F62A33" w14:textId="77777777">
        <w:tc>
          <w:tcPr>
            <w:tcW w:w="1200" w:type="dxa"/>
          </w:tcPr>
          <w:p w:rsidR="37F07B09" w:rsidP="37F07B09" w:rsidRDefault="37F07B09" w14:paraId="1AB7BF31" w14:textId="0D767B63">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42A56128" w14:textId="16BD82D3">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6462DA37" w14:textId="48D2CF10">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675C1058" w14:textId="2489B10C">
            <w:pPr>
              <w:rPr>
                <w:color w:val="000000" w:themeColor="text1"/>
                <w:sz w:val="20"/>
                <w:szCs w:val="20"/>
              </w:rPr>
            </w:pPr>
            <w:proofErr w:type="spellStart"/>
            <w:r w:rsidRPr="37F07B09">
              <w:rPr>
                <w:color w:val="000000" w:themeColor="text1"/>
                <w:sz w:val="20"/>
                <w:szCs w:val="20"/>
              </w:rPr>
              <w:t>Dictynidae</w:t>
            </w:r>
            <w:proofErr w:type="spellEnd"/>
          </w:p>
        </w:tc>
        <w:tc>
          <w:tcPr>
            <w:tcW w:w="1950" w:type="dxa"/>
          </w:tcPr>
          <w:p w:rsidR="37F07B09" w:rsidP="37F07B09" w:rsidRDefault="37F07B09" w14:paraId="10E1421D" w14:textId="7F2109DA">
            <w:pPr>
              <w:rPr>
                <w:sz w:val="20"/>
                <w:szCs w:val="20"/>
              </w:rPr>
            </w:pPr>
            <w:proofErr w:type="spellStart"/>
            <w:r w:rsidRPr="37F07B09">
              <w:rPr>
                <w:i/>
                <w:iCs/>
                <w:sz w:val="20"/>
                <w:szCs w:val="20"/>
              </w:rPr>
              <w:t>Emblyna</w:t>
            </w:r>
            <w:proofErr w:type="spellEnd"/>
            <w:r w:rsidRPr="37F07B09">
              <w:rPr>
                <w:i/>
                <w:iCs/>
                <w:sz w:val="20"/>
                <w:szCs w:val="20"/>
              </w:rPr>
              <w:t xml:space="preserve"> maxima</w:t>
            </w:r>
          </w:p>
        </w:tc>
        <w:tc>
          <w:tcPr>
            <w:tcW w:w="2625" w:type="dxa"/>
          </w:tcPr>
          <w:p w:rsidR="37F07B09" w:rsidP="37F07B09" w:rsidRDefault="37F07B09" w14:paraId="5FC4385B" w14:textId="4D08148E">
            <w:pPr>
              <w:rPr>
                <w:sz w:val="20"/>
                <w:szCs w:val="20"/>
              </w:rPr>
            </w:pPr>
            <w:r w:rsidRPr="37F07B09">
              <w:rPr>
                <w:sz w:val="20"/>
                <w:szCs w:val="20"/>
              </w:rPr>
              <w:t>Cribellate araneomorph spider</w:t>
            </w:r>
          </w:p>
        </w:tc>
        <w:tc>
          <w:tcPr>
            <w:tcW w:w="1095" w:type="dxa"/>
          </w:tcPr>
          <w:p w:rsidR="37F07B09" w:rsidP="37F07B09" w:rsidRDefault="37F07B09" w14:paraId="6E2ED0ED" w14:textId="26F4501A">
            <w:pPr>
              <w:jc w:val="center"/>
              <w:rPr>
                <w:sz w:val="20"/>
                <w:szCs w:val="20"/>
              </w:rPr>
            </w:pPr>
            <w:r w:rsidRPr="37F07B09">
              <w:rPr>
                <w:sz w:val="20"/>
                <w:szCs w:val="20"/>
              </w:rPr>
              <w:t>30</w:t>
            </w:r>
          </w:p>
        </w:tc>
        <w:tc>
          <w:tcPr>
            <w:tcW w:w="795" w:type="dxa"/>
          </w:tcPr>
          <w:p w:rsidR="37F07B09" w:rsidP="37F07B09" w:rsidRDefault="37F07B09" w14:paraId="60731043" w14:textId="576D4592">
            <w:pPr>
              <w:jc w:val="center"/>
              <w:rPr>
                <w:sz w:val="20"/>
                <w:szCs w:val="20"/>
              </w:rPr>
            </w:pPr>
            <w:r w:rsidRPr="37F07B09">
              <w:rPr>
                <w:sz w:val="20"/>
                <w:szCs w:val="20"/>
              </w:rPr>
              <w:t>45.8</w:t>
            </w:r>
          </w:p>
        </w:tc>
        <w:tc>
          <w:tcPr>
            <w:tcW w:w="855" w:type="dxa"/>
          </w:tcPr>
          <w:p w:rsidR="37F07B09" w:rsidP="37F07B09" w:rsidRDefault="37F07B09" w14:paraId="4E12ACF9" w14:textId="58B18C14">
            <w:pPr>
              <w:jc w:val="center"/>
              <w:rPr>
                <w:sz w:val="20"/>
                <w:szCs w:val="20"/>
              </w:rPr>
            </w:pPr>
            <w:r w:rsidRPr="37F07B09">
              <w:rPr>
                <w:sz w:val="20"/>
                <w:szCs w:val="20"/>
              </w:rPr>
              <w:t>41.9</w:t>
            </w:r>
          </w:p>
        </w:tc>
        <w:tc>
          <w:tcPr>
            <w:tcW w:w="810" w:type="dxa"/>
          </w:tcPr>
          <w:p w:rsidR="37F07B09" w:rsidP="37F07B09" w:rsidRDefault="37F07B09" w14:paraId="2AA9CB25" w14:textId="5AA191DB">
            <w:pPr>
              <w:jc w:val="center"/>
              <w:rPr>
                <w:sz w:val="20"/>
                <w:szCs w:val="20"/>
              </w:rPr>
            </w:pPr>
            <w:r w:rsidRPr="37F07B09">
              <w:rPr>
                <w:sz w:val="20"/>
                <w:szCs w:val="20"/>
              </w:rPr>
              <w:t>18.8</w:t>
            </w:r>
          </w:p>
        </w:tc>
      </w:tr>
      <w:tr w:rsidR="37F07B09" w:rsidTr="37F07B09" w14:paraId="2B85967D" w14:textId="77777777">
        <w:tc>
          <w:tcPr>
            <w:tcW w:w="1200" w:type="dxa"/>
          </w:tcPr>
          <w:p w:rsidR="37F07B09" w:rsidP="37F07B09" w:rsidRDefault="37F07B09" w14:paraId="7913F5A0" w14:textId="0FD1DC0B">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1EC29A2E" w14:textId="463F78C5">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2CA13924" w14:textId="1D75EDCD">
            <w:pPr>
              <w:rPr>
                <w:color w:val="000000" w:themeColor="text1"/>
                <w:sz w:val="20"/>
                <w:szCs w:val="20"/>
              </w:rPr>
            </w:pPr>
            <w:r w:rsidRPr="37F07B09">
              <w:rPr>
                <w:color w:val="000000" w:themeColor="text1"/>
                <w:sz w:val="20"/>
                <w:szCs w:val="20"/>
              </w:rPr>
              <w:t>Lepidoptera</w:t>
            </w:r>
          </w:p>
        </w:tc>
        <w:tc>
          <w:tcPr>
            <w:tcW w:w="1425" w:type="dxa"/>
            <w:tcBorders>
              <w:bottom w:val="none" w:color="000000" w:themeColor="text1" w:sz="4" w:space="0"/>
            </w:tcBorders>
          </w:tcPr>
          <w:p w:rsidR="37F07B09" w:rsidP="37F07B09" w:rsidRDefault="37F07B09" w14:paraId="0B501065" w14:textId="0153D636">
            <w:pPr>
              <w:rPr>
                <w:color w:val="000000" w:themeColor="text1"/>
                <w:sz w:val="20"/>
                <w:szCs w:val="20"/>
              </w:rPr>
            </w:pPr>
            <w:proofErr w:type="spellStart"/>
            <w:r w:rsidRPr="37F07B09">
              <w:rPr>
                <w:color w:val="000000" w:themeColor="text1"/>
                <w:sz w:val="20"/>
                <w:szCs w:val="20"/>
              </w:rPr>
              <w:t>Geometridae</w:t>
            </w:r>
            <w:proofErr w:type="spellEnd"/>
          </w:p>
        </w:tc>
        <w:tc>
          <w:tcPr>
            <w:tcW w:w="1950" w:type="dxa"/>
            <w:tcBorders>
              <w:bottom w:val="none" w:color="000000" w:themeColor="text1" w:sz="6" w:space="0"/>
            </w:tcBorders>
          </w:tcPr>
          <w:p w:rsidR="37F07B09" w:rsidP="37F07B09" w:rsidRDefault="37F07B09" w14:paraId="42B021D4" w14:textId="1FEE0FA7">
            <w:pPr>
              <w:rPr>
                <w:sz w:val="20"/>
                <w:szCs w:val="20"/>
              </w:rPr>
            </w:pPr>
            <w:proofErr w:type="spellStart"/>
            <w:r w:rsidRPr="37F07B09">
              <w:rPr>
                <w:i/>
                <w:iCs/>
                <w:sz w:val="20"/>
                <w:szCs w:val="20"/>
              </w:rPr>
              <w:t>Orthofidonia</w:t>
            </w:r>
            <w:proofErr w:type="spellEnd"/>
            <w:r w:rsidRPr="37F07B09">
              <w:rPr>
                <w:i/>
                <w:iCs/>
                <w:sz w:val="20"/>
                <w:szCs w:val="20"/>
              </w:rPr>
              <w:t xml:space="preserve"> </w:t>
            </w:r>
            <w:proofErr w:type="spellStart"/>
            <w:r w:rsidRPr="37F07B09">
              <w:rPr>
                <w:i/>
                <w:iCs/>
                <w:sz w:val="20"/>
                <w:szCs w:val="20"/>
              </w:rPr>
              <w:t>exornata</w:t>
            </w:r>
            <w:proofErr w:type="spellEnd"/>
          </w:p>
        </w:tc>
        <w:tc>
          <w:tcPr>
            <w:tcW w:w="2625" w:type="dxa"/>
          </w:tcPr>
          <w:p w:rsidR="37F07B09" w:rsidP="37F07B09" w:rsidRDefault="37F07B09" w14:paraId="59962C54" w14:textId="0B5E0DC9">
            <w:pPr>
              <w:rPr>
                <w:sz w:val="20"/>
                <w:szCs w:val="20"/>
              </w:rPr>
            </w:pPr>
            <w:r w:rsidRPr="37F07B09">
              <w:rPr>
                <w:sz w:val="20"/>
                <w:szCs w:val="20"/>
              </w:rPr>
              <w:t>Geometrid moth</w:t>
            </w:r>
          </w:p>
        </w:tc>
        <w:tc>
          <w:tcPr>
            <w:tcW w:w="1095" w:type="dxa"/>
          </w:tcPr>
          <w:p w:rsidR="37F07B09" w:rsidP="37F07B09" w:rsidRDefault="37F07B09" w14:paraId="745ABDE3" w14:textId="6ADD0C31">
            <w:pPr>
              <w:jc w:val="center"/>
              <w:rPr>
                <w:sz w:val="20"/>
                <w:szCs w:val="20"/>
              </w:rPr>
            </w:pPr>
            <w:r w:rsidRPr="37F07B09">
              <w:rPr>
                <w:sz w:val="20"/>
                <w:szCs w:val="20"/>
              </w:rPr>
              <w:t>28</w:t>
            </w:r>
          </w:p>
        </w:tc>
        <w:tc>
          <w:tcPr>
            <w:tcW w:w="795" w:type="dxa"/>
          </w:tcPr>
          <w:p w:rsidR="37F07B09" w:rsidP="37F07B09" w:rsidRDefault="37F07B09" w14:paraId="1490C9F5" w14:textId="34C47174">
            <w:pPr>
              <w:jc w:val="center"/>
              <w:rPr>
                <w:sz w:val="20"/>
                <w:szCs w:val="20"/>
              </w:rPr>
            </w:pPr>
            <w:r w:rsidRPr="37F07B09">
              <w:rPr>
                <w:sz w:val="20"/>
                <w:szCs w:val="20"/>
              </w:rPr>
              <w:t>4.2</w:t>
            </w:r>
          </w:p>
        </w:tc>
        <w:tc>
          <w:tcPr>
            <w:tcW w:w="855" w:type="dxa"/>
          </w:tcPr>
          <w:p w:rsidR="37F07B09" w:rsidP="37F07B09" w:rsidRDefault="37F07B09" w14:paraId="3694E977" w14:textId="56F6519A">
            <w:pPr>
              <w:jc w:val="center"/>
              <w:rPr>
                <w:sz w:val="20"/>
                <w:szCs w:val="20"/>
              </w:rPr>
            </w:pPr>
            <w:r w:rsidRPr="37F07B09">
              <w:rPr>
                <w:sz w:val="20"/>
                <w:szCs w:val="20"/>
              </w:rPr>
              <w:t>25.8</w:t>
            </w:r>
          </w:p>
        </w:tc>
        <w:tc>
          <w:tcPr>
            <w:tcW w:w="810" w:type="dxa"/>
          </w:tcPr>
          <w:p w:rsidR="37F07B09" w:rsidP="37F07B09" w:rsidRDefault="37F07B09" w14:paraId="4B28839E" w14:textId="165F612D">
            <w:pPr>
              <w:jc w:val="center"/>
              <w:rPr>
                <w:sz w:val="20"/>
                <w:szCs w:val="20"/>
              </w:rPr>
            </w:pPr>
            <w:r w:rsidRPr="37F07B09">
              <w:rPr>
                <w:sz w:val="20"/>
                <w:szCs w:val="20"/>
              </w:rPr>
              <w:t>59.4</w:t>
            </w:r>
          </w:p>
        </w:tc>
      </w:tr>
      <w:tr w:rsidR="37F07B09" w:rsidTr="37F07B09" w14:paraId="736065A2" w14:textId="77777777">
        <w:tc>
          <w:tcPr>
            <w:tcW w:w="1200" w:type="dxa"/>
          </w:tcPr>
          <w:p w:rsidR="37F07B09" w:rsidP="37F07B09" w:rsidRDefault="37F07B09" w14:paraId="0B07AB80" w14:textId="5E1323FE">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1D8C8A4F" w14:textId="216EB727">
            <w:pPr>
              <w:rPr>
                <w:color w:val="000000" w:themeColor="text1"/>
                <w:sz w:val="20"/>
                <w:szCs w:val="20"/>
              </w:rPr>
            </w:pPr>
            <w:r w:rsidRPr="37F07B09">
              <w:rPr>
                <w:color w:val="000000" w:themeColor="text1"/>
                <w:sz w:val="20"/>
                <w:szCs w:val="20"/>
              </w:rPr>
              <w:t>-</w:t>
            </w:r>
          </w:p>
        </w:tc>
        <w:tc>
          <w:tcPr>
            <w:tcW w:w="1215" w:type="dxa"/>
            <w:tcBorders>
              <w:right w:val="none" w:color="000000" w:themeColor="text1" w:sz="4" w:space="0"/>
            </w:tcBorders>
          </w:tcPr>
          <w:p w:rsidR="37F07B09" w:rsidP="37F07B09" w:rsidRDefault="37F07B09" w14:paraId="26E9E8D4" w14:textId="3B4685D7">
            <w:pPr>
              <w:rPr>
                <w:color w:val="000000" w:themeColor="text1"/>
                <w:sz w:val="20"/>
                <w:szCs w:val="20"/>
              </w:rPr>
            </w:pPr>
            <w:r w:rsidRPr="37F07B09">
              <w:rPr>
                <w:color w:val="000000" w:themeColor="text1"/>
                <w:sz w:val="20"/>
                <w:szCs w:val="20"/>
              </w:rPr>
              <w:t>-</w:t>
            </w:r>
          </w:p>
        </w:tc>
        <w:tc>
          <w:tcPr>
            <w:tcW w:w="1425"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37F07B09" w:rsidP="37F07B09" w:rsidRDefault="37F07B09" w14:paraId="202BBAF8" w14:textId="232A36FE">
            <w:pPr>
              <w:rPr>
                <w:color w:val="000000" w:themeColor="text1"/>
                <w:sz w:val="20"/>
                <w:szCs w:val="20"/>
              </w:rPr>
            </w:pPr>
            <w:r w:rsidRPr="37F07B09">
              <w:rPr>
                <w:color w:val="000000" w:themeColor="text1"/>
                <w:sz w:val="20"/>
                <w:szCs w:val="20"/>
              </w:rPr>
              <w:t>-</w:t>
            </w:r>
          </w:p>
        </w:tc>
        <w:tc>
          <w:tcPr>
            <w:tcW w:w="1950" w:type="dxa"/>
            <w:tcBorders>
              <w:top w:val="none" w:color="000000" w:themeColor="text1" w:sz="6" w:space="0"/>
              <w:left w:val="none" w:color="000000" w:themeColor="text1" w:sz="6" w:space="0"/>
              <w:bottom w:val="none" w:color="000000" w:themeColor="text1" w:sz="6" w:space="0"/>
              <w:right w:val="none" w:color="000000" w:themeColor="text1" w:sz="6" w:space="0"/>
            </w:tcBorders>
          </w:tcPr>
          <w:p w:rsidR="37F07B09" w:rsidP="37F07B09" w:rsidRDefault="37F07B09" w14:paraId="04C5D5AA" w14:textId="11C51607">
            <w:pPr>
              <w:rPr>
                <w:color w:val="000000" w:themeColor="text1"/>
                <w:sz w:val="20"/>
                <w:szCs w:val="20"/>
              </w:rPr>
            </w:pPr>
            <w:r w:rsidRPr="37F07B09">
              <w:rPr>
                <w:color w:val="000000" w:themeColor="text1"/>
                <w:sz w:val="20"/>
                <w:szCs w:val="20"/>
              </w:rPr>
              <w:t>-</w:t>
            </w:r>
          </w:p>
        </w:tc>
        <w:tc>
          <w:tcPr>
            <w:tcW w:w="2625" w:type="dxa"/>
            <w:tcBorders>
              <w:left w:val="none" w:color="000000" w:themeColor="text1" w:sz="6" w:space="0"/>
            </w:tcBorders>
          </w:tcPr>
          <w:p w:rsidR="37F07B09" w:rsidP="37F07B09" w:rsidRDefault="37F07B09" w14:paraId="3393BB56" w14:textId="7C5A9D25">
            <w:pPr>
              <w:rPr>
                <w:color w:val="000000" w:themeColor="text1"/>
                <w:sz w:val="20"/>
                <w:szCs w:val="20"/>
              </w:rPr>
            </w:pPr>
            <w:r w:rsidRPr="37F07B09">
              <w:rPr>
                <w:color w:val="000000" w:themeColor="text1"/>
                <w:sz w:val="20"/>
                <w:szCs w:val="20"/>
              </w:rPr>
              <w:t>Arthropod</w:t>
            </w:r>
          </w:p>
        </w:tc>
        <w:tc>
          <w:tcPr>
            <w:tcW w:w="1095" w:type="dxa"/>
          </w:tcPr>
          <w:p w:rsidR="37F07B09" w:rsidP="37F07B09" w:rsidRDefault="37F07B09" w14:paraId="3251D605" w14:textId="2F67E32E">
            <w:pPr>
              <w:jc w:val="center"/>
              <w:rPr>
                <w:sz w:val="20"/>
                <w:szCs w:val="20"/>
              </w:rPr>
            </w:pPr>
            <w:r w:rsidRPr="37F07B09">
              <w:rPr>
                <w:sz w:val="20"/>
                <w:szCs w:val="20"/>
              </w:rPr>
              <w:t>28</w:t>
            </w:r>
          </w:p>
        </w:tc>
        <w:tc>
          <w:tcPr>
            <w:tcW w:w="795" w:type="dxa"/>
          </w:tcPr>
          <w:p w:rsidR="37F07B09" w:rsidP="37F07B09" w:rsidRDefault="37F07B09" w14:paraId="2967E9F5" w14:textId="0DFB4C2E">
            <w:pPr>
              <w:jc w:val="center"/>
              <w:rPr>
                <w:sz w:val="20"/>
                <w:szCs w:val="20"/>
              </w:rPr>
            </w:pPr>
            <w:r w:rsidRPr="37F07B09">
              <w:rPr>
                <w:sz w:val="20"/>
                <w:szCs w:val="20"/>
              </w:rPr>
              <w:t>37.5</w:t>
            </w:r>
          </w:p>
        </w:tc>
        <w:tc>
          <w:tcPr>
            <w:tcW w:w="855" w:type="dxa"/>
          </w:tcPr>
          <w:p w:rsidR="37F07B09" w:rsidP="37F07B09" w:rsidRDefault="37F07B09" w14:paraId="4957E0A8" w14:textId="69B0D105">
            <w:pPr>
              <w:jc w:val="center"/>
              <w:rPr>
                <w:sz w:val="20"/>
                <w:szCs w:val="20"/>
              </w:rPr>
            </w:pPr>
            <w:r w:rsidRPr="37F07B09">
              <w:rPr>
                <w:sz w:val="20"/>
                <w:szCs w:val="20"/>
              </w:rPr>
              <w:t>6.5</w:t>
            </w:r>
          </w:p>
        </w:tc>
        <w:tc>
          <w:tcPr>
            <w:tcW w:w="810" w:type="dxa"/>
          </w:tcPr>
          <w:p w:rsidR="37F07B09" w:rsidP="37F07B09" w:rsidRDefault="37F07B09" w14:paraId="5D0D336D" w14:textId="71F8A486">
            <w:pPr>
              <w:jc w:val="center"/>
              <w:rPr>
                <w:sz w:val="20"/>
                <w:szCs w:val="20"/>
              </w:rPr>
            </w:pPr>
            <w:r w:rsidRPr="37F07B09">
              <w:rPr>
                <w:sz w:val="20"/>
                <w:szCs w:val="20"/>
              </w:rPr>
              <w:t>53.1</w:t>
            </w:r>
          </w:p>
        </w:tc>
      </w:tr>
      <w:tr w:rsidR="37F07B09" w:rsidTr="37F07B09" w14:paraId="2930B3E4" w14:textId="77777777">
        <w:tc>
          <w:tcPr>
            <w:tcW w:w="1200" w:type="dxa"/>
          </w:tcPr>
          <w:p w:rsidR="37F07B09" w:rsidP="37F07B09" w:rsidRDefault="37F07B09" w14:paraId="7F104584" w14:textId="6379BA0D">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06AD531C" w14:textId="1F192289">
            <w:pPr>
              <w:rPr>
                <w:color w:val="000000" w:themeColor="text1"/>
                <w:sz w:val="20"/>
                <w:szCs w:val="20"/>
              </w:rPr>
            </w:pPr>
            <w:proofErr w:type="spellStart"/>
            <w:r w:rsidRPr="37F07B09">
              <w:rPr>
                <w:color w:val="000000" w:themeColor="text1"/>
                <w:sz w:val="20"/>
                <w:szCs w:val="20"/>
              </w:rPr>
              <w:t>Insecta</w:t>
            </w:r>
            <w:proofErr w:type="spellEnd"/>
          </w:p>
        </w:tc>
        <w:tc>
          <w:tcPr>
            <w:tcW w:w="1215" w:type="dxa"/>
            <w:tcBorders>
              <w:right w:val="none" w:color="000000" w:themeColor="text1" w:sz="4" w:space="0"/>
            </w:tcBorders>
          </w:tcPr>
          <w:p w:rsidR="37F07B09" w:rsidP="37F07B09" w:rsidRDefault="37F07B09" w14:paraId="1DE84728" w14:textId="6AE353C9">
            <w:pPr>
              <w:rPr>
                <w:color w:val="000000" w:themeColor="text1"/>
                <w:sz w:val="20"/>
                <w:szCs w:val="20"/>
              </w:rPr>
            </w:pPr>
            <w:r w:rsidRPr="37F07B09">
              <w:rPr>
                <w:color w:val="000000" w:themeColor="text1"/>
                <w:sz w:val="20"/>
                <w:szCs w:val="20"/>
              </w:rPr>
              <w:t>Lepidoptera</w:t>
            </w:r>
          </w:p>
        </w:tc>
        <w:tc>
          <w:tcPr>
            <w:tcW w:w="1425"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37F07B09" w:rsidP="37F07B09" w:rsidRDefault="37F07B09" w14:paraId="42A5804B" w14:textId="01925183">
            <w:pPr>
              <w:rPr>
                <w:color w:val="000000" w:themeColor="text1"/>
                <w:sz w:val="20"/>
                <w:szCs w:val="20"/>
              </w:rPr>
            </w:pPr>
            <w:proofErr w:type="spellStart"/>
            <w:r w:rsidRPr="37F07B09">
              <w:rPr>
                <w:color w:val="000000" w:themeColor="text1"/>
                <w:sz w:val="20"/>
                <w:szCs w:val="20"/>
              </w:rPr>
              <w:t>Tortricidae</w:t>
            </w:r>
            <w:proofErr w:type="spellEnd"/>
          </w:p>
        </w:tc>
        <w:tc>
          <w:tcPr>
            <w:tcW w:w="1950" w:type="dxa"/>
            <w:tcBorders>
              <w:top w:val="none" w:color="000000" w:themeColor="text1" w:sz="6" w:space="0"/>
              <w:left w:val="none" w:color="000000" w:themeColor="text1" w:sz="4" w:space="0"/>
              <w:bottom w:val="none" w:color="000000" w:themeColor="text1" w:sz="4" w:space="0"/>
              <w:right w:val="none" w:color="000000" w:themeColor="text1" w:sz="4" w:space="0"/>
            </w:tcBorders>
          </w:tcPr>
          <w:p w:rsidR="37F07B09" w:rsidP="37F07B09" w:rsidRDefault="37F07B09" w14:paraId="6F0C8C18" w14:textId="3A5B4F2E">
            <w:pPr>
              <w:rPr>
                <w:color w:val="000000" w:themeColor="text1"/>
                <w:sz w:val="20"/>
                <w:szCs w:val="20"/>
              </w:rPr>
            </w:pPr>
            <w:proofErr w:type="spellStart"/>
            <w:r w:rsidRPr="37F07B09">
              <w:rPr>
                <w:i/>
                <w:iCs/>
                <w:color w:val="000000" w:themeColor="text1"/>
                <w:sz w:val="20"/>
                <w:szCs w:val="20"/>
              </w:rPr>
              <w:t>Pandemis</w:t>
            </w:r>
            <w:proofErr w:type="spellEnd"/>
            <w:r w:rsidRPr="37F07B09">
              <w:rPr>
                <w:i/>
                <w:iCs/>
                <w:color w:val="000000" w:themeColor="text1"/>
                <w:sz w:val="20"/>
                <w:szCs w:val="20"/>
              </w:rPr>
              <w:t xml:space="preserve"> </w:t>
            </w:r>
            <w:proofErr w:type="spellStart"/>
            <w:r w:rsidRPr="37F07B09">
              <w:rPr>
                <w:i/>
                <w:iCs/>
                <w:color w:val="000000" w:themeColor="text1"/>
                <w:sz w:val="20"/>
                <w:szCs w:val="20"/>
              </w:rPr>
              <w:t>lamprosona</w:t>
            </w:r>
            <w:proofErr w:type="spellEnd"/>
          </w:p>
        </w:tc>
        <w:tc>
          <w:tcPr>
            <w:tcW w:w="2625" w:type="dxa"/>
            <w:tcBorders>
              <w:left w:val="none" w:color="000000" w:themeColor="text1" w:sz="4" w:space="0"/>
            </w:tcBorders>
          </w:tcPr>
          <w:p w:rsidR="37F07B09" w:rsidP="37F07B09" w:rsidRDefault="37F07B09" w14:paraId="28ECAE75" w14:textId="3E8F9CC2">
            <w:pPr>
              <w:rPr>
                <w:color w:val="000000" w:themeColor="text1"/>
                <w:sz w:val="20"/>
                <w:szCs w:val="20"/>
              </w:rPr>
            </w:pPr>
            <w:r w:rsidRPr="37F07B09">
              <w:rPr>
                <w:color w:val="000000" w:themeColor="text1"/>
                <w:sz w:val="20"/>
                <w:szCs w:val="20"/>
              </w:rPr>
              <w:t>Woodgrain leafroller moth</w:t>
            </w:r>
          </w:p>
        </w:tc>
        <w:tc>
          <w:tcPr>
            <w:tcW w:w="1095" w:type="dxa"/>
          </w:tcPr>
          <w:p w:rsidR="37F07B09" w:rsidP="37F07B09" w:rsidRDefault="37F07B09" w14:paraId="41AB0539" w14:textId="1AA1C764">
            <w:pPr>
              <w:jc w:val="center"/>
              <w:rPr>
                <w:sz w:val="20"/>
                <w:szCs w:val="20"/>
              </w:rPr>
            </w:pPr>
            <w:r w:rsidRPr="37F07B09">
              <w:rPr>
                <w:sz w:val="20"/>
                <w:szCs w:val="20"/>
              </w:rPr>
              <w:t>27</w:t>
            </w:r>
          </w:p>
        </w:tc>
        <w:tc>
          <w:tcPr>
            <w:tcW w:w="795" w:type="dxa"/>
          </w:tcPr>
          <w:p w:rsidR="37F07B09" w:rsidP="37F07B09" w:rsidRDefault="37F07B09" w14:paraId="2358B38D" w14:textId="19EF5BA0">
            <w:pPr>
              <w:jc w:val="center"/>
              <w:rPr>
                <w:sz w:val="20"/>
                <w:szCs w:val="20"/>
              </w:rPr>
            </w:pPr>
            <w:r w:rsidRPr="37F07B09">
              <w:rPr>
                <w:sz w:val="20"/>
                <w:szCs w:val="20"/>
              </w:rPr>
              <w:t>33.3</w:t>
            </w:r>
          </w:p>
        </w:tc>
        <w:tc>
          <w:tcPr>
            <w:tcW w:w="855" w:type="dxa"/>
          </w:tcPr>
          <w:p w:rsidR="37F07B09" w:rsidP="37F07B09" w:rsidRDefault="37F07B09" w14:paraId="5DBE055A" w14:textId="20DEE094">
            <w:pPr>
              <w:jc w:val="center"/>
              <w:rPr>
                <w:sz w:val="20"/>
                <w:szCs w:val="20"/>
              </w:rPr>
            </w:pPr>
            <w:r w:rsidRPr="37F07B09">
              <w:rPr>
                <w:sz w:val="20"/>
                <w:szCs w:val="20"/>
              </w:rPr>
              <w:t>51.6</w:t>
            </w:r>
          </w:p>
        </w:tc>
        <w:tc>
          <w:tcPr>
            <w:tcW w:w="810" w:type="dxa"/>
          </w:tcPr>
          <w:p w:rsidR="37F07B09" w:rsidP="37F07B09" w:rsidRDefault="37F07B09" w14:paraId="02ECD6BE" w14:textId="69F902AC">
            <w:pPr>
              <w:jc w:val="center"/>
              <w:rPr>
                <w:sz w:val="20"/>
                <w:szCs w:val="20"/>
              </w:rPr>
            </w:pPr>
            <w:r w:rsidRPr="37F07B09">
              <w:rPr>
                <w:sz w:val="20"/>
                <w:szCs w:val="20"/>
              </w:rPr>
              <w:t>9.4</w:t>
            </w:r>
          </w:p>
        </w:tc>
      </w:tr>
      <w:tr w:rsidR="37F07B09" w:rsidTr="37F07B09" w14:paraId="642F517D" w14:textId="77777777">
        <w:tc>
          <w:tcPr>
            <w:tcW w:w="1200" w:type="dxa"/>
          </w:tcPr>
          <w:p w:rsidR="37F07B09" w:rsidP="37F07B09" w:rsidRDefault="37F07B09" w14:paraId="7718068F" w14:textId="3299662C">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15C1F369" w14:textId="6686B48F">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427CA2C9" w14:textId="4208863D">
            <w:pPr>
              <w:rPr>
                <w:color w:val="000000" w:themeColor="text1"/>
                <w:sz w:val="20"/>
                <w:szCs w:val="20"/>
              </w:rPr>
            </w:pPr>
            <w:r w:rsidRPr="37F07B09">
              <w:rPr>
                <w:color w:val="000000" w:themeColor="text1"/>
                <w:sz w:val="20"/>
                <w:szCs w:val="20"/>
              </w:rPr>
              <w:t>Lepidoptera</w:t>
            </w:r>
          </w:p>
        </w:tc>
        <w:tc>
          <w:tcPr>
            <w:tcW w:w="1425" w:type="dxa"/>
            <w:tcBorders>
              <w:top w:val="none" w:color="000000" w:themeColor="text1" w:sz="4" w:space="0"/>
            </w:tcBorders>
          </w:tcPr>
          <w:p w:rsidR="37F07B09" w:rsidP="37F07B09" w:rsidRDefault="37F07B09" w14:paraId="1594D56C" w14:textId="643C63DA">
            <w:pPr>
              <w:rPr>
                <w:color w:val="000000" w:themeColor="text1"/>
                <w:sz w:val="20"/>
                <w:szCs w:val="20"/>
              </w:rPr>
            </w:pPr>
            <w:proofErr w:type="spellStart"/>
            <w:r w:rsidRPr="37F07B09">
              <w:rPr>
                <w:color w:val="000000" w:themeColor="text1"/>
                <w:sz w:val="20"/>
                <w:szCs w:val="20"/>
              </w:rPr>
              <w:t>Geometridae</w:t>
            </w:r>
            <w:proofErr w:type="spellEnd"/>
          </w:p>
        </w:tc>
        <w:tc>
          <w:tcPr>
            <w:tcW w:w="1950" w:type="dxa"/>
            <w:tcBorders>
              <w:top w:val="none" w:color="000000" w:themeColor="text1" w:sz="4" w:space="0"/>
            </w:tcBorders>
          </w:tcPr>
          <w:p w:rsidR="37F07B09" w:rsidP="37F07B09" w:rsidRDefault="37F07B09" w14:paraId="4B515946" w14:textId="7D7B8D07">
            <w:pPr>
              <w:rPr>
                <w:color w:val="000000" w:themeColor="text1"/>
                <w:sz w:val="20"/>
                <w:szCs w:val="20"/>
              </w:rPr>
            </w:pPr>
            <w:r w:rsidRPr="37F07B09">
              <w:rPr>
                <w:color w:val="000000" w:themeColor="text1"/>
                <w:sz w:val="20"/>
                <w:szCs w:val="20"/>
              </w:rPr>
              <w:t>-</w:t>
            </w:r>
          </w:p>
        </w:tc>
        <w:tc>
          <w:tcPr>
            <w:tcW w:w="2625" w:type="dxa"/>
          </w:tcPr>
          <w:p w:rsidR="37F07B09" w:rsidP="37F07B09" w:rsidRDefault="37F07B09" w14:paraId="4A5EB6A7" w14:textId="03183905">
            <w:pPr>
              <w:rPr>
                <w:color w:val="000000" w:themeColor="text1"/>
                <w:sz w:val="20"/>
                <w:szCs w:val="20"/>
              </w:rPr>
            </w:pPr>
            <w:r w:rsidRPr="37F07B09">
              <w:rPr>
                <w:color w:val="000000" w:themeColor="text1"/>
                <w:sz w:val="20"/>
                <w:szCs w:val="20"/>
              </w:rPr>
              <w:t>Geometrid moth</w:t>
            </w:r>
          </w:p>
        </w:tc>
        <w:tc>
          <w:tcPr>
            <w:tcW w:w="1095" w:type="dxa"/>
          </w:tcPr>
          <w:p w:rsidR="37F07B09" w:rsidP="37F07B09" w:rsidRDefault="37F07B09" w14:paraId="2F6C0160" w14:textId="663B10DC">
            <w:pPr>
              <w:jc w:val="center"/>
              <w:rPr>
                <w:sz w:val="20"/>
                <w:szCs w:val="20"/>
              </w:rPr>
            </w:pPr>
            <w:r w:rsidRPr="37F07B09">
              <w:rPr>
                <w:sz w:val="20"/>
                <w:szCs w:val="20"/>
              </w:rPr>
              <w:t>26</w:t>
            </w:r>
          </w:p>
        </w:tc>
        <w:tc>
          <w:tcPr>
            <w:tcW w:w="795" w:type="dxa"/>
          </w:tcPr>
          <w:p w:rsidR="37F07B09" w:rsidP="37F07B09" w:rsidRDefault="37F07B09" w14:paraId="02407832" w14:textId="5431250E">
            <w:pPr>
              <w:jc w:val="center"/>
              <w:rPr>
                <w:sz w:val="20"/>
                <w:szCs w:val="20"/>
              </w:rPr>
            </w:pPr>
            <w:r w:rsidRPr="37F07B09">
              <w:rPr>
                <w:sz w:val="20"/>
                <w:szCs w:val="20"/>
              </w:rPr>
              <w:t>4.2</w:t>
            </w:r>
          </w:p>
        </w:tc>
        <w:tc>
          <w:tcPr>
            <w:tcW w:w="855" w:type="dxa"/>
          </w:tcPr>
          <w:p w:rsidR="37F07B09" w:rsidP="37F07B09" w:rsidRDefault="37F07B09" w14:paraId="394B9ECD" w14:textId="4C847B8D">
            <w:pPr>
              <w:jc w:val="center"/>
              <w:rPr>
                <w:sz w:val="20"/>
                <w:szCs w:val="20"/>
              </w:rPr>
            </w:pPr>
            <w:r w:rsidRPr="37F07B09">
              <w:rPr>
                <w:sz w:val="20"/>
                <w:szCs w:val="20"/>
              </w:rPr>
              <w:t>25.8</w:t>
            </w:r>
          </w:p>
        </w:tc>
        <w:tc>
          <w:tcPr>
            <w:tcW w:w="810" w:type="dxa"/>
          </w:tcPr>
          <w:p w:rsidR="37F07B09" w:rsidP="37F07B09" w:rsidRDefault="37F07B09" w14:paraId="44BEB2C2" w14:textId="1674E6B2">
            <w:pPr>
              <w:jc w:val="center"/>
              <w:rPr>
                <w:sz w:val="20"/>
                <w:szCs w:val="20"/>
              </w:rPr>
            </w:pPr>
            <w:r w:rsidRPr="37F07B09">
              <w:rPr>
                <w:sz w:val="20"/>
                <w:szCs w:val="20"/>
              </w:rPr>
              <w:t>53.1</w:t>
            </w:r>
          </w:p>
        </w:tc>
      </w:tr>
      <w:tr w:rsidR="37F07B09" w:rsidTr="37F07B09" w14:paraId="4FD4AA05" w14:textId="77777777">
        <w:tc>
          <w:tcPr>
            <w:tcW w:w="1200" w:type="dxa"/>
          </w:tcPr>
          <w:p w:rsidR="37F07B09" w:rsidP="37F07B09" w:rsidRDefault="37F07B09" w14:paraId="46DA4165" w14:textId="6462DB8A">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1D3F4C98" w14:textId="54650A3C">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361EE952" w14:textId="4CA161A7">
            <w:pPr>
              <w:rPr>
                <w:color w:val="000000" w:themeColor="text1"/>
                <w:sz w:val="20"/>
                <w:szCs w:val="20"/>
              </w:rPr>
            </w:pPr>
            <w:r w:rsidRPr="37F07B09">
              <w:rPr>
                <w:color w:val="000000" w:themeColor="text1"/>
                <w:sz w:val="20"/>
                <w:szCs w:val="20"/>
              </w:rPr>
              <w:t>Diptera</w:t>
            </w:r>
          </w:p>
        </w:tc>
        <w:tc>
          <w:tcPr>
            <w:tcW w:w="1425" w:type="dxa"/>
          </w:tcPr>
          <w:p w:rsidR="37F07B09" w:rsidP="37F07B09" w:rsidRDefault="37F07B09" w14:paraId="1E9006B6" w14:textId="41A2D7CD">
            <w:pPr>
              <w:rPr>
                <w:color w:val="000000" w:themeColor="text1"/>
                <w:sz w:val="20"/>
                <w:szCs w:val="20"/>
              </w:rPr>
            </w:pPr>
            <w:proofErr w:type="spellStart"/>
            <w:r w:rsidRPr="37F07B09">
              <w:rPr>
                <w:color w:val="000000" w:themeColor="text1"/>
                <w:sz w:val="20"/>
                <w:szCs w:val="20"/>
              </w:rPr>
              <w:t>Cecidomyiidae</w:t>
            </w:r>
            <w:proofErr w:type="spellEnd"/>
          </w:p>
        </w:tc>
        <w:tc>
          <w:tcPr>
            <w:tcW w:w="1950" w:type="dxa"/>
          </w:tcPr>
          <w:p w:rsidR="37F07B09" w:rsidP="37F07B09" w:rsidRDefault="37F07B09" w14:paraId="1FC4D1F7" w14:textId="55C761F2">
            <w:pPr>
              <w:rPr>
                <w:color w:val="000000" w:themeColor="text1"/>
                <w:sz w:val="20"/>
                <w:szCs w:val="20"/>
              </w:rPr>
            </w:pPr>
            <w:r w:rsidRPr="37F07B09">
              <w:rPr>
                <w:color w:val="000000" w:themeColor="text1"/>
                <w:sz w:val="20"/>
                <w:szCs w:val="20"/>
              </w:rPr>
              <w:t>-</w:t>
            </w:r>
          </w:p>
        </w:tc>
        <w:tc>
          <w:tcPr>
            <w:tcW w:w="2625" w:type="dxa"/>
          </w:tcPr>
          <w:p w:rsidR="37F07B09" w:rsidP="37F07B09" w:rsidRDefault="37F07B09" w14:paraId="20A2983C" w14:textId="291A76DB">
            <w:pPr>
              <w:rPr>
                <w:color w:val="000000" w:themeColor="text1"/>
                <w:sz w:val="20"/>
                <w:szCs w:val="20"/>
              </w:rPr>
            </w:pPr>
            <w:r w:rsidRPr="37F07B09">
              <w:rPr>
                <w:color w:val="000000" w:themeColor="text1"/>
                <w:sz w:val="20"/>
                <w:szCs w:val="20"/>
              </w:rPr>
              <w:t>Gall gnat</w:t>
            </w:r>
          </w:p>
        </w:tc>
        <w:tc>
          <w:tcPr>
            <w:tcW w:w="1095" w:type="dxa"/>
          </w:tcPr>
          <w:p w:rsidR="37F07B09" w:rsidP="37F07B09" w:rsidRDefault="37F07B09" w14:paraId="60064EF7" w14:textId="08BC014F">
            <w:pPr>
              <w:jc w:val="center"/>
              <w:rPr>
                <w:sz w:val="20"/>
                <w:szCs w:val="20"/>
              </w:rPr>
            </w:pPr>
            <w:r w:rsidRPr="37F07B09">
              <w:rPr>
                <w:sz w:val="20"/>
                <w:szCs w:val="20"/>
              </w:rPr>
              <w:t>25</w:t>
            </w:r>
          </w:p>
        </w:tc>
        <w:tc>
          <w:tcPr>
            <w:tcW w:w="795" w:type="dxa"/>
          </w:tcPr>
          <w:p w:rsidR="37F07B09" w:rsidP="37F07B09" w:rsidRDefault="37F07B09" w14:paraId="3199ABAD" w14:textId="53102DF0">
            <w:pPr>
              <w:jc w:val="center"/>
              <w:rPr>
                <w:sz w:val="20"/>
                <w:szCs w:val="20"/>
              </w:rPr>
            </w:pPr>
            <w:r w:rsidRPr="37F07B09">
              <w:rPr>
                <w:sz w:val="20"/>
                <w:szCs w:val="20"/>
              </w:rPr>
              <w:t>37.5</w:t>
            </w:r>
          </w:p>
        </w:tc>
        <w:tc>
          <w:tcPr>
            <w:tcW w:w="855" w:type="dxa"/>
          </w:tcPr>
          <w:p w:rsidR="37F07B09" w:rsidP="37F07B09" w:rsidRDefault="37F07B09" w14:paraId="5AFEBD6D" w14:textId="65F2DF0A">
            <w:pPr>
              <w:jc w:val="center"/>
              <w:rPr>
                <w:sz w:val="20"/>
                <w:szCs w:val="20"/>
              </w:rPr>
            </w:pPr>
            <w:r w:rsidRPr="37F07B09">
              <w:rPr>
                <w:sz w:val="20"/>
                <w:szCs w:val="20"/>
              </w:rPr>
              <w:t>29</w:t>
            </w:r>
          </w:p>
        </w:tc>
        <w:tc>
          <w:tcPr>
            <w:tcW w:w="810" w:type="dxa"/>
          </w:tcPr>
          <w:p w:rsidR="37F07B09" w:rsidP="37F07B09" w:rsidRDefault="37F07B09" w14:paraId="4E10B0FA" w14:textId="23FD240E">
            <w:pPr>
              <w:jc w:val="center"/>
              <w:rPr>
                <w:sz w:val="20"/>
                <w:szCs w:val="20"/>
              </w:rPr>
            </w:pPr>
            <w:r w:rsidRPr="37F07B09">
              <w:rPr>
                <w:sz w:val="20"/>
                <w:szCs w:val="20"/>
              </w:rPr>
              <w:t>21.9</w:t>
            </w:r>
          </w:p>
        </w:tc>
      </w:tr>
      <w:tr w:rsidR="37F07B09" w:rsidTr="37F07B09" w14:paraId="24DEDA1F" w14:textId="77777777">
        <w:tc>
          <w:tcPr>
            <w:tcW w:w="1200" w:type="dxa"/>
          </w:tcPr>
          <w:p w:rsidR="37F07B09" w:rsidP="37F07B09" w:rsidRDefault="37F07B09" w14:paraId="21D242EE" w14:textId="5911EF85">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75198C02" w14:textId="54215267">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301C5366" w14:textId="4E771356">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20FEE3B4" w14:textId="44171DFF">
            <w:pPr>
              <w:rPr>
                <w:color w:val="000000" w:themeColor="text1"/>
                <w:sz w:val="20"/>
                <w:szCs w:val="20"/>
              </w:rPr>
            </w:pPr>
            <w:proofErr w:type="spellStart"/>
            <w:r w:rsidRPr="37F07B09">
              <w:rPr>
                <w:color w:val="000000" w:themeColor="text1"/>
                <w:sz w:val="20"/>
                <w:szCs w:val="20"/>
              </w:rPr>
              <w:t>Tetragnathidae</w:t>
            </w:r>
            <w:proofErr w:type="spellEnd"/>
          </w:p>
        </w:tc>
        <w:tc>
          <w:tcPr>
            <w:tcW w:w="1950" w:type="dxa"/>
          </w:tcPr>
          <w:p w:rsidR="37F07B09" w:rsidP="37F07B09" w:rsidRDefault="37F07B09" w14:paraId="1F149517" w14:textId="27487941">
            <w:pPr>
              <w:rPr>
                <w:sz w:val="20"/>
                <w:szCs w:val="20"/>
              </w:rPr>
            </w:pPr>
            <w:proofErr w:type="spellStart"/>
            <w:r w:rsidRPr="37F07B09">
              <w:rPr>
                <w:i/>
                <w:iCs/>
                <w:sz w:val="20"/>
                <w:szCs w:val="20"/>
              </w:rPr>
              <w:t>Tetragnatha</w:t>
            </w:r>
            <w:proofErr w:type="spellEnd"/>
            <w:r w:rsidRPr="37F07B09">
              <w:rPr>
                <w:i/>
                <w:iCs/>
                <w:sz w:val="20"/>
                <w:szCs w:val="20"/>
              </w:rPr>
              <w:t xml:space="preserve"> </w:t>
            </w:r>
            <w:proofErr w:type="spellStart"/>
            <w:r w:rsidRPr="37F07B09">
              <w:rPr>
                <w:i/>
                <w:iCs/>
                <w:sz w:val="20"/>
                <w:szCs w:val="20"/>
              </w:rPr>
              <w:t>shoshone</w:t>
            </w:r>
            <w:proofErr w:type="spellEnd"/>
          </w:p>
        </w:tc>
        <w:tc>
          <w:tcPr>
            <w:tcW w:w="2625" w:type="dxa"/>
          </w:tcPr>
          <w:p w:rsidR="37F07B09" w:rsidP="37F07B09" w:rsidRDefault="37F07B09" w14:paraId="12DECD50" w14:textId="0076BF87">
            <w:pPr>
              <w:rPr>
                <w:color w:val="000000" w:themeColor="text1"/>
                <w:sz w:val="20"/>
                <w:szCs w:val="20"/>
              </w:rPr>
            </w:pPr>
            <w:r w:rsidRPr="37F07B09">
              <w:rPr>
                <w:color w:val="000000" w:themeColor="text1"/>
                <w:sz w:val="20"/>
                <w:szCs w:val="20"/>
              </w:rPr>
              <w:t>Spider</w:t>
            </w:r>
          </w:p>
        </w:tc>
        <w:tc>
          <w:tcPr>
            <w:tcW w:w="1095" w:type="dxa"/>
          </w:tcPr>
          <w:p w:rsidR="37F07B09" w:rsidP="37F07B09" w:rsidRDefault="37F07B09" w14:paraId="39428927" w14:textId="6EAC7851">
            <w:pPr>
              <w:jc w:val="center"/>
              <w:rPr>
                <w:sz w:val="20"/>
                <w:szCs w:val="20"/>
              </w:rPr>
            </w:pPr>
            <w:r w:rsidRPr="37F07B09">
              <w:rPr>
                <w:sz w:val="20"/>
                <w:szCs w:val="20"/>
              </w:rPr>
              <w:t>22</w:t>
            </w:r>
          </w:p>
        </w:tc>
        <w:tc>
          <w:tcPr>
            <w:tcW w:w="795" w:type="dxa"/>
          </w:tcPr>
          <w:p w:rsidR="37F07B09" w:rsidP="37F07B09" w:rsidRDefault="37F07B09" w14:paraId="06311966" w14:textId="67C415E8">
            <w:pPr>
              <w:jc w:val="center"/>
              <w:rPr>
                <w:sz w:val="20"/>
                <w:szCs w:val="20"/>
              </w:rPr>
            </w:pPr>
            <w:r w:rsidRPr="37F07B09">
              <w:rPr>
                <w:sz w:val="20"/>
                <w:szCs w:val="20"/>
              </w:rPr>
              <w:t>50.0</w:t>
            </w:r>
          </w:p>
        </w:tc>
        <w:tc>
          <w:tcPr>
            <w:tcW w:w="855" w:type="dxa"/>
          </w:tcPr>
          <w:p w:rsidR="37F07B09" w:rsidP="37F07B09" w:rsidRDefault="37F07B09" w14:paraId="578BE2A1" w14:textId="5467247B">
            <w:pPr>
              <w:jc w:val="center"/>
              <w:rPr>
                <w:sz w:val="20"/>
                <w:szCs w:val="20"/>
              </w:rPr>
            </w:pPr>
            <w:r w:rsidRPr="37F07B09">
              <w:rPr>
                <w:sz w:val="20"/>
                <w:szCs w:val="20"/>
              </w:rPr>
              <w:t>22.6</w:t>
            </w:r>
          </w:p>
        </w:tc>
        <w:tc>
          <w:tcPr>
            <w:tcW w:w="810" w:type="dxa"/>
          </w:tcPr>
          <w:p w:rsidR="37F07B09" w:rsidP="37F07B09" w:rsidRDefault="37F07B09" w14:paraId="0ABE1849" w14:textId="0624DAE1">
            <w:pPr>
              <w:jc w:val="center"/>
              <w:rPr>
                <w:sz w:val="20"/>
                <w:szCs w:val="20"/>
              </w:rPr>
            </w:pPr>
            <w:r w:rsidRPr="37F07B09">
              <w:rPr>
                <w:sz w:val="20"/>
                <w:szCs w:val="20"/>
              </w:rPr>
              <w:t>9.4</w:t>
            </w:r>
          </w:p>
        </w:tc>
      </w:tr>
      <w:tr w:rsidR="37F07B09" w:rsidTr="37F07B09" w14:paraId="3AB681A4" w14:textId="77777777">
        <w:tc>
          <w:tcPr>
            <w:tcW w:w="1200" w:type="dxa"/>
          </w:tcPr>
          <w:p w:rsidR="37F07B09" w:rsidP="37F07B09" w:rsidRDefault="37F07B09" w14:paraId="64C8092D" w14:textId="3BA7AD29">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74D9F481" w14:textId="62DFA80D">
            <w:pPr>
              <w:rPr>
                <w:color w:val="000000" w:themeColor="text1"/>
                <w:sz w:val="20"/>
                <w:szCs w:val="20"/>
              </w:rPr>
            </w:pPr>
            <w:proofErr w:type="spellStart"/>
            <w:r w:rsidRPr="37F07B09">
              <w:rPr>
                <w:color w:val="000000" w:themeColor="text1"/>
                <w:sz w:val="20"/>
                <w:szCs w:val="20"/>
              </w:rPr>
              <w:t>Insecta</w:t>
            </w:r>
            <w:proofErr w:type="spellEnd"/>
          </w:p>
        </w:tc>
        <w:tc>
          <w:tcPr>
            <w:tcW w:w="1215" w:type="dxa"/>
          </w:tcPr>
          <w:p w:rsidR="37F07B09" w:rsidP="37F07B09" w:rsidRDefault="37F07B09" w14:paraId="22686386" w14:textId="2EA2AF40">
            <w:pPr>
              <w:rPr>
                <w:color w:val="000000" w:themeColor="text1"/>
                <w:sz w:val="20"/>
                <w:szCs w:val="20"/>
              </w:rPr>
            </w:pPr>
            <w:r w:rsidRPr="37F07B09">
              <w:rPr>
                <w:color w:val="000000" w:themeColor="text1"/>
                <w:sz w:val="20"/>
                <w:szCs w:val="20"/>
              </w:rPr>
              <w:t>Hemiptera</w:t>
            </w:r>
          </w:p>
        </w:tc>
        <w:tc>
          <w:tcPr>
            <w:tcW w:w="1425" w:type="dxa"/>
          </w:tcPr>
          <w:p w:rsidR="37F07B09" w:rsidP="37F07B09" w:rsidRDefault="37F07B09" w14:paraId="33A30B17" w14:textId="2DEEC2FB">
            <w:pPr>
              <w:rPr>
                <w:color w:val="000000" w:themeColor="text1"/>
                <w:sz w:val="20"/>
                <w:szCs w:val="20"/>
              </w:rPr>
            </w:pPr>
            <w:proofErr w:type="spellStart"/>
            <w:r w:rsidRPr="37F07B09">
              <w:rPr>
                <w:color w:val="000000" w:themeColor="text1"/>
                <w:sz w:val="20"/>
                <w:szCs w:val="20"/>
              </w:rPr>
              <w:t>Miridae</w:t>
            </w:r>
            <w:proofErr w:type="spellEnd"/>
          </w:p>
        </w:tc>
        <w:tc>
          <w:tcPr>
            <w:tcW w:w="1950" w:type="dxa"/>
          </w:tcPr>
          <w:p w:rsidR="37F07B09" w:rsidP="37F07B09" w:rsidRDefault="37F07B09" w14:paraId="7B131531" w14:textId="4016715C">
            <w:pPr>
              <w:rPr>
                <w:sz w:val="20"/>
                <w:szCs w:val="20"/>
              </w:rPr>
            </w:pPr>
            <w:proofErr w:type="spellStart"/>
            <w:r w:rsidRPr="37F07B09">
              <w:rPr>
                <w:i/>
                <w:iCs/>
                <w:sz w:val="20"/>
                <w:szCs w:val="20"/>
              </w:rPr>
              <w:t>Deraecoris</w:t>
            </w:r>
            <w:proofErr w:type="spellEnd"/>
            <w:r w:rsidRPr="37F07B09">
              <w:rPr>
                <w:i/>
                <w:iCs/>
                <w:sz w:val="20"/>
                <w:szCs w:val="20"/>
              </w:rPr>
              <w:t xml:space="preserve"> grandis</w:t>
            </w:r>
          </w:p>
        </w:tc>
        <w:tc>
          <w:tcPr>
            <w:tcW w:w="2625" w:type="dxa"/>
          </w:tcPr>
          <w:p w:rsidR="37F07B09" w:rsidP="37F07B09" w:rsidRDefault="37F07B09" w14:paraId="2D441E17" w14:textId="060A7BD5">
            <w:pPr>
              <w:rPr>
                <w:color w:val="000000" w:themeColor="text1"/>
                <w:sz w:val="20"/>
                <w:szCs w:val="20"/>
              </w:rPr>
            </w:pPr>
            <w:r w:rsidRPr="37F07B09">
              <w:rPr>
                <w:color w:val="000000" w:themeColor="text1"/>
                <w:sz w:val="20"/>
                <w:szCs w:val="20"/>
              </w:rPr>
              <w:t>Plant bug</w:t>
            </w:r>
          </w:p>
        </w:tc>
        <w:tc>
          <w:tcPr>
            <w:tcW w:w="1095" w:type="dxa"/>
          </w:tcPr>
          <w:p w:rsidR="37F07B09" w:rsidP="37F07B09" w:rsidRDefault="37F07B09" w14:paraId="013327A4" w14:textId="317AFA43">
            <w:pPr>
              <w:jc w:val="center"/>
              <w:rPr>
                <w:sz w:val="20"/>
                <w:szCs w:val="20"/>
              </w:rPr>
            </w:pPr>
            <w:r w:rsidRPr="37F07B09">
              <w:rPr>
                <w:sz w:val="20"/>
                <w:szCs w:val="20"/>
              </w:rPr>
              <w:t>20</w:t>
            </w:r>
          </w:p>
        </w:tc>
        <w:tc>
          <w:tcPr>
            <w:tcW w:w="795" w:type="dxa"/>
          </w:tcPr>
          <w:p w:rsidR="37F07B09" w:rsidP="37F07B09" w:rsidRDefault="37F07B09" w14:paraId="21FC8AA7" w14:textId="08D6BF27">
            <w:pPr>
              <w:jc w:val="center"/>
              <w:rPr>
                <w:sz w:val="20"/>
                <w:szCs w:val="20"/>
              </w:rPr>
            </w:pPr>
            <w:r w:rsidRPr="37F07B09">
              <w:rPr>
                <w:sz w:val="20"/>
                <w:szCs w:val="20"/>
              </w:rPr>
              <w:t>16.7</w:t>
            </w:r>
          </w:p>
        </w:tc>
        <w:tc>
          <w:tcPr>
            <w:tcW w:w="855" w:type="dxa"/>
          </w:tcPr>
          <w:p w:rsidR="37F07B09" w:rsidP="37F07B09" w:rsidRDefault="37F07B09" w14:paraId="1293B906" w14:textId="3FE71FC8">
            <w:pPr>
              <w:jc w:val="center"/>
              <w:rPr>
                <w:sz w:val="20"/>
                <w:szCs w:val="20"/>
              </w:rPr>
            </w:pPr>
            <w:r w:rsidRPr="37F07B09">
              <w:rPr>
                <w:sz w:val="20"/>
                <w:szCs w:val="20"/>
              </w:rPr>
              <w:t>48.4</w:t>
            </w:r>
          </w:p>
        </w:tc>
        <w:tc>
          <w:tcPr>
            <w:tcW w:w="810" w:type="dxa"/>
          </w:tcPr>
          <w:p w:rsidR="37F07B09" w:rsidP="37F07B09" w:rsidRDefault="37F07B09" w14:paraId="7A2EF56E" w14:textId="42B092C7">
            <w:pPr>
              <w:jc w:val="center"/>
              <w:rPr>
                <w:sz w:val="20"/>
                <w:szCs w:val="20"/>
              </w:rPr>
            </w:pPr>
            <w:r w:rsidRPr="37F07B09">
              <w:rPr>
                <w:sz w:val="20"/>
                <w:szCs w:val="20"/>
              </w:rPr>
              <w:t>3.1</w:t>
            </w:r>
          </w:p>
        </w:tc>
      </w:tr>
      <w:tr w:rsidR="37F07B09" w:rsidTr="37F07B09" w14:paraId="6FCD75E3" w14:textId="77777777">
        <w:tc>
          <w:tcPr>
            <w:tcW w:w="1200" w:type="dxa"/>
          </w:tcPr>
          <w:p w:rsidR="37F07B09" w:rsidP="37F07B09" w:rsidRDefault="37F07B09" w14:paraId="07022078" w14:textId="61F5CEA2">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3DC15473" w14:textId="1D2CA14A">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5A8ADCC4" w14:textId="713BC07D">
            <w:pPr>
              <w:rPr>
                <w:color w:val="000000" w:themeColor="text1"/>
                <w:sz w:val="20"/>
                <w:szCs w:val="20"/>
              </w:rPr>
            </w:pPr>
            <w:r w:rsidRPr="37F07B09">
              <w:rPr>
                <w:color w:val="000000" w:themeColor="text1"/>
                <w:sz w:val="20"/>
                <w:szCs w:val="20"/>
              </w:rPr>
              <w:t>-</w:t>
            </w:r>
          </w:p>
        </w:tc>
        <w:tc>
          <w:tcPr>
            <w:tcW w:w="1425" w:type="dxa"/>
          </w:tcPr>
          <w:p w:rsidR="37F07B09" w:rsidP="37F07B09" w:rsidRDefault="37F07B09" w14:paraId="5162D5D4" w14:textId="441B678E">
            <w:pPr>
              <w:rPr>
                <w:color w:val="000000" w:themeColor="text1"/>
                <w:sz w:val="20"/>
                <w:szCs w:val="20"/>
              </w:rPr>
            </w:pPr>
            <w:r w:rsidRPr="37F07B09">
              <w:rPr>
                <w:color w:val="000000" w:themeColor="text1"/>
                <w:sz w:val="20"/>
                <w:szCs w:val="20"/>
              </w:rPr>
              <w:t>-</w:t>
            </w:r>
          </w:p>
        </w:tc>
        <w:tc>
          <w:tcPr>
            <w:tcW w:w="1950" w:type="dxa"/>
          </w:tcPr>
          <w:p w:rsidR="37F07B09" w:rsidP="37F07B09" w:rsidRDefault="37F07B09" w14:paraId="656C80E5" w14:textId="43D97E04">
            <w:pPr>
              <w:rPr>
                <w:color w:val="000000" w:themeColor="text1"/>
                <w:sz w:val="20"/>
                <w:szCs w:val="20"/>
              </w:rPr>
            </w:pPr>
            <w:r w:rsidRPr="37F07B09">
              <w:rPr>
                <w:color w:val="000000" w:themeColor="text1"/>
                <w:sz w:val="20"/>
                <w:szCs w:val="20"/>
              </w:rPr>
              <w:t>-</w:t>
            </w:r>
          </w:p>
        </w:tc>
        <w:tc>
          <w:tcPr>
            <w:tcW w:w="2625" w:type="dxa"/>
          </w:tcPr>
          <w:p w:rsidR="37F07B09" w:rsidP="37F07B09" w:rsidRDefault="37F07B09" w14:paraId="7F1220E8" w14:textId="0C8DA51E">
            <w:pPr>
              <w:rPr>
                <w:color w:val="000000" w:themeColor="text1"/>
                <w:sz w:val="20"/>
                <w:szCs w:val="20"/>
              </w:rPr>
            </w:pPr>
            <w:r w:rsidRPr="37F07B09">
              <w:rPr>
                <w:color w:val="000000" w:themeColor="text1"/>
                <w:sz w:val="20"/>
                <w:szCs w:val="20"/>
              </w:rPr>
              <w:t>Spider</w:t>
            </w:r>
          </w:p>
        </w:tc>
        <w:tc>
          <w:tcPr>
            <w:tcW w:w="1095" w:type="dxa"/>
          </w:tcPr>
          <w:p w:rsidR="37F07B09" w:rsidP="37F07B09" w:rsidRDefault="37F07B09" w14:paraId="1AE726D8" w14:textId="777A5A16">
            <w:pPr>
              <w:jc w:val="center"/>
              <w:rPr>
                <w:sz w:val="20"/>
                <w:szCs w:val="20"/>
              </w:rPr>
            </w:pPr>
            <w:r w:rsidRPr="37F07B09">
              <w:rPr>
                <w:sz w:val="20"/>
                <w:szCs w:val="20"/>
              </w:rPr>
              <w:t>20</w:t>
            </w:r>
          </w:p>
        </w:tc>
        <w:tc>
          <w:tcPr>
            <w:tcW w:w="795" w:type="dxa"/>
          </w:tcPr>
          <w:p w:rsidR="37F07B09" w:rsidP="37F07B09" w:rsidRDefault="37F07B09" w14:paraId="3FCAA3B1" w14:textId="03268481">
            <w:pPr>
              <w:jc w:val="center"/>
              <w:rPr>
                <w:sz w:val="20"/>
                <w:szCs w:val="20"/>
              </w:rPr>
            </w:pPr>
            <w:r w:rsidRPr="37F07B09">
              <w:rPr>
                <w:sz w:val="20"/>
                <w:szCs w:val="20"/>
              </w:rPr>
              <w:t>12.5</w:t>
            </w:r>
          </w:p>
        </w:tc>
        <w:tc>
          <w:tcPr>
            <w:tcW w:w="855" w:type="dxa"/>
          </w:tcPr>
          <w:p w:rsidR="37F07B09" w:rsidP="37F07B09" w:rsidRDefault="37F07B09" w14:paraId="0E3062A4" w14:textId="5A10F8BC">
            <w:pPr>
              <w:jc w:val="center"/>
              <w:rPr>
                <w:sz w:val="20"/>
                <w:szCs w:val="20"/>
              </w:rPr>
            </w:pPr>
            <w:r w:rsidRPr="37F07B09">
              <w:rPr>
                <w:sz w:val="20"/>
                <w:szCs w:val="20"/>
              </w:rPr>
              <w:t>12.9</w:t>
            </w:r>
          </w:p>
        </w:tc>
        <w:tc>
          <w:tcPr>
            <w:tcW w:w="810" w:type="dxa"/>
          </w:tcPr>
          <w:p w:rsidR="37F07B09" w:rsidP="37F07B09" w:rsidRDefault="37F07B09" w14:paraId="2E1C4141" w14:textId="0370E193">
            <w:pPr>
              <w:jc w:val="center"/>
              <w:rPr>
                <w:sz w:val="20"/>
                <w:szCs w:val="20"/>
              </w:rPr>
            </w:pPr>
            <w:r w:rsidRPr="37F07B09">
              <w:rPr>
                <w:sz w:val="20"/>
                <w:szCs w:val="20"/>
              </w:rPr>
              <w:t>40.6</w:t>
            </w:r>
          </w:p>
        </w:tc>
      </w:tr>
      <w:tr w:rsidR="37F07B09" w:rsidTr="37F07B09" w14:paraId="15830C82" w14:textId="77777777">
        <w:tc>
          <w:tcPr>
            <w:tcW w:w="1200" w:type="dxa"/>
          </w:tcPr>
          <w:p w:rsidR="37F07B09" w:rsidP="37F07B09" w:rsidRDefault="37F07B09" w14:paraId="50E0E533" w14:textId="4D08420C">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2F1F0D1C" w14:textId="7C5467D6">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24BC6954" w14:textId="39AE72EF">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7909F6AC" w14:textId="7ED72931">
            <w:pPr>
              <w:rPr>
                <w:color w:val="000000" w:themeColor="text1"/>
                <w:sz w:val="20"/>
                <w:szCs w:val="20"/>
              </w:rPr>
            </w:pPr>
            <w:proofErr w:type="spellStart"/>
            <w:r w:rsidRPr="37F07B09">
              <w:rPr>
                <w:color w:val="000000" w:themeColor="text1"/>
                <w:sz w:val="20"/>
                <w:szCs w:val="20"/>
              </w:rPr>
              <w:t>Linyphiidae</w:t>
            </w:r>
            <w:proofErr w:type="spellEnd"/>
          </w:p>
        </w:tc>
        <w:tc>
          <w:tcPr>
            <w:tcW w:w="1950" w:type="dxa"/>
          </w:tcPr>
          <w:p w:rsidR="37F07B09" w:rsidP="37F07B09" w:rsidRDefault="37F07B09" w14:paraId="623D5956" w14:textId="5174CE34">
            <w:pPr>
              <w:rPr>
                <w:color w:val="000000" w:themeColor="text1"/>
                <w:sz w:val="20"/>
                <w:szCs w:val="20"/>
              </w:rPr>
            </w:pPr>
            <w:proofErr w:type="spellStart"/>
            <w:r w:rsidRPr="37F07B09">
              <w:rPr>
                <w:i/>
                <w:iCs/>
                <w:color w:val="000000" w:themeColor="text1"/>
                <w:sz w:val="20"/>
                <w:szCs w:val="20"/>
              </w:rPr>
              <w:t>Helophora</w:t>
            </w:r>
            <w:proofErr w:type="spellEnd"/>
            <w:r w:rsidRPr="37F07B09">
              <w:rPr>
                <w:i/>
                <w:iCs/>
                <w:color w:val="000000" w:themeColor="text1"/>
                <w:sz w:val="20"/>
                <w:szCs w:val="20"/>
              </w:rPr>
              <w:t xml:space="preserve"> insignis</w:t>
            </w:r>
          </w:p>
        </w:tc>
        <w:tc>
          <w:tcPr>
            <w:tcW w:w="2625" w:type="dxa"/>
          </w:tcPr>
          <w:p w:rsidR="37F07B09" w:rsidP="37F07B09" w:rsidRDefault="37F07B09" w14:paraId="6C956094" w14:textId="04B253EE">
            <w:pPr>
              <w:rPr>
                <w:color w:val="000000" w:themeColor="text1"/>
                <w:sz w:val="20"/>
                <w:szCs w:val="20"/>
              </w:rPr>
            </w:pPr>
            <w:proofErr w:type="spellStart"/>
            <w:r w:rsidRPr="37F07B09">
              <w:rPr>
                <w:color w:val="000000" w:themeColor="text1"/>
                <w:sz w:val="20"/>
                <w:szCs w:val="20"/>
              </w:rPr>
              <w:t>Sheetweb</w:t>
            </w:r>
            <w:proofErr w:type="spellEnd"/>
            <w:r w:rsidRPr="37F07B09">
              <w:rPr>
                <w:color w:val="000000" w:themeColor="text1"/>
                <w:sz w:val="20"/>
                <w:szCs w:val="20"/>
              </w:rPr>
              <w:t xml:space="preserve"> spider</w:t>
            </w:r>
          </w:p>
        </w:tc>
        <w:tc>
          <w:tcPr>
            <w:tcW w:w="1095" w:type="dxa"/>
          </w:tcPr>
          <w:p w:rsidR="37F07B09" w:rsidP="37F07B09" w:rsidRDefault="37F07B09" w14:paraId="099C5138" w14:textId="56060F24">
            <w:pPr>
              <w:jc w:val="center"/>
              <w:rPr>
                <w:color w:val="000000" w:themeColor="text1"/>
                <w:sz w:val="20"/>
                <w:szCs w:val="20"/>
              </w:rPr>
            </w:pPr>
            <w:r w:rsidRPr="37F07B09">
              <w:rPr>
                <w:color w:val="000000" w:themeColor="text1"/>
                <w:sz w:val="20"/>
                <w:szCs w:val="20"/>
              </w:rPr>
              <w:t>20</w:t>
            </w:r>
          </w:p>
        </w:tc>
        <w:tc>
          <w:tcPr>
            <w:tcW w:w="795" w:type="dxa"/>
          </w:tcPr>
          <w:p w:rsidR="37F07B09" w:rsidP="37F07B09" w:rsidRDefault="37F07B09" w14:paraId="6A47D03E" w14:textId="5861E7F5">
            <w:pPr>
              <w:jc w:val="center"/>
              <w:rPr>
                <w:color w:val="000000" w:themeColor="text1"/>
                <w:sz w:val="20"/>
                <w:szCs w:val="20"/>
              </w:rPr>
            </w:pPr>
            <w:r w:rsidRPr="37F07B09">
              <w:rPr>
                <w:color w:val="000000" w:themeColor="text1"/>
                <w:sz w:val="20"/>
                <w:szCs w:val="20"/>
              </w:rPr>
              <w:t>4.2</w:t>
            </w:r>
          </w:p>
        </w:tc>
        <w:tc>
          <w:tcPr>
            <w:tcW w:w="855" w:type="dxa"/>
          </w:tcPr>
          <w:p w:rsidR="37F07B09" w:rsidP="37F07B09" w:rsidRDefault="37F07B09" w14:paraId="69CEC749" w14:textId="4E4136C8">
            <w:pPr>
              <w:jc w:val="center"/>
              <w:rPr>
                <w:color w:val="000000" w:themeColor="text1"/>
                <w:sz w:val="20"/>
                <w:szCs w:val="20"/>
              </w:rPr>
            </w:pPr>
            <w:r w:rsidRPr="37F07B09">
              <w:rPr>
                <w:color w:val="000000" w:themeColor="text1"/>
                <w:sz w:val="20"/>
                <w:szCs w:val="20"/>
              </w:rPr>
              <w:t>12.9</w:t>
            </w:r>
          </w:p>
        </w:tc>
        <w:tc>
          <w:tcPr>
            <w:tcW w:w="810" w:type="dxa"/>
          </w:tcPr>
          <w:p w:rsidR="37F07B09" w:rsidP="37F07B09" w:rsidRDefault="37F07B09" w14:paraId="6DDA317F" w14:textId="0FE9CDBD">
            <w:pPr>
              <w:jc w:val="center"/>
              <w:rPr>
                <w:color w:val="000000" w:themeColor="text1"/>
                <w:sz w:val="20"/>
                <w:szCs w:val="20"/>
              </w:rPr>
            </w:pPr>
            <w:r w:rsidRPr="37F07B09">
              <w:rPr>
                <w:color w:val="000000" w:themeColor="text1"/>
                <w:sz w:val="20"/>
                <w:szCs w:val="20"/>
              </w:rPr>
              <w:t>46.9</w:t>
            </w:r>
          </w:p>
        </w:tc>
      </w:tr>
      <w:tr w:rsidR="37F07B09" w:rsidTr="37F07B09" w14:paraId="0C9D66EE" w14:textId="77777777">
        <w:tc>
          <w:tcPr>
            <w:tcW w:w="1200" w:type="dxa"/>
          </w:tcPr>
          <w:p w:rsidR="37F07B09" w:rsidP="37F07B09" w:rsidRDefault="37F07B09" w14:paraId="468EB241" w14:textId="6702AE39">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304A9F4D" w14:textId="5995BD38">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0319384C" w14:textId="7A6A3E56">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72B7DA1B" w14:textId="1C307E13">
            <w:pPr>
              <w:rPr>
                <w:color w:val="000000" w:themeColor="text1"/>
                <w:sz w:val="20"/>
                <w:szCs w:val="20"/>
              </w:rPr>
            </w:pPr>
            <w:proofErr w:type="spellStart"/>
            <w:r w:rsidRPr="37F07B09">
              <w:rPr>
                <w:color w:val="000000" w:themeColor="text1"/>
                <w:sz w:val="20"/>
                <w:szCs w:val="20"/>
              </w:rPr>
              <w:t>Philodromidae</w:t>
            </w:r>
            <w:proofErr w:type="spellEnd"/>
          </w:p>
        </w:tc>
        <w:tc>
          <w:tcPr>
            <w:tcW w:w="1950" w:type="dxa"/>
          </w:tcPr>
          <w:p w:rsidR="37F07B09" w:rsidP="37F07B09" w:rsidRDefault="37F07B09" w14:paraId="2BE072BB" w14:textId="79917310">
            <w:pPr>
              <w:rPr>
                <w:color w:val="000000" w:themeColor="text1"/>
                <w:sz w:val="20"/>
                <w:szCs w:val="20"/>
              </w:rPr>
            </w:pPr>
            <w:proofErr w:type="spellStart"/>
            <w:r w:rsidRPr="37F07B09">
              <w:rPr>
                <w:i/>
                <w:iCs/>
                <w:color w:val="000000" w:themeColor="text1"/>
                <w:sz w:val="20"/>
                <w:szCs w:val="20"/>
              </w:rPr>
              <w:t>Philodromus</w:t>
            </w:r>
            <w:proofErr w:type="spellEnd"/>
            <w:r w:rsidRPr="37F07B09">
              <w:rPr>
                <w:i/>
                <w:iCs/>
                <w:color w:val="000000" w:themeColor="text1"/>
                <w:sz w:val="20"/>
                <w:szCs w:val="20"/>
              </w:rPr>
              <w:t xml:space="preserve"> </w:t>
            </w:r>
            <w:proofErr w:type="spellStart"/>
            <w:r w:rsidRPr="37F07B09">
              <w:rPr>
                <w:i/>
                <w:iCs/>
                <w:color w:val="000000" w:themeColor="text1"/>
                <w:sz w:val="20"/>
                <w:szCs w:val="20"/>
              </w:rPr>
              <w:t>praelustris</w:t>
            </w:r>
            <w:proofErr w:type="spellEnd"/>
          </w:p>
        </w:tc>
        <w:tc>
          <w:tcPr>
            <w:tcW w:w="2625" w:type="dxa"/>
          </w:tcPr>
          <w:p w:rsidR="37F07B09" w:rsidP="37F07B09" w:rsidRDefault="37F07B09" w14:paraId="44895F6D" w14:textId="6165C316">
            <w:pPr>
              <w:rPr>
                <w:color w:val="000000" w:themeColor="text1"/>
                <w:sz w:val="20"/>
                <w:szCs w:val="20"/>
              </w:rPr>
            </w:pPr>
            <w:r w:rsidRPr="37F07B09">
              <w:rPr>
                <w:color w:val="000000" w:themeColor="text1"/>
                <w:sz w:val="20"/>
                <w:szCs w:val="20"/>
              </w:rPr>
              <w:t>Running crab spider</w:t>
            </w:r>
          </w:p>
        </w:tc>
        <w:tc>
          <w:tcPr>
            <w:tcW w:w="1095" w:type="dxa"/>
          </w:tcPr>
          <w:p w:rsidR="37F07B09" w:rsidP="37F07B09" w:rsidRDefault="37F07B09" w14:paraId="445559B6" w14:textId="535E0F86">
            <w:pPr>
              <w:jc w:val="center"/>
              <w:rPr>
                <w:color w:val="000000" w:themeColor="text1"/>
                <w:sz w:val="20"/>
                <w:szCs w:val="20"/>
              </w:rPr>
            </w:pPr>
            <w:r w:rsidRPr="37F07B09">
              <w:rPr>
                <w:color w:val="000000" w:themeColor="text1"/>
                <w:sz w:val="20"/>
                <w:szCs w:val="20"/>
              </w:rPr>
              <w:t>20</w:t>
            </w:r>
          </w:p>
        </w:tc>
        <w:tc>
          <w:tcPr>
            <w:tcW w:w="795" w:type="dxa"/>
          </w:tcPr>
          <w:p w:rsidR="37F07B09" w:rsidP="37F07B09" w:rsidRDefault="37F07B09" w14:paraId="414990D8" w14:textId="4183777A">
            <w:pPr>
              <w:jc w:val="center"/>
              <w:rPr>
                <w:color w:val="000000" w:themeColor="text1"/>
                <w:sz w:val="20"/>
                <w:szCs w:val="20"/>
              </w:rPr>
            </w:pPr>
            <w:r w:rsidRPr="37F07B09">
              <w:rPr>
                <w:color w:val="000000" w:themeColor="text1"/>
                <w:sz w:val="20"/>
                <w:szCs w:val="20"/>
              </w:rPr>
              <w:t>37.5</w:t>
            </w:r>
          </w:p>
        </w:tc>
        <w:tc>
          <w:tcPr>
            <w:tcW w:w="855" w:type="dxa"/>
          </w:tcPr>
          <w:p w:rsidR="37F07B09" w:rsidP="37F07B09" w:rsidRDefault="37F07B09" w14:paraId="76095576" w14:textId="1DCDB815">
            <w:pPr>
              <w:jc w:val="center"/>
              <w:rPr>
                <w:color w:val="000000" w:themeColor="text1"/>
                <w:sz w:val="20"/>
                <w:szCs w:val="20"/>
              </w:rPr>
            </w:pPr>
            <w:r w:rsidRPr="37F07B09">
              <w:rPr>
                <w:color w:val="000000" w:themeColor="text1"/>
                <w:sz w:val="20"/>
                <w:szCs w:val="20"/>
              </w:rPr>
              <w:t>19.4</w:t>
            </w:r>
          </w:p>
        </w:tc>
        <w:tc>
          <w:tcPr>
            <w:tcW w:w="810" w:type="dxa"/>
          </w:tcPr>
          <w:p w:rsidR="37F07B09" w:rsidP="37F07B09" w:rsidRDefault="37F07B09" w14:paraId="5918335D" w14:textId="26BDB40F">
            <w:pPr>
              <w:jc w:val="center"/>
              <w:rPr>
                <w:color w:val="000000" w:themeColor="text1"/>
                <w:sz w:val="20"/>
                <w:szCs w:val="20"/>
              </w:rPr>
            </w:pPr>
            <w:r w:rsidRPr="37F07B09">
              <w:rPr>
                <w:color w:val="000000" w:themeColor="text1"/>
                <w:sz w:val="20"/>
                <w:szCs w:val="20"/>
              </w:rPr>
              <w:t>15.6</w:t>
            </w:r>
          </w:p>
        </w:tc>
      </w:tr>
      <w:tr w:rsidR="37F07B09" w:rsidTr="37F07B09" w14:paraId="6ADC62E7" w14:textId="77777777">
        <w:tc>
          <w:tcPr>
            <w:tcW w:w="1200" w:type="dxa"/>
          </w:tcPr>
          <w:p w:rsidR="37F07B09" w:rsidP="37F07B09" w:rsidRDefault="37F07B09" w14:paraId="5717C38A" w14:textId="1E4FED04">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6E6D5F76" w14:textId="4E45D09A">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62D3C8B2" w14:textId="6AA92D06">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1912C7BA" w14:textId="375B8617">
            <w:pPr>
              <w:rPr>
                <w:color w:val="000000" w:themeColor="text1"/>
                <w:sz w:val="20"/>
                <w:szCs w:val="20"/>
              </w:rPr>
            </w:pPr>
            <w:r w:rsidRPr="37F07B09">
              <w:rPr>
                <w:color w:val="000000" w:themeColor="text1"/>
                <w:sz w:val="20"/>
                <w:szCs w:val="20"/>
              </w:rPr>
              <w:t>Araneidae</w:t>
            </w:r>
          </w:p>
        </w:tc>
        <w:tc>
          <w:tcPr>
            <w:tcW w:w="1950" w:type="dxa"/>
          </w:tcPr>
          <w:p w:rsidR="37F07B09" w:rsidP="37F07B09" w:rsidRDefault="37F07B09" w14:paraId="764E325E" w14:textId="1C5D2EEB">
            <w:pPr>
              <w:rPr>
                <w:color w:val="000000" w:themeColor="text1"/>
                <w:sz w:val="20"/>
                <w:szCs w:val="20"/>
              </w:rPr>
            </w:pPr>
            <w:r w:rsidRPr="37F07B09">
              <w:rPr>
                <w:i/>
                <w:iCs/>
                <w:color w:val="000000" w:themeColor="text1"/>
                <w:sz w:val="20"/>
                <w:szCs w:val="20"/>
              </w:rPr>
              <w:t xml:space="preserve">Araneus </w:t>
            </w:r>
            <w:proofErr w:type="spellStart"/>
            <w:r w:rsidRPr="37F07B09">
              <w:rPr>
                <w:i/>
                <w:iCs/>
                <w:color w:val="000000" w:themeColor="text1"/>
                <w:sz w:val="20"/>
                <w:szCs w:val="20"/>
              </w:rPr>
              <w:t>saevus</w:t>
            </w:r>
            <w:proofErr w:type="spellEnd"/>
          </w:p>
        </w:tc>
        <w:tc>
          <w:tcPr>
            <w:tcW w:w="2625" w:type="dxa"/>
          </w:tcPr>
          <w:p w:rsidR="37F07B09" w:rsidP="37F07B09" w:rsidRDefault="37F07B09" w14:paraId="64756AB5" w14:textId="676C2CCD">
            <w:pPr>
              <w:rPr>
                <w:color w:val="000000" w:themeColor="text1"/>
                <w:sz w:val="20"/>
                <w:szCs w:val="20"/>
              </w:rPr>
            </w:pPr>
            <w:r w:rsidRPr="37F07B09">
              <w:rPr>
                <w:color w:val="000000" w:themeColor="text1"/>
                <w:sz w:val="20"/>
                <w:szCs w:val="20"/>
              </w:rPr>
              <w:t xml:space="preserve">Fierce </w:t>
            </w:r>
            <w:proofErr w:type="spellStart"/>
            <w:r w:rsidRPr="37F07B09">
              <w:rPr>
                <w:color w:val="000000" w:themeColor="text1"/>
                <w:sz w:val="20"/>
                <w:szCs w:val="20"/>
              </w:rPr>
              <w:t>orbweaver</w:t>
            </w:r>
            <w:proofErr w:type="spellEnd"/>
          </w:p>
        </w:tc>
        <w:tc>
          <w:tcPr>
            <w:tcW w:w="1095" w:type="dxa"/>
          </w:tcPr>
          <w:p w:rsidR="37F07B09" w:rsidP="37F07B09" w:rsidRDefault="37F07B09" w14:paraId="044FACC8" w14:textId="0032C92D">
            <w:pPr>
              <w:jc w:val="center"/>
              <w:rPr>
                <w:color w:val="000000" w:themeColor="text1"/>
                <w:sz w:val="20"/>
                <w:szCs w:val="20"/>
              </w:rPr>
            </w:pPr>
            <w:r w:rsidRPr="37F07B09">
              <w:rPr>
                <w:color w:val="000000" w:themeColor="text1"/>
                <w:sz w:val="20"/>
                <w:szCs w:val="20"/>
              </w:rPr>
              <w:t>20</w:t>
            </w:r>
          </w:p>
        </w:tc>
        <w:tc>
          <w:tcPr>
            <w:tcW w:w="795" w:type="dxa"/>
          </w:tcPr>
          <w:p w:rsidR="37F07B09" w:rsidP="37F07B09" w:rsidRDefault="37F07B09" w14:paraId="04A6B18A" w14:textId="41ED836E">
            <w:pPr>
              <w:jc w:val="center"/>
              <w:rPr>
                <w:color w:val="000000" w:themeColor="text1"/>
                <w:sz w:val="20"/>
                <w:szCs w:val="20"/>
              </w:rPr>
            </w:pPr>
            <w:r w:rsidRPr="37F07B09">
              <w:rPr>
                <w:color w:val="000000" w:themeColor="text1"/>
                <w:sz w:val="20"/>
                <w:szCs w:val="20"/>
              </w:rPr>
              <w:t>33.3</w:t>
            </w:r>
          </w:p>
        </w:tc>
        <w:tc>
          <w:tcPr>
            <w:tcW w:w="855" w:type="dxa"/>
          </w:tcPr>
          <w:p w:rsidR="37F07B09" w:rsidP="37F07B09" w:rsidRDefault="37F07B09" w14:paraId="62070D92" w14:textId="7B00165E">
            <w:pPr>
              <w:jc w:val="center"/>
              <w:rPr>
                <w:color w:val="000000" w:themeColor="text1"/>
                <w:sz w:val="20"/>
                <w:szCs w:val="20"/>
              </w:rPr>
            </w:pPr>
            <w:r w:rsidRPr="37F07B09">
              <w:rPr>
                <w:color w:val="000000" w:themeColor="text1"/>
                <w:sz w:val="20"/>
                <w:szCs w:val="20"/>
              </w:rPr>
              <w:t>9.7</w:t>
            </w:r>
          </w:p>
        </w:tc>
        <w:tc>
          <w:tcPr>
            <w:tcW w:w="810" w:type="dxa"/>
          </w:tcPr>
          <w:p w:rsidR="37F07B09" w:rsidP="37F07B09" w:rsidRDefault="37F07B09" w14:paraId="5F635B20" w14:textId="0FD14CD8">
            <w:pPr>
              <w:jc w:val="center"/>
              <w:rPr>
                <w:color w:val="000000" w:themeColor="text1"/>
                <w:sz w:val="20"/>
                <w:szCs w:val="20"/>
              </w:rPr>
            </w:pPr>
            <w:r w:rsidRPr="37F07B09">
              <w:rPr>
                <w:color w:val="000000" w:themeColor="text1"/>
                <w:sz w:val="20"/>
                <w:szCs w:val="20"/>
              </w:rPr>
              <w:t>28.1</w:t>
            </w:r>
          </w:p>
        </w:tc>
      </w:tr>
      <w:tr w:rsidR="37F07B09" w:rsidTr="37F07B09" w14:paraId="04ABF1C6" w14:textId="77777777">
        <w:tc>
          <w:tcPr>
            <w:tcW w:w="1200" w:type="dxa"/>
          </w:tcPr>
          <w:p w:rsidR="37F07B09" w:rsidP="37F07B09" w:rsidRDefault="37F07B09" w14:paraId="72D2D302" w14:textId="0299B684">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7E90C6F0" w14:textId="528E12A8">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1807D284" w14:textId="1B421FDD">
            <w:pPr>
              <w:rPr>
                <w:color w:val="000000" w:themeColor="text1"/>
                <w:sz w:val="20"/>
                <w:szCs w:val="20"/>
              </w:rPr>
            </w:pPr>
            <w:r w:rsidRPr="37F07B09">
              <w:rPr>
                <w:color w:val="000000" w:themeColor="text1"/>
                <w:sz w:val="20"/>
                <w:szCs w:val="20"/>
              </w:rPr>
              <w:t>Araneae</w:t>
            </w:r>
          </w:p>
        </w:tc>
        <w:tc>
          <w:tcPr>
            <w:tcW w:w="1425" w:type="dxa"/>
          </w:tcPr>
          <w:p w:rsidR="37F07B09" w:rsidP="37F07B09" w:rsidRDefault="37F07B09" w14:paraId="7F5DA3A3" w14:textId="10F46A46">
            <w:pPr>
              <w:rPr>
                <w:color w:val="000000" w:themeColor="text1"/>
                <w:sz w:val="20"/>
                <w:szCs w:val="20"/>
              </w:rPr>
            </w:pPr>
            <w:r w:rsidRPr="37F07B09">
              <w:rPr>
                <w:color w:val="000000" w:themeColor="text1"/>
                <w:sz w:val="20"/>
                <w:szCs w:val="20"/>
              </w:rPr>
              <w:t>Araneidae</w:t>
            </w:r>
          </w:p>
        </w:tc>
        <w:tc>
          <w:tcPr>
            <w:tcW w:w="1950" w:type="dxa"/>
          </w:tcPr>
          <w:p w:rsidR="37F07B09" w:rsidP="37F07B09" w:rsidRDefault="37F07B09" w14:paraId="75015F42" w14:textId="3D180BEA">
            <w:pPr>
              <w:rPr>
                <w:color w:val="000000" w:themeColor="text1"/>
                <w:sz w:val="20"/>
                <w:szCs w:val="20"/>
              </w:rPr>
            </w:pPr>
            <w:r w:rsidRPr="37F07B09">
              <w:rPr>
                <w:i/>
                <w:iCs/>
                <w:color w:val="000000" w:themeColor="text1"/>
                <w:sz w:val="20"/>
                <w:szCs w:val="20"/>
              </w:rPr>
              <w:t xml:space="preserve">Araneus </w:t>
            </w:r>
            <w:proofErr w:type="spellStart"/>
            <w:r w:rsidRPr="37F07B09">
              <w:rPr>
                <w:i/>
                <w:iCs/>
                <w:color w:val="000000" w:themeColor="text1"/>
                <w:sz w:val="20"/>
                <w:szCs w:val="20"/>
              </w:rPr>
              <w:t>guttulatus</w:t>
            </w:r>
            <w:proofErr w:type="spellEnd"/>
          </w:p>
        </w:tc>
        <w:tc>
          <w:tcPr>
            <w:tcW w:w="2625" w:type="dxa"/>
          </w:tcPr>
          <w:p w:rsidR="37F07B09" w:rsidP="37F07B09" w:rsidRDefault="37F07B09" w14:paraId="7F6B5AAC" w14:textId="7201ED68">
            <w:pPr>
              <w:rPr>
                <w:color w:val="000000" w:themeColor="text1"/>
                <w:sz w:val="20"/>
                <w:szCs w:val="20"/>
              </w:rPr>
            </w:pPr>
            <w:r w:rsidRPr="37F07B09">
              <w:rPr>
                <w:color w:val="000000" w:themeColor="text1"/>
                <w:sz w:val="20"/>
                <w:szCs w:val="20"/>
              </w:rPr>
              <w:t xml:space="preserve">Red-backed </w:t>
            </w:r>
            <w:proofErr w:type="spellStart"/>
            <w:r w:rsidRPr="37F07B09">
              <w:rPr>
                <w:color w:val="000000" w:themeColor="text1"/>
                <w:sz w:val="20"/>
                <w:szCs w:val="20"/>
              </w:rPr>
              <w:t>orbweaver</w:t>
            </w:r>
            <w:proofErr w:type="spellEnd"/>
          </w:p>
        </w:tc>
        <w:tc>
          <w:tcPr>
            <w:tcW w:w="1095" w:type="dxa"/>
          </w:tcPr>
          <w:p w:rsidR="37F07B09" w:rsidP="37F07B09" w:rsidRDefault="37F07B09" w14:paraId="3FEF37D4" w14:textId="36F579D9">
            <w:pPr>
              <w:jc w:val="center"/>
              <w:rPr>
                <w:color w:val="000000" w:themeColor="text1"/>
                <w:sz w:val="20"/>
                <w:szCs w:val="20"/>
              </w:rPr>
            </w:pPr>
            <w:r w:rsidRPr="37F07B09">
              <w:rPr>
                <w:color w:val="000000" w:themeColor="text1"/>
                <w:sz w:val="20"/>
                <w:szCs w:val="20"/>
              </w:rPr>
              <w:t>20</w:t>
            </w:r>
          </w:p>
        </w:tc>
        <w:tc>
          <w:tcPr>
            <w:tcW w:w="795" w:type="dxa"/>
          </w:tcPr>
          <w:p w:rsidR="37F07B09" w:rsidP="37F07B09" w:rsidRDefault="37F07B09" w14:paraId="1D08ECAC" w14:textId="67BEA5DA">
            <w:pPr>
              <w:jc w:val="center"/>
              <w:rPr>
                <w:color w:val="000000" w:themeColor="text1"/>
                <w:sz w:val="20"/>
                <w:szCs w:val="20"/>
              </w:rPr>
            </w:pPr>
            <w:r w:rsidRPr="37F07B09">
              <w:rPr>
                <w:color w:val="000000" w:themeColor="text1"/>
                <w:sz w:val="20"/>
                <w:szCs w:val="20"/>
              </w:rPr>
              <w:t>12.5</w:t>
            </w:r>
          </w:p>
        </w:tc>
        <w:tc>
          <w:tcPr>
            <w:tcW w:w="855" w:type="dxa"/>
          </w:tcPr>
          <w:p w:rsidR="37F07B09" w:rsidP="37F07B09" w:rsidRDefault="37F07B09" w14:paraId="172D61FD" w14:textId="4B4914D4">
            <w:pPr>
              <w:jc w:val="center"/>
              <w:rPr>
                <w:color w:val="000000" w:themeColor="text1"/>
                <w:sz w:val="20"/>
                <w:szCs w:val="20"/>
              </w:rPr>
            </w:pPr>
            <w:r w:rsidRPr="37F07B09">
              <w:rPr>
                <w:color w:val="000000" w:themeColor="text1"/>
                <w:sz w:val="20"/>
                <w:szCs w:val="20"/>
              </w:rPr>
              <w:t>35.5</w:t>
            </w:r>
          </w:p>
        </w:tc>
        <w:tc>
          <w:tcPr>
            <w:tcW w:w="810" w:type="dxa"/>
          </w:tcPr>
          <w:p w:rsidR="37F07B09" w:rsidP="37F07B09" w:rsidRDefault="37F07B09" w14:paraId="73DFAB24" w14:textId="54B3C1C4">
            <w:pPr>
              <w:jc w:val="center"/>
              <w:rPr>
                <w:color w:val="000000" w:themeColor="text1"/>
                <w:sz w:val="20"/>
                <w:szCs w:val="20"/>
              </w:rPr>
            </w:pPr>
            <w:r w:rsidRPr="37F07B09">
              <w:rPr>
                <w:color w:val="000000" w:themeColor="text1"/>
                <w:sz w:val="20"/>
                <w:szCs w:val="20"/>
              </w:rPr>
              <w:t>18.8</w:t>
            </w:r>
          </w:p>
        </w:tc>
      </w:tr>
      <w:tr w:rsidR="37F07B09" w:rsidTr="37F07B09" w14:paraId="125EBEF9" w14:textId="77777777">
        <w:tc>
          <w:tcPr>
            <w:tcW w:w="1200" w:type="dxa"/>
          </w:tcPr>
          <w:p w:rsidR="37F07B09" w:rsidP="37F07B09" w:rsidRDefault="37F07B09" w14:paraId="2A42ABC7" w14:textId="7A8A0A8E">
            <w:pPr>
              <w:rPr>
                <w:color w:val="000000" w:themeColor="text1"/>
                <w:sz w:val="20"/>
                <w:szCs w:val="20"/>
              </w:rPr>
            </w:pPr>
            <w:r w:rsidRPr="37F07B09">
              <w:rPr>
                <w:color w:val="000000" w:themeColor="text1"/>
                <w:sz w:val="20"/>
                <w:szCs w:val="20"/>
              </w:rPr>
              <w:t>Arthropoda</w:t>
            </w:r>
          </w:p>
        </w:tc>
        <w:tc>
          <w:tcPr>
            <w:tcW w:w="1095" w:type="dxa"/>
          </w:tcPr>
          <w:p w:rsidR="37F07B09" w:rsidP="37F07B09" w:rsidRDefault="37F07B09" w14:paraId="289A61A2" w14:textId="379CF54B">
            <w:pPr>
              <w:rPr>
                <w:color w:val="000000" w:themeColor="text1"/>
                <w:sz w:val="20"/>
                <w:szCs w:val="20"/>
              </w:rPr>
            </w:pPr>
            <w:r w:rsidRPr="37F07B09">
              <w:rPr>
                <w:color w:val="000000" w:themeColor="text1"/>
                <w:sz w:val="20"/>
                <w:szCs w:val="20"/>
              </w:rPr>
              <w:t>Arachnida</w:t>
            </w:r>
          </w:p>
        </w:tc>
        <w:tc>
          <w:tcPr>
            <w:tcW w:w="1215" w:type="dxa"/>
          </w:tcPr>
          <w:p w:rsidR="37F07B09" w:rsidP="37F07B09" w:rsidRDefault="37F07B09" w14:paraId="73F7E06F" w14:textId="384F665E">
            <w:pPr>
              <w:rPr>
                <w:color w:val="000000" w:themeColor="text1"/>
                <w:sz w:val="20"/>
                <w:szCs w:val="20"/>
              </w:rPr>
            </w:pPr>
            <w:r w:rsidRPr="37F07B09">
              <w:rPr>
                <w:color w:val="000000" w:themeColor="text1"/>
                <w:sz w:val="20"/>
                <w:szCs w:val="20"/>
              </w:rPr>
              <w:t>-</w:t>
            </w:r>
          </w:p>
        </w:tc>
        <w:tc>
          <w:tcPr>
            <w:tcW w:w="1425" w:type="dxa"/>
          </w:tcPr>
          <w:p w:rsidR="37F07B09" w:rsidP="37F07B09" w:rsidRDefault="37F07B09" w14:paraId="7B6D87A0" w14:textId="05A3E9E3">
            <w:pPr>
              <w:rPr>
                <w:color w:val="000000" w:themeColor="text1"/>
                <w:sz w:val="20"/>
                <w:szCs w:val="20"/>
              </w:rPr>
            </w:pPr>
            <w:r w:rsidRPr="37F07B09">
              <w:rPr>
                <w:color w:val="000000" w:themeColor="text1"/>
                <w:sz w:val="20"/>
                <w:szCs w:val="20"/>
              </w:rPr>
              <w:t>-</w:t>
            </w:r>
          </w:p>
        </w:tc>
        <w:tc>
          <w:tcPr>
            <w:tcW w:w="1950" w:type="dxa"/>
          </w:tcPr>
          <w:p w:rsidR="37F07B09" w:rsidP="37F07B09" w:rsidRDefault="37F07B09" w14:paraId="7F72AE78" w14:textId="1A6183CC">
            <w:pPr>
              <w:rPr>
                <w:color w:val="000000" w:themeColor="text1"/>
                <w:sz w:val="20"/>
                <w:szCs w:val="20"/>
              </w:rPr>
            </w:pPr>
            <w:r w:rsidRPr="37F07B09">
              <w:rPr>
                <w:color w:val="000000" w:themeColor="text1"/>
                <w:sz w:val="20"/>
                <w:szCs w:val="20"/>
              </w:rPr>
              <w:t>-</w:t>
            </w:r>
          </w:p>
        </w:tc>
        <w:tc>
          <w:tcPr>
            <w:tcW w:w="2625" w:type="dxa"/>
          </w:tcPr>
          <w:p w:rsidR="37F07B09" w:rsidP="37F07B09" w:rsidRDefault="37F07B09" w14:paraId="6035499C" w14:textId="3968A100">
            <w:pPr>
              <w:rPr>
                <w:color w:val="000000" w:themeColor="text1"/>
                <w:sz w:val="20"/>
                <w:szCs w:val="20"/>
              </w:rPr>
            </w:pPr>
            <w:r w:rsidRPr="37F07B09">
              <w:rPr>
                <w:color w:val="000000" w:themeColor="text1"/>
                <w:sz w:val="20"/>
                <w:szCs w:val="20"/>
              </w:rPr>
              <w:t>Spider</w:t>
            </w:r>
          </w:p>
        </w:tc>
        <w:tc>
          <w:tcPr>
            <w:tcW w:w="1095" w:type="dxa"/>
          </w:tcPr>
          <w:p w:rsidR="37F07B09" w:rsidP="37F07B09" w:rsidRDefault="37F07B09" w14:paraId="1656520C" w14:textId="45B68BFF">
            <w:pPr>
              <w:jc w:val="center"/>
              <w:rPr>
                <w:color w:val="000000" w:themeColor="text1"/>
                <w:sz w:val="20"/>
                <w:szCs w:val="20"/>
              </w:rPr>
            </w:pPr>
            <w:r w:rsidRPr="37F07B09">
              <w:rPr>
                <w:color w:val="000000" w:themeColor="text1"/>
                <w:sz w:val="20"/>
                <w:szCs w:val="20"/>
              </w:rPr>
              <w:t>19</w:t>
            </w:r>
          </w:p>
        </w:tc>
        <w:tc>
          <w:tcPr>
            <w:tcW w:w="795" w:type="dxa"/>
          </w:tcPr>
          <w:p w:rsidR="37F07B09" w:rsidP="37F07B09" w:rsidRDefault="37F07B09" w14:paraId="56AD4159" w14:textId="4666AD60">
            <w:pPr>
              <w:jc w:val="center"/>
              <w:rPr>
                <w:color w:val="000000" w:themeColor="text1"/>
                <w:sz w:val="20"/>
                <w:szCs w:val="20"/>
              </w:rPr>
            </w:pPr>
            <w:r w:rsidRPr="37F07B09">
              <w:rPr>
                <w:color w:val="000000" w:themeColor="text1"/>
                <w:sz w:val="20"/>
                <w:szCs w:val="20"/>
              </w:rPr>
              <w:t>12.5</w:t>
            </w:r>
          </w:p>
        </w:tc>
        <w:tc>
          <w:tcPr>
            <w:tcW w:w="855" w:type="dxa"/>
          </w:tcPr>
          <w:p w:rsidR="37F07B09" w:rsidP="37F07B09" w:rsidRDefault="37F07B09" w14:paraId="6EF34466" w14:textId="3FC35ACC">
            <w:pPr>
              <w:jc w:val="center"/>
              <w:rPr>
                <w:color w:val="000000" w:themeColor="text1"/>
                <w:sz w:val="20"/>
                <w:szCs w:val="20"/>
              </w:rPr>
            </w:pPr>
            <w:r w:rsidRPr="37F07B09">
              <w:rPr>
                <w:color w:val="000000" w:themeColor="text1"/>
                <w:sz w:val="20"/>
                <w:szCs w:val="20"/>
              </w:rPr>
              <w:t>19.4</w:t>
            </w:r>
          </w:p>
        </w:tc>
        <w:tc>
          <w:tcPr>
            <w:tcW w:w="810" w:type="dxa"/>
          </w:tcPr>
          <w:p w:rsidR="37F07B09" w:rsidP="37F07B09" w:rsidRDefault="37F07B09" w14:paraId="588DAC60" w14:textId="6F4470B1">
            <w:pPr>
              <w:jc w:val="center"/>
              <w:rPr>
                <w:color w:val="000000" w:themeColor="text1"/>
                <w:sz w:val="20"/>
                <w:szCs w:val="20"/>
              </w:rPr>
            </w:pPr>
            <w:r w:rsidRPr="37F07B09">
              <w:rPr>
                <w:color w:val="000000" w:themeColor="text1"/>
                <w:sz w:val="20"/>
                <w:szCs w:val="20"/>
              </w:rPr>
              <w:t>31.2</w:t>
            </w:r>
          </w:p>
        </w:tc>
      </w:tr>
      <w:tr w:rsidR="37F07B09" w:rsidTr="37F07B09" w14:paraId="247FBF65" w14:textId="77777777">
        <w:tc>
          <w:tcPr>
            <w:tcW w:w="1200" w:type="dxa"/>
            <w:tcBorders>
              <w:bottom w:val="single" w:color="auto" w:sz="6" w:space="0"/>
            </w:tcBorders>
          </w:tcPr>
          <w:p w:rsidR="37F07B09" w:rsidP="37F07B09" w:rsidRDefault="37F07B09" w14:paraId="0173A7F5" w14:textId="0A32A4B8">
            <w:pPr>
              <w:rPr>
                <w:color w:val="000000" w:themeColor="text1"/>
                <w:sz w:val="20"/>
                <w:szCs w:val="20"/>
              </w:rPr>
            </w:pPr>
            <w:r w:rsidRPr="37F07B09">
              <w:rPr>
                <w:color w:val="000000" w:themeColor="text1"/>
                <w:sz w:val="20"/>
                <w:szCs w:val="20"/>
              </w:rPr>
              <w:t>Arthropoda</w:t>
            </w:r>
          </w:p>
        </w:tc>
        <w:tc>
          <w:tcPr>
            <w:tcW w:w="1095" w:type="dxa"/>
            <w:tcBorders>
              <w:bottom w:val="single" w:color="auto" w:sz="6" w:space="0"/>
            </w:tcBorders>
          </w:tcPr>
          <w:p w:rsidR="37F07B09" w:rsidP="37F07B09" w:rsidRDefault="37F07B09" w14:paraId="57FE3E4B" w14:textId="6373C292">
            <w:pPr>
              <w:rPr>
                <w:color w:val="000000" w:themeColor="text1"/>
                <w:sz w:val="20"/>
                <w:szCs w:val="20"/>
              </w:rPr>
            </w:pPr>
            <w:r w:rsidRPr="37F07B09">
              <w:rPr>
                <w:color w:val="000000" w:themeColor="text1"/>
                <w:sz w:val="20"/>
                <w:szCs w:val="20"/>
              </w:rPr>
              <w:t>Arachnida</w:t>
            </w:r>
          </w:p>
        </w:tc>
        <w:tc>
          <w:tcPr>
            <w:tcW w:w="1215" w:type="dxa"/>
            <w:tcBorders>
              <w:bottom w:val="single" w:color="auto" w:sz="6" w:space="0"/>
            </w:tcBorders>
          </w:tcPr>
          <w:p w:rsidR="37F07B09" w:rsidP="37F07B09" w:rsidRDefault="37F07B09" w14:paraId="06AE8FA5" w14:textId="19519858">
            <w:pPr>
              <w:rPr>
                <w:color w:val="000000" w:themeColor="text1"/>
                <w:sz w:val="20"/>
                <w:szCs w:val="20"/>
              </w:rPr>
            </w:pPr>
            <w:r w:rsidRPr="37F07B09">
              <w:rPr>
                <w:color w:val="000000" w:themeColor="text1"/>
                <w:sz w:val="20"/>
                <w:szCs w:val="20"/>
              </w:rPr>
              <w:t>Araneae</w:t>
            </w:r>
          </w:p>
        </w:tc>
        <w:tc>
          <w:tcPr>
            <w:tcW w:w="1425" w:type="dxa"/>
            <w:tcBorders>
              <w:bottom w:val="single" w:color="auto" w:sz="6" w:space="0"/>
            </w:tcBorders>
          </w:tcPr>
          <w:p w:rsidR="37F07B09" w:rsidP="37F07B09" w:rsidRDefault="37F07B09" w14:paraId="18CD0016" w14:textId="536E2591">
            <w:pPr>
              <w:rPr>
                <w:color w:val="000000" w:themeColor="text1"/>
                <w:sz w:val="20"/>
                <w:szCs w:val="20"/>
              </w:rPr>
            </w:pPr>
            <w:proofErr w:type="spellStart"/>
            <w:r w:rsidRPr="37F07B09">
              <w:rPr>
                <w:color w:val="000000" w:themeColor="text1"/>
                <w:sz w:val="20"/>
                <w:szCs w:val="20"/>
              </w:rPr>
              <w:t>Linyphiidae</w:t>
            </w:r>
            <w:proofErr w:type="spellEnd"/>
          </w:p>
        </w:tc>
        <w:tc>
          <w:tcPr>
            <w:tcW w:w="1950" w:type="dxa"/>
            <w:tcBorders>
              <w:bottom w:val="single" w:color="auto" w:sz="6" w:space="0"/>
            </w:tcBorders>
          </w:tcPr>
          <w:p w:rsidR="37F07B09" w:rsidP="37F07B09" w:rsidRDefault="37F07B09" w14:paraId="3FD3CB3C" w14:textId="44D99D55">
            <w:pPr>
              <w:rPr>
                <w:color w:val="000000" w:themeColor="text1"/>
                <w:sz w:val="20"/>
                <w:szCs w:val="20"/>
              </w:rPr>
            </w:pPr>
            <w:proofErr w:type="spellStart"/>
            <w:r w:rsidRPr="37F07B09">
              <w:rPr>
                <w:i/>
                <w:iCs/>
                <w:color w:val="000000" w:themeColor="text1"/>
                <w:sz w:val="20"/>
                <w:szCs w:val="20"/>
              </w:rPr>
              <w:t>Pityohyphantes</w:t>
            </w:r>
            <w:proofErr w:type="spellEnd"/>
            <w:r w:rsidRPr="37F07B09">
              <w:rPr>
                <w:i/>
                <w:iCs/>
                <w:color w:val="000000" w:themeColor="text1"/>
                <w:sz w:val="20"/>
                <w:szCs w:val="20"/>
              </w:rPr>
              <w:t xml:space="preserve"> </w:t>
            </w:r>
            <w:proofErr w:type="spellStart"/>
            <w:r w:rsidRPr="37F07B09">
              <w:rPr>
                <w:i/>
                <w:iCs/>
                <w:color w:val="000000" w:themeColor="text1"/>
                <w:sz w:val="20"/>
                <w:szCs w:val="20"/>
              </w:rPr>
              <w:t>costatus</w:t>
            </w:r>
            <w:proofErr w:type="spellEnd"/>
          </w:p>
        </w:tc>
        <w:tc>
          <w:tcPr>
            <w:tcW w:w="2625" w:type="dxa"/>
            <w:tcBorders>
              <w:bottom w:val="single" w:color="auto" w:sz="6" w:space="0"/>
            </w:tcBorders>
          </w:tcPr>
          <w:p w:rsidR="37F07B09" w:rsidP="37F07B09" w:rsidRDefault="37F07B09" w14:paraId="6FF6938A" w14:textId="64550AC3">
            <w:pPr>
              <w:rPr>
                <w:color w:val="000000" w:themeColor="text1"/>
                <w:sz w:val="20"/>
                <w:szCs w:val="20"/>
              </w:rPr>
            </w:pPr>
            <w:r w:rsidRPr="37F07B09">
              <w:rPr>
                <w:color w:val="000000" w:themeColor="text1"/>
                <w:sz w:val="20"/>
                <w:szCs w:val="20"/>
              </w:rPr>
              <w:t>Hammock spider</w:t>
            </w:r>
          </w:p>
        </w:tc>
        <w:tc>
          <w:tcPr>
            <w:tcW w:w="1095" w:type="dxa"/>
            <w:tcBorders>
              <w:bottom w:val="single" w:color="auto" w:sz="6" w:space="0"/>
            </w:tcBorders>
          </w:tcPr>
          <w:p w:rsidR="37F07B09" w:rsidP="37F07B09" w:rsidRDefault="37F07B09" w14:paraId="33592326" w14:textId="58EBD14B">
            <w:pPr>
              <w:jc w:val="center"/>
              <w:rPr>
                <w:color w:val="000000" w:themeColor="text1"/>
                <w:sz w:val="20"/>
                <w:szCs w:val="20"/>
              </w:rPr>
            </w:pPr>
            <w:r w:rsidRPr="37F07B09">
              <w:rPr>
                <w:color w:val="000000" w:themeColor="text1"/>
                <w:sz w:val="20"/>
                <w:szCs w:val="20"/>
              </w:rPr>
              <w:t>18</w:t>
            </w:r>
          </w:p>
        </w:tc>
        <w:tc>
          <w:tcPr>
            <w:tcW w:w="795" w:type="dxa"/>
            <w:tcBorders>
              <w:bottom w:val="single" w:color="auto" w:sz="6" w:space="0"/>
            </w:tcBorders>
          </w:tcPr>
          <w:p w:rsidR="37F07B09" w:rsidP="37F07B09" w:rsidRDefault="37F07B09" w14:paraId="442EA81B" w14:textId="30CCD4F3">
            <w:pPr>
              <w:jc w:val="center"/>
              <w:rPr>
                <w:color w:val="000000" w:themeColor="text1"/>
                <w:sz w:val="20"/>
                <w:szCs w:val="20"/>
              </w:rPr>
            </w:pPr>
            <w:r w:rsidRPr="37F07B09">
              <w:rPr>
                <w:color w:val="000000" w:themeColor="text1"/>
                <w:sz w:val="20"/>
                <w:szCs w:val="20"/>
              </w:rPr>
              <w:t>37.5</w:t>
            </w:r>
          </w:p>
        </w:tc>
        <w:tc>
          <w:tcPr>
            <w:tcW w:w="855" w:type="dxa"/>
            <w:tcBorders>
              <w:bottom w:val="single" w:color="auto" w:sz="6" w:space="0"/>
            </w:tcBorders>
          </w:tcPr>
          <w:p w:rsidR="37F07B09" w:rsidP="37F07B09" w:rsidRDefault="37F07B09" w14:paraId="328D7716" w14:textId="6D9E487A">
            <w:pPr>
              <w:jc w:val="center"/>
              <w:rPr>
                <w:color w:val="000000" w:themeColor="text1"/>
                <w:sz w:val="20"/>
                <w:szCs w:val="20"/>
              </w:rPr>
            </w:pPr>
            <w:r w:rsidRPr="37F07B09">
              <w:rPr>
                <w:color w:val="000000" w:themeColor="text1"/>
                <w:sz w:val="20"/>
                <w:szCs w:val="20"/>
              </w:rPr>
              <w:t>16.1</w:t>
            </w:r>
          </w:p>
        </w:tc>
        <w:tc>
          <w:tcPr>
            <w:tcW w:w="810" w:type="dxa"/>
            <w:tcBorders>
              <w:bottom w:val="single" w:color="auto" w:sz="6" w:space="0"/>
            </w:tcBorders>
          </w:tcPr>
          <w:p w:rsidR="37F07B09" w:rsidP="37F07B09" w:rsidRDefault="37F07B09" w14:paraId="2E1E95B0" w14:textId="2CB6B618">
            <w:pPr>
              <w:jc w:val="center"/>
              <w:rPr>
                <w:color w:val="000000" w:themeColor="text1"/>
                <w:sz w:val="20"/>
                <w:szCs w:val="20"/>
              </w:rPr>
            </w:pPr>
            <w:r w:rsidRPr="37F07B09">
              <w:rPr>
                <w:color w:val="000000" w:themeColor="text1"/>
                <w:sz w:val="20"/>
                <w:szCs w:val="20"/>
              </w:rPr>
              <w:t>12.5</w:t>
            </w:r>
          </w:p>
        </w:tc>
      </w:tr>
    </w:tbl>
    <w:p w:rsidR="37F07B09" w:rsidRDefault="37F07B09" w14:paraId="166973FF" w14:textId="11CC4583">
      <w:r>
        <w:br w:type="page"/>
      </w:r>
    </w:p>
    <w:tbl>
      <w:tblPr>
        <w:tblW w:w="13080" w:type="dxa"/>
        <w:tblLayout w:type="fixed"/>
        <w:tblLook w:val="04A0" w:firstRow="1" w:lastRow="0" w:firstColumn="1" w:lastColumn="0" w:noHBand="0" w:noVBand="1"/>
      </w:tblPr>
      <w:tblGrid>
        <w:gridCol w:w="1350"/>
        <w:gridCol w:w="1725"/>
        <w:gridCol w:w="2010"/>
        <w:gridCol w:w="3270"/>
        <w:gridCol w:w="1875"/>
        <w:gridCol w:w="945"/>
        <w:gridCol w:w="960"/>
        <w:gridCol w:w="945"/>
      </w:tblGrid>
      <w:tr w:rsidR="37F07B09" w:rsidTr="5BF0BB04" w14:paraId="31324479" w14:textId="77777777">
        <w:trPr>
          <w:trHeight w:val="435"/>
        </w:trPr>
        <w:tc>
          <w:tcPr>
            <w:tcW w:w="13080" w:type="dxa"/>
            <w:gridSpan w:val="8"/>
          </w:tcPr>
          <w:p w:rsidR="37F07B09" w:rsidP="37F07B09" w:rsidRDefault="37F07B09" w14:paraId="12BFDB52" w14:textId="4E499C10">
            <w:pPr>
              <w:rPr>
                <w:color w:val="000000" w:themeColor="text1"/>
              </w:rPr>
            </w:pPr>
            <w:r w:rsidRPr="37F07B09">
              <w:rPr>
                <w:b/>
                <w:bCs/>
                <w:color w:val="000000" w:themeColor="text1"/>
              </w:rPr>
              <w:t xml:space="preserve">Table </w:t>
            </w:r>
            <w:r w:rsidRPr="37F07B09" w:rsidR="196E397D">
              <w:rPr>
                <w:b/>
                <w:bCs/>
                <w:color w:val="000000" w:themeColor="text1"/>
              </w:rPr>
              <w:t>3</w:t>
            </w:r>
            <w:r w:rsidRPr="37F07B09">
              <w:rPr>
                <w:b/>
                <w:bCs/>
                <w:color w:val="000000" w:themeColor="text1"/>
              </w:rPr>
              <w:t xml:space="preserve">.  </w:t>
            </w:r>
            <w:r w:rsidRPr="37F07B09">
              <w:rPr>
                <w:color w:val="000000" w:themeColor="text1"/>
              </w:rPr>
              <w:t xml:space="preserve">Frequency of occurrence (%) of 15 prey families identified in the diets of black-throated blue warblers by survey period at the Hubbard Brook Experimental Forest, New Hampshire, USA. </w:t>
            </w:r>
          </w:p>
        </w:tc>
      </w:tr>
      <w:tr w:rsidR="37F07B09" w:rsidTr="5BF0BB04" w14:paraId="56B4927A" w14:textId="77777777">
        <w:trPr>
          <w:trHeight w:val="315"/>
        </w:trPr>
        <w:tc>
          <w:tcPr>
            <w:tcW w:w="1350" w:type="dxa"/>
            <w:tcBorders>
              <w:top w:val="single" w:color="auto" w:sz="6" w:space="0"/>
            </w:tcBorders>
          </w:tcPr>
          <w:p w:rsidR="37F07B09" w:rsidP="37F07B09" w:rsidRDefault="37F07B09" w14:paraId="5E6B1C1F" w14:textId="3004870D">
            <w:pPr>
              <w:rPr>
                <w:color w:val="000000" w:themeColor="text1"/>
              </w:rPr>
            </w:pPr>
          </w:p>
        </w:tc>
        <w:tc>
          <w:tcPr>
            <w:tcW w:w="1725" w:type="dxa"/>
            <w:tcBorders>
              <w:top w:val="single" w:color="auto" w:sz="6" w:space="0"/>
            </w:tcBorders>
          </w:tcPr>
          <w:p w:rsidR="37F07B09" w:rsidP="37F07B09" w:rsidRDefault="37F07B09" w14:paraId="4991B08F" w14:textId="08A959CC">
            <w:pPr>
              <w:rPr>
                <w:color w:val="000000" w:themeColor="text1"/>
              </w:rPr>
            </w:pPr>
          </w:p>
        </w:tc>
        <w:tc>
          <w:tcPr>
            <w:tcW w:w="2010" w:type="dxa"/>
            <w:tcBorders>
              <w:top w:val="single" w:color="auto" w:sz="6" w:space="0"/>
            </w:tcBorders>
          </w:tcPr>
          <w:p w:rsidR="37F07B09" w:rsidP="37F07B09" w:rsidRDefault="37F07B09" w14:paraId="06B0A160" w14:textId="22EBF061">
            <w:pPr>
              <w:rPr>
                <w:color w:val="000000" w:themeColor="text1"/>
              </w:rPr>
            </w:pPr>
          </w:p>
        </w:tc>
        <w:tc>
          <w:tcPr>
            <w:tcW w:w="3270" w:type="dxa"/>
            <w:tcBorders>
              <w:top w:val="single" w:color="auto" w:sz="6" w:space="0"/>
            </w:tcBorders>
          </w:tcPr>
          <w:p w:rsidR="37F07B09" w:rsidP="37F07B09" w:rsidRDefault="37F07B09" w14:paraId="0AAC14BD" w14:textId="78422831">
            <w:pPr>
              <w:rPr>
                <w:color w:val="000000" w:themeColor="text1"/>
              </w:rPr>
            </w:pPr>
          </w:p>
          <w:p w:rsidR="37F07B09" w:rsidP="37F07B09" w:rsidRDefault="37F07B09" w14:paraId="2AF8F656" w14:textId="06CD8262">
            <w:pPr>
              <w:rPr>
                <w:color w:val="000000" w:themeColor="text1"/>
              </w:rPr>
            </w:pPr>
          </w:p>
        </w:tc>
        <w:tc>
          <w:tcPr>
            <w:tcW w:w="1875" w:type="dxa"/>
            <w:tcBorders>
              <w:top w:val="single" w:color="auto" w:sz="6" w:space="0"/>
            </w:tcBorders>
          </w:tcPr>
          <w:p w:rsidR="37F07B09" w:rsidP="37F07B09" w:rsidRDefault="37F07B09" w14:paraId="624BFE61" w14:textId="08F2989D">
            <w:pPr>
              <w:jc w:val="center"/>
              <w:rPr>
                <w:color w:val="000000" w:themeColor="text1"/>
              </w:rPr>
            </w:pPr>
          </w:p>
        </w:tc>
        <w:tc>
          <w:tcPr>
            <w:tcW w:w="2850" w:type="dxa"/>
            <w:gridSpan w:val="3"/>
            <w:tcBorders>
              <w:top w:val="single" w:color="auto" w:sz="6" w:space="0"/>
            </w:tcBorders>
          </w:tcPr>
          <w:p w:rsidR="37F07B09" w:rsidP="37F07B09" w:rsidRDefault="37F07B09" w14:paraId="1EA7DB45" w14:textId="29170923">
            <w:pPr>
              <w:jc w:val="center"/>
              <w:rPr>
                <w:color w:val="000000" w:themeColor="text1"/>
              </w:rPr>
            </w:pPr>
            <w:r w:rsidRPr="37F07B09">
              <w:rPr>
                <w:b/>
                <w:bCs/>
                <w:color w:val="000000" w:themeColor="text1"/>
              </w:rPr>
              <w:t>Survey Period</w:t>
            </w:r>
          </w:p>
        </w:tc>
      </w:tr>
      <w:tr w:rsidR="37F07B09" w:rsidTr="5BF0BB04" w14:paraId="7969633D" w14:textId="77777777">
        <w:trPr>
          <w:trHeight w:val="315"/>
        </w:trPr>
        <w:tc>
          <w:tcPr>
            <w:tcW w:w="1350" w:type="dxa"/>
          </w:tcPr>
          <w:p w:rsidR="37F07B09" w:rsidP="37F07B09" w:rsidRDefault="37F07B09" w14:paraId="023D666D" w14:textId="762D0C09">
            <w:pPr>
              <w:rPr>
                <w:color w:val="000000" w:themeColor="text1"/>
              </w:rPr>
            </w:pPr>
          </w:p>
        </w:tc>
        <w:tc>
          <w:tcPr>
            <w:tcW w:w="1725" w:type="dxa"/>
          </w:tcPr>
          <w:p w:rsidR="37F07B09" w:rsidP="37F07B09" w:rsidRDefault="37F07B09" w14:paraId="2D11EA43" w14:textId="0E7C9FDD">
            <w:pPr>
              <w:rPr>
                <w:color w:val="000000" w:themeColor="text1"/>
              </w:rPr>
            </w:pPr>
          </w:p>
        </w:tc>
        <w:tc>
          <w:tcPr>
            <w:tcW w:w="2010" w:type="dxa"/>
          </w:tcPr>
          <w:p w:rsidR="37F07B09" w:rsidP="37F07B09" w:rsidRDefault="37F07B09" w14:paraId="08A2733E" w14:textId="3E2B9157">
            <w:pPr>
              <w:rPr>
                <w:color w:val="000000" w:themeColor="text1"/>
              </w:rPr>
            </w:pPr>
          </w:p>
        </w:tc>
        <w:tc>
          <w:tcPr>
            <w:tcW w:w="3270" w:type="dxa"/>
          </w:tcPr>
          <w:p w:rsidR="37F07B09" w:rsidP="37F07B09" w:rsidRDefault="37F07B09" w14:paraId="602E7D36" w14:textId="6BFA0958">
            <w:pPr>
              <w:rPr>
                <w:color w:val="000000" w:themeColor="text1"/>
              </w:rPr>
            </w:pPr>
          </w:p>
        </w:tc>
        <w:tc>
          <w:tcPr>
            <w:tcW w:w="1875" w:type="dxa"/>
          </w:tcPr>
          <w:p w:rsidR="796309E9" w:rsidP="5BF0BB04" w:rsidRDefault="346BE18C" w14:paraId="1E7A9D3A" w14:textId="29069470">
            <w:pPr>
              <w:jc w:val="center"/>
              <w:rPr>
                <w:b/>
                <w:bCs/>
                <w:color w:val="000000" w:themeColor="text1"/>
              </w:rPr>
            </w:pPr>
            <w:r w:rsidRPr="5BF0BB04">
              <w:rPr>
                <w:b/>
                <w:bCs/>
                <w:color w:val="000000" w:themeColor="text1"/>
              </w:rPr>
              <w:t>Total</w:t>
            </w:r>
          </w:p>
        </w:tc>
        <w:tc>
          <w:tcPr>
            <w:tcW w:w="945" w:type="dxa"/>
            <w:tcBorders>
              <w:top w:val="single" w:color="auto" w:sz="6" w:space="0"/>
            </w:tcBorders>
          </w:tcPr>
          <w:p w:rsidR="37F07B09" w:rsidP="37F07B09" w:rsidRDefault="37F07B09" w14:paraId="0DB0243E" w14:textId="0EB0E362">
            <w:pPr>
              <w:jc w:val="center"/>
              <w:rPr>
                <w:color w:val="000000" w:themeColor="text1"/>
              </w:rPr>
            </w:pPr>
            <w:r w:rsidRPr="37F07B09">
              <w:rPr>
                <w:b/>
                <w:bCs/>
                <w:color w:val="000000" w:themeColor="text1"/>
              </w:rPr>
              <w:t>Early</w:t>
            </w:r>
          </w:p>
        </w:tc>
        <w:tc>
          <w:tcPr>
            <w:tcW w:w="960" w:type="dxa"/>
            <w:tcBorders>
              <w:top w:val="single" w:color="auto" w:sz="6" w:space="0"/>
            </w:tcBorders>
          </w:tcPr>
          <w:p w:rsidR="37F07B09" w:rsidP="37F07B09" w:rsidRDefault="37F07B09" w14:paraId="34343949" w14:textId="3FB5267D">
            <w:pPr>
              <w:jc w:val="center"/>
              <w:rPr>
                <w:color w:val="000000" w:themeColor="text1"/>
              </w:rPr>
            </w:pPr>
            <w:r w:rsidRPr="37F07B09">
              <w:rPr>
                <w:b/>
                <w:bCs/>
                <w:color w:val="000000" w:themeColor="text1"/>
              </w:rPr>
              <w:t>Mid</w:t>
            </w:r>
          </w:p>
        </w:tc>
        <w:tc>
          <w:tcPr>
            <w:tcW w:w="945" w:type="dxa"/>
            <w:tcBorders>
              <w:top w:val="single" w:color="auto" w:sz="6" w:space="0"/>
            </w:tcBorders>
          </w:tcPr>
          <w:p w:rsidR="37F07B09" w:rsidP="37F07B09" w:rsidRDefault="37F07B09" w14:paraId="68DC2A2C" w14:textId="04EACCFB">
            <w:pPr>
              <w:jc w:val="center"/>
              <w:rPr>
                <w:color w:val="000000" w:themeColor="text1"/>
              </w:rPr>
            </w:pPr>
            <w:r w:rsidRPr="37F07B09">
              <w:rPr>
                <w:b/>
                <w:bCs/>
                <w:color w:val="000000" w:themeColor="text1"/>
              </w:rPr>
              <w:t>Late</w:t>
            </w:r>
          </w:p>
        </w:tc>
      </w:tr>
      <w:tr w:rsidR="37F07B09" w:rsidTr="5BF0BB04" w14:paraId="1B46236A" w14:textId="77777777">
        <w:trPr>
          <w:trHeight w:val="315"/>
        </w:trPr>
        <w:tc>
          <w:tcPr>
            <w:tcW w:w="1350" w:type="dxa"/>
            <w:tcBorders>
              <w:bottom w:val="single" w:color="auto" w:sz="6" w:space="0"/>
            </w:tcBorders>
          </w:tcPr>
          <w:p w:rsidR="37F07B09" w:rsidP="37F07B09" w:rsidRDefault="37F07B09" w14:paraId="2620B493" w14:textId="75578556">
            <w:pPr>
              <w:rPr>
                <w:color w:val="000000" w:themeColor="text1"/>
              </w:rPr>
            </w:pPr>
            <w:r w:rsidRPr="37F07B09">
              <w:rPr>
                <w:b/>
                <w:bCs/>
                <w:color w:val="000000" w:themeColor="text1"/>
              </w:rPr>
              <w:t>Class</w:t>
            </w:r>
          </w:p>
        </w:tc>
        <w:tc>
          <w:tcPr>
            <w:tcW w:w="1725" w:type="dxa"/>
            <w:tcBorders>
              <w:bottom w:val="single" w:color="auto" w:sz="6" w:space="0"/>
            </w:tcBorders>
          </w:tcPr>
          <w:p w:rsidR="37F07B09" w:rsidP="37F07B09" w:rsidRDefault="37F07B09" w14:paraId="4ED30D8D" w14:textId="0FCFDAEC">
            <w:pPr>
              <w:rPr>
                <w:color w:val="000000" w:themeColor="text1"/>
              </w:rPr>
            </w:pPr>
            <w:r w:rsidRPr="37F07B09">
              <w:rPr>
                <w:b/>
                <w:bCs/>
                <w:color w:val="000000" w:themeColor="text1"/>
              </w:rPr>
              <w:t>Order</w:t>
            </w:r>
          </w:p>
        </w:tc>
        <w:tc>
          <w:tcPr>
            <w:tcW w:w="2010" w:type="dxa"/>
            <w:tcBorders>
              <w:bottom w:val="single" w:color="auto" w:sz="6" w:space="0"/>
            </w:tcBorders>
          </w:tcPr>
          <w:p w:rsidR="37F07B09" w:rsidP="37F07B09" w:rsidRDefault="37F07B09" w14:paraId="0C734B4D" w14:textId="378CCA13">
            <w:pPr>
              <w:rPr>
                <w:color w:val="000000" w:themeColor="text1"/>
              </w:rPr>
            </w:pPr>
            <w:r w:rsidRPr="37F07B09">
              <w:rPr>
                <w:b/>
                <w:bCs/>
                <w:color w:val="000000" w:themeColor="text1"/>
              </w:rPr>
              <w:t>Family</w:t>
            </w:r>
          </w:p>
        </w:tc>
        <w:tc>
          <w:tcPr>
            <w:tcW w:w="3270" w:type="dxa"/>
            <w:tcBorders>
              <w:bottom w:val="single" w:color="auto" w:sz="6" w:space="0"/>
            </w:tcBorders>
          </w:tcPr>
          <w:p w:rsidR="37F07B09" w:rsidP="37F07B09" w:rsidRDefault="37F07B09" w14:paraId="12567C61" w14:textId="2536D889">
            <w:pPr>
              <w:rPr>
                <w:color w:val="000000" w:themeColor="text1"/>
              </w:rPr>
            </w:pPr>
            <w:r w:rsidRPr="37F07B09">
              <w:rPr>
                <w:b/>
                <w:bCs/>
                <w:color w:val="000000" w:themeColor="text1"/>
              </w:rPr>
              <w:t>Common Name</w:t>
            </w:r>
          </w:p>
        </w:tc>
        <w:tc>
          <w:tcPr>
            <w:tcW w:w="1875" w:type="dxa"/>
            <w:tcBorders>
              <w:bottom w:val="single" w:color="auto" w:sz="6" w:space="0"/>
            </w:tcBorders>
          </w:tcPr>
          <w:p w:rsidR="37F07B09" w:rsidP="5BF0BB04" w:rsidRDefault="6FE5F4D6" w14:paraId="6FA27C58" w14:textId="29A0511B">
            <w:pPr>
              <w:jc w:val="center"/>
              <w:rPr>
                <w:color w:val="000000" w:themeColor="text1"/>
              </w:rPr>
            </w:pPr>
            <w:r w:rsidRPr="5BF0BB04">
              <w:rPr>
                <w:b/>
                <w:bCs/>
                <w:i/>
                <w:iCs/>
                <w:color w:val="000000" w:themeColor="text1"/>
              </w:rPr>
              <w:t xml:space="preserve">n </w:t>
            </w:r>
            <w:r w:rsidRPr="5BF0BB04">
              <w:rPr>
                <w:b/>
                <w:bCs/>
                <w:color w:val="000000" w:themeColor="text1"/>
              </w:rPr>
              <w:t>= 99</w:t>
            </w:r>
          </w:p>
        </w:tc>
        <w:tc>
          <w:tcPr>
            <w:tcW w:w="945" w:type="dxa"/>
            <w:tcBorders>
              <w:bottom w:val="single" w:color="auto" w:sz="6" w:space="0"/>
            </w:tcBorders>
          </w:tcPr>
          <w:p w:rsidR="37F07B09" w:rsidP="37F07B09" w:rsidRDefault="37F07B09" w14:paraId="6EAF0003" w14:textId="50030D38">
            <w:pPr>
              <w:jc w:val="center"/>
              <w:rPr>
                <w:color w:val="000000" w:themeColor="text1"/>
              </w:rPr>
            </w:pPr>
            <w:r w:rsidRPr="37F07B09">
              <w:rPr>
                <w:b/>
                <w:bCs/>
                <w:i/>
                <w:iCs/>
                <w:color w:val="000000" w:themeColor="text1"/>
              </w:rPr>
              <w:t xml:space="preserve">n </w:t>
            </w:r>
            <w:r w:rsidRPr="37F07B09">
              <w:rPr>
                <w:b/>
                <w:bCs/>
                <w:color w:val="000000" w:themeColor="text1"/>
              </w:rPr>
              <w:t>= 29</w:t>
            </w:r>
          </w:p>
        </w:tc>
        <w:tc>
          <w:tcPr>
            <w:tcW w:w="960" w:type="dxa"/>
            <w:tcBorders>
              <w:bottom w:val="single" w:color="auto" w:sz="6" w:space="0"/>
            </w:tcBorders>
          </w:tcPr>
          <w:p w:rsidR="37F07B09" w:rsidP="37F07B09" w:rsidRDefault="37F07B09" w14:paraId="786BDE28" w14:textId="5D527148">
            <w:pPr>
              <w:jc w:val="center"/>
              <w:rPr>
                <w:color w:val="000000" w:themeColor="text1"/>
              </w:rPr>
            </w:pPr>
            <w:r w:rsidRPr="37F07B09">
              <w:rPr>
                <w:b/>
                <w:bCs/>
                <w:i/>
                <w:iCs/>
                <w:color w:val="000000" w:themeColor="text1"/>
              </w:rPr>
              <w:t xml:space="preserve">n </w:t>
            </w:r>
            <w:r w:rsidRPr="37F07B09">
              <w:rPr>
                <w:b/>
                <w:bCs/>
                <w:color w:val="000000" w:themeColor="text1"/>
              </w:rPr>
              <w:t>= 34</w:t>
            </w:r>
          </w:p>
        </w:tc>
        <w:tc>
          <w:tcPr>
            <w:tcW w:w="945" w:type="dxa"/>
            <w:tcBorders>
              <w:bottom w:val="single" w:color="auto" w:sz="6" w:space="0"/>
            </w:tcBorders>
          </w:tcPr>
          <w:p w:rsidR="37F07B09" w:rsidP="37F07B09" w:rsidRDefault="37F07B09" w14:paraId="190BBB03" w14:textId="06AF7F05">
            <w:pPr>
              <w:jc w:val="center"/>
              <w:rPr>
                <w:color w:val="000000" w:themeColor="text1"/>
              </w:rPr>
            </w:pPr>
            <w:r w:rsidRPr="37F07B09">
              <w:rPr>
                <w:b/>
                <w:bCs/>
                <w:i/>
                <w:iCs/>
                <w:color w:val="000000" w:themeColor="text1"/>
              </w:rPr>
              <w:t xml:space="preserve">n </w:t>
            </w:r>
            <w:r w:rsidRPr="37F07B09">
              <w:rPr>
                <w:b/>
                <w:bCs/>
                <w:color w:val="000000" w:themeColor="text1"/>
              </w:rPr>
              <w:t>= 36</w:t>
            </w:r>
          </w:p>
        </w:tc>
      </w:tr>
      <w:tr w:rsidR="37F07B09" w:rsidTr="5BF0BB04" w14:paraId="5D79677E" w14:textId="77777777">
        <w:trPr>
          <w:trHeight w:val="315"/>
        </w:trPr>
        <w:tc>
          <w:tcPr>
            <w:tcW w:w="1350" w:type="dxa"/>
            <w:tcBorders>
              <w:top w:val="single" w:color="auto" w:sz="6" w:space="0"/>
            </w:tcBorders>
          </w:tcPr>
          <w:p w:rsidR="37F07B09" w:rsidP="37F07B09" w:rsidRDefault="37F07B09" w14:paraId="218991D0" w14:textId="5A80F33F">
            <w:pPr>
              <w:rPr>
                <w:color w:val="000000" w:themeColor="text1"/>
              </w:rPr>
            </w:pPr>
            <w:proofErr w:type="spellStart"/>
            <w:r w:rsidRPr="37F07B09">
              <w:rPr>
                <w:color w:val="000000" w:themeColor="text1"/>
              </w:rPr>
              <w:t>Insecta</w:t>
            </w:r>
            <w:proofErr w:type="spellEnd"/>
          </w:p>
        </w:tc>
        <w:tc>
          <w:tcPr>
            <w:tcW w:w="1725" w:type="dxa"/>
            <w:tcBorders>
              <w:top w:val="single" w:color="auto" w:sz="6" w:space="0"/>
            </w:tcBorders>
          </w:tcPr>
          <w:p w:rsidR="37F07B09" w:rsidP="37F07B09" w:rsidRDefault="37F07B09" w14:paraId="6B71B596" w14:textId="3F8870B5">
            <w:pPr>
              <w:rPr>
                <w:color w:val="000000" w:themeColor="text1"/>
              </w:rPr>
            </w:pPr>
            <w:r w:rsidRPr="37F07B09">
              <w:rPr>
                <w:color w:val="000000" w:themeColor="text1"/>
              </w:rPr>
              <w:t>Lepidoptera</w:t>
            </w:r>
          </w:p>
        </w:tc>
        <w:tc>
          <w:tcPr>
            <w:tcW w:w="2010" w:type="dxa"/>
            <w:tcBorders>
              <w:top w:val="single" w:color="auto" w:sz="6" w:space="0"/>
            </w:tcBorders>
          </w:tcPr>
          <w:p w:rsidR="37F07B09" w:rsidP="37F07B09" w:rsidRDefault="37F07B09" w14:paraId="772FC6EF" w14:textId="161211CB">
            <w:pPr>
              <w:rPr>
                <w:color w:val="000000" w:themeColor="text1"/>
              </w:rPr>
            </w:pPr>
            <w:proofErr w:type="spellStart"/>
            <w:r w:rsidRPr="37F07B09">
              <w:rPr>
                <w:color w:val="000000" w:themeColor="text1"/>
              </w:rPr>
              <w:t>Notodontidae</w:t>
            </w:r>
            <w:proofErr w:type="spellEnd"/>
          </w:p>
        </w:tc>
        <w:tc>
          <w:tcPr>
            <w:tcW w:w="3270" w:type="dxa"/>
            <w:tcBorders>
              <w:top w:val="single" w:color="auto" w:sz="6" w:space="0"/>
            </w:tcBorders>
          </w:tcPr>
          <w:p w:rsidR="37F07B09" w:rsidP="37F07B09" w:rsidRDefault="37F07B09" w14:paraId="59158D9D" w14:textId="14D04C33">
            <w:pPr>
              <w:rPr>
                <w:color w:val="000000" w:themeColor="text1"/>
              </w:rPr>
            </w:pPr>
            <w:r w:rsidRPr="37F07B09">
              <w:rPr>
                <w:color w:val="000000" w:themeColor="text1"/>
              </w:rPr>
              <w:t>Prominent Moths</w:t>
            </w:r>
          </w:p>
        </w:tc>
        <w:tc>
          <w:tcPr>
            <w:tcW w:w="1875" w:type="dxa"/>
            <w:tcBorders>
              <w:top w:val="single" w:color="auto" w:sz="6" w:space="0"/>
            </w:tcBorders>
          </w:tcPr>
          <w:p w:rsidR="37F07B09" w:rsidP="37F07B09" w:rsidRDefault="1F9B22E2" w14:paraId="7253EA4A" w14:textId="36FCFDD4">
            <w:pPr>
              <w:jc w:val="center"/>
              <w:rPr>
                <w:color w:val="000000" w:themeColor="text1"/>
              </w:rPr>
            </w:pPr>
            <w:r w:rsidRPr="5BF0BB04">
              <w:rPr>
                <w:color w:val="000000" w:themeColor="text1"/>
              </w:rPr>
              <w:t>79.0</w:t>
            </w:r>
          </w:p>
        </w:tc>
        <w:tc>
          <w:tcPr>
            <w:tcW w:w="945" w:type="dxa"/>
            <w:tcBorders>
              <w:top w:val="single" w:color="auto" w:sz="6" w:space="0"/>
            </w:tcBorders>
            <w:vAlign w:val="bottom"/>
          </w:tcPr>
          <w:p w:rsidR="37F07B09" w:rsidP="37F07B09" w:rsidRDefault="37F07B09" w14:paraId="18360ABD" w14:textId="3535285D">
            <w:pPr>
              <w:jc w:val="center"/>
              <w:rPr>
                <w:color w:val="000000" w:themeColor="text1"/>
              </w:rPr>
            </w:pPr>
            <w:r w:rsidRPr="37F07B09">
              <w:rPr>
                <w:color w:val="000000" w:themeColor="text1"/>
              </w:rPr>
              <w:t>83.3</w:t>
            </w:r>
          </w:p>
        </w:tc>
        <w:tc>
          <w:tcPr>
            <w:tcW w:w="960" w:type="dxa"/>
            <w:tcBorders>
              <w:top w:val="single" w:color="auto" w:sz="6" w:space="0"/>
            </w:tcBorders>
            <w:vAlign w:val="bottom"/>
          </w:tcPr>
          <w:p w:rsidR="37F07B09" w:rsidP="37F07B09" w:rsidRDefault="37F07B09" w14:paraId="5559FA08" w14:textId="52D89D19">
            <w:pPr>
              <w:jc w:val="center"/>
              <w:rPr>
                <w:color w:val="000000" w:themeColor="text1"/>
              </w:rPr>
            </w:pPr>
            <w:r w:rsidRPr="37F07B09">
              <w:rPr>
                <w:color w:val="000000" w:themeColor="text1"/>
              </w:rPr>
              <w:t>100</w:t>
            </w:r>
          </w:p>
        </w:tc>
        <w:tc>
          <w:tcPr>
            <w:tcW w:w="945" w:type="dxa"/>
            <w:tcBorders>
              <w:top w:val="single" w:color="auto" w:sz="6" w:space="0"/>
            </w:tcBorders>
            <w:vAlign w:val="bottom"/>
          </w:tcPr>
          <w:p w:rsidR="37F07B09" w:rsidP="37F07B09" w:rsidRDefault="37F07B09" w14:paraId="4C8C2361" w14:textId="34F6F641">
            <w:pPr>
              <w:jc w:val="center"/>
              <w:rPr>
                <w:color w:val="000000" w:themeColor="text1"/>
              </w:rPr>
            </w:pPr>
            <w:r w:rsidRPr="37F07B09">
              <w:rPr>
                <w:color w:val="000000" w:themeColor="text1"/>
              </w:rPr>
              <w:t>87.5</w:t>
            </w:r>
          </w:p>
        </w:tc>
      </w:tr>
      <w:tr w:rsidR="37F07B09" w:rsidTr="5BF0BB04" w14:paraId="22557FC9" w14:textId="77777777">
        <w:trPr>
          <w:trHeight w:val="300"/>
        </w:trPr>
        <w:tc>
          <w:tcPr>
            <w:tcW w:w="1350" w:type="dxa"/>
          </w:tcPr>
          <w:p w:rsidR="37F07B09" w:rsidP="37F07B09" w:rsidRDefault="37F07B09" w14:paraId="09541919" w14:textId="01EF9556">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0DFA2E4C" w14:textId="3CF70EF6">
            <w:pPr>
              <w:rPr>
                <w:color w:val="000000" w:themeColor="text1"/>
              </w:rPr>
            </w:pPr>
            <w:r w:rsidRPr="37F07B09">
              <w:rPr>
                <w:color w:val="000000" w:themeColor="text1"/>
              </w:rPr>
              <w:t>Lepidoptera</w:t>
            </w:r>
          </w:p>
        </w:tc>
        <w:tc>
          <w:tcPr>
            <w:tcW w:w="2010" w:type="dxa"/>
          </w:tcPr>
          <w:p w:rsidR="37F07B09" w:rsidP="37F07B09" w:rsidRDefault="37F07B09" w14:paraId="27386A27" w14:textId="7191E127">
            <w:pPr>
              <w:rPr>
                <w:color w:val="000000" w:themeColor="text1"/>
              </w:rPr>
            </w:pPr>
            <w:proofErr w:type="spellStart"/>
            <w:r w:rsidRPr="37F07B09">
              <w:rPr>
                <w:color w:val="000000" w:themeColor="text1"/>
              </w:rPr>
              <w:t>Geometridae</w:t>
            </w:r>
            <w:proofErr w:type="spellEnd"/>
          </w:p>
        </w:tc>
        <w:tc>
          <w:tcPr>
            <w:tcW w:w="3270" w:type="dxa"/>
          </w:tcPr>
          <w:p w:rsidR="37F07B09" w:rsidP="37F07B09" w:rsidRDefault="37F07B09" w14:paraId="555F7EAB" w14:textId="5FECB4E9">
            <w:pPr>
              <w:rPr>
                <w:color w:val="000000" w:themeColor="text1"/>
              </w:rPr>
            </w:pPr>
            <w:r w:rsidRPr="37F07B09">
              <w:rPr>
                <w:color w:val="000000" w:themeColor="text1"/>
              </w:rPr>
              <w:t>Geometer Moths</w:t>
            </w:r>
          </w:p>
        </w:tc>
        <w:tc>
          <w:tcPr>
            <w:tcW w:w="1875" w:type="dxa"/>
          </w:tcPr>
          <w:p w:rsidR="37F07B09" w:rsidP="37F07B09" w:rsidRDefault="713EB5E7" w14:paraId="057F086A" w14:textId="58F4CCC6">
            <w:pPr>
              <w:jc w:val="center"/>
              <w:rPr>
                <w:color w:val="000000" w:themeColor="text1"/>
              </w:rPr>
            </w:pPr>
            <w:r w:rsidRPr="5BF0BB04">
              <w:rPr>
                <w:color w:val="000000" w:themeColor="text1"/>
              </w:rPr>
              <w:t>71.0</w:t>
            </w:r>
          </w:p>
        </w:tc>
        <w:tc>
          <w:tcPr>
            <w:tcW w:w="945" w:type="dxa"/>
            <w:vAlign w:val="bottom"/>
          </w:tcPr>
          <w:p w:rsidR="37F07B09" w:rsidP="37F07B09" w:rsidRDefault="37F07B09" w14:paraId="08F5E41B" w14:textId="45FD8F53">
            <w:pPr>
              <w:jc w:val="center"/>
              <w:rPr>
                <w:color w:val="000000" w:themeColor="text1"/>
              </w:rPr>
            </w:pPr>
            <w:r w:rsidRPr="37F07B09">
              <w:rPr>
                <w:color w:val="000000" w:themeColor="text1"/>
              </w:rPr>
              <w:t>83.3</w:t>
            </w:r>
          </w:p>
        </w:tc>
        <w:tc>
          <w:tcPr>
            <w:tcW w:w="960" w:type="dxa"/>
            <w:vAlign w:val="bottom"/>
          </w:tcPr>
          <w:p w:rsidR="37F07B09" w:rsidP="37F07B09" w:rsidRDefault="37F07B09" w14:paraId="3469F64B" w14:textId="5AC5D8B6">
            <w:pPr>
              <w:jc w:val="center"/>
              <w:rPr>
                <w:color w:val="000000" w:themeColor="text1"/>
              </w:rPr>
            </w:pPr>
            <w:r w:rsidRPr="37F07B09">
              <w:rPr>
                <w:color w:val="000000" w:themeColor="text1"/>
              </w:rPr>
              <w:t>74.2</w:t>
            </w:r>
          </w:p>
        </w:tc>
        <w:tc>
          <w:tcPr>
            <w:tcW w:w="945" w:type="dxa"/>
            <w:vAlign w:val="bottom"/>
          </w:tcPr>
          <w:p w:rsidR="37F07B09" w:rsidP="37F07B09" w:rsidRDefault="37F07B09" w14:paraId="6B0828FC" w14:textId="5F0D490E">
            <w:pPr>
              <w:jc w:val="center"/>
              <w:rPr>
                <w:color w:val="000000" w:themeColor="text1"/>
              </w:rPr>
            </w:pPr>
            <w:r w:rsidRPr="37F07B09">
              <w:rPr>
                <w:color w:val="000000" w:themeColor="text1"/>
              </w:rPr>
              <w:t>87.5</w:t>
            </w:r>
          </w:p>
        </w:tc>
      </w:tr>
      <w:tr w:rsidR="37F07B09" w:rsidTr="5BF0BB04" w14:paraId="7E432C02" w14:textId="77777777">
        <w:trPr>
          <w:trHeight w:val="315"/>
        </w:trPr>
        <w:tc>
          <w:tcPr>
            <w:tcW w:w="1350" w:type="dxa"/>
          </w:tcPr>
          <w:p w:rsidR="37F07B09" w:rsidP="37F07B09" w:rsidRDefault="37F07B09" w14:paraId="39E913ED" w14:textId="6F77C9C6">
            <w:pPr>
              <w:rPr>
                <w:color w:val="000000" w:themeColor="text1"/>
              </w:rPr>
            </w:pPr>
            <w:r w:rsidRPr="37F07B09">
              <w:rPr>
                <w:color w:val="000000" w:themeColor="text1"/>
              </w:rPr>
              <w:t>Arachnida</w:t>
            </w:r>
          </w:p>
        </w:tc>
        <w:tc>
          <w:tcPr>
            <w:tcW w:w="1725" w:type="dxa"/>
          </w:tcPr>
          <w:p w:rsidR="37F07B09" w:rsidP="37F07B09" w:rsidRDefault="37F07B09" w14:paraId="07666E75" w14:textId="5C543822">
            <w:pPr>
              <w:rPr>
                <w:color w:val="000000" w:themeColor="text1"/>
              </w:rPr>
            </w:pPr>
            <w:r w:rsidRPr="37F07B09">
              <w:rPr>
                <w:color w:val="000000" w:themeColor="text1"/>
              </w:rPr>
              <w:t>Araneae</w:t>
            </w:r>
          </w:p>
        </w:tc>
        <w:tc>
          <w:tcPr>
            <w:tcW w:w="2010" w:type="dxa"/>
          </w:tcPr>
          <w:p w:rsidR="37F07B09" w:rsidP="37F07B09" w:rsidRDefault="37F07B09" w14:paraId="6CC8121C" w14:textId="3941B646">
            <w:pPr>
              <w:rPr>
                <w:color w:val="000000" w:themeColor="text1"/>
              </w:rPr>
            </w:pPr>
            <w:r w:rsidRPr="37F07B09">
              <w:rPr>
                <w:color w:val="000000" w:themeColor="text1"/>
              </w:rPr>
              <w:t>Theridiidae</w:t>
            </w:r>
          </w:p>
        </w:tc>
        <w:tc>
          <w:tcPr>
            <w:tcW w:w="3270" w:type="dxa"/>
          </w:tcPr>
          <w:p w:rsidR="37F07B09" w:rsidP="37F07B09" w:rsidRDefault="67B33891" w14:paraId="387B773B" w14:textId="644F535D">
            <w:pPr>
              <w:rPr>
                <w:color w:val="000000" w:themeColor="text1"/>
              </w:rPr>
            </w:pPr>
            <w:r w:rsidRPr="5BF0BB04">
              <w:rPr>
                <w:color w:val="000000" w:themeColor="text1"/>
              </w:rPr>
              <w:t>Cobweb Spiders</w:t>
            </w:r>
          </w:p>
        </w:tc>
        <w:tc>
          <w:tcPr>
            <w:tcW w:w="1875" w:type="dxa"/>
          </w:tcPr>
          <w:p w:rsidR="37F07B09" w:rsidP="37F07B09" w:rsidRDefault="09BE7404" w14:paraId="5A76165D" w14:textId="666FA096">
            <w:pPr>
              <w:jc w:val="center"/>
              <w:rPr>
                <w:color w:val="000000" w:themeColor="text1"/>
              </w:rPr>
            </w:pPr>
            <w:r w:rsidRPr="5BF0BB04">
              <w:rPr>
                <w:color w:val="000000" w:themeColor="text1"/>
              </w:rPr>
              <w:t>68.0</w:t>
            </w:r>
          </w:p>
        </w:tc>
        <w:tc>
          <w:tcPr>
            <w:tcW w:w="945" w:type="dxa"/>
            <w:vAlign w:val="bottom"/>
          </w:tcPr>
          <w:p w:rsidR="37F07B09" w:rsidP="37F07B09" w:rsidRDefault="37F07B09" w14:paraId="0B931BD6" w14:textId="66A442E9">
            <w:pPr>
              <w:jc w:val="center"/>
              <w:rPr>
                <w:color w:val="000000" w:themeColor="text1"/>
              </w:rPr>
            </w:pPr>
            <w:r w:rsidRPr="37F07B09">
              <w:rPr>
                <w:color w:val="000000" w:themeColor="text1"/>
              </w:rPr>
              <w:t>91.7</w:t>
            </w:r>
          </w:p>
        </w:tc>
        <w:tc>
          <w:tcPr>
            <w:tcW w:w="960" w:type="dxa"/>
            <w:vAlign w:val="bottom"/>
          </w:tcPr>
          <w:p w:rsidR="37F07B09" w:rsidP="37F07B09" w:rsidRDefault="37F07B09" w14:paraId="101C5F97" w14:textId="273FC0F8">
            <w:pPr>
              <w:jc w:val="center"/>
              <w:rPr>
                <w:color w:val="000000" w:themeColor="text1"/>
              </w:rPr>
            </w:pPr>
            <w:r w:rsidRPr="37F07B09">
              <w:rPr>
                <w:color w:val="000000" w:themeColor="text1"/>
              </w:rPr>
              <w:t>93.5</w:t>
            </w:r>
          </w:p>
        </w:tc>
        <w:tc>
          <w:tcPr>
            <w:tcW w:w="945" w:type="dxa"/>
            <w:vAlign w:val="bottom"/>
          </w:tcPr>
          <w:p w:rsidR="37F07B09" w:rsidP="37F07B09" w:rsidRDefault="37F07B09" w14:paraId="7DE3348A" w14:textId="0AA1EF92">
            <w:pPr>
              <w:jc w:val="center"/>
              <w:rPr>
                <w:color w:val="000000" w:themeColor="text1"/>
              </w:rPr>
            </w:pPr>
            <w:r w:rsidRPr="37F07B09">
              <w:rPr>
                <w:color w:val="000000" w:themeColor="text1"/>
              </w:rPr>
              <w:t>53.1</w:t>
            </w:r>
          </w:p>
        </w:tc>
      </w:tr>
      <w:tr w:rsidR="37F07B09" w:rsidTr="5BF0BB04" w14:paraId="5928BC0A" w14:textId="77777777">
        <w:trPr>
          <w:trHeight w:val="315"/>
        </w:trPr>
        <w:tc>
          <w:tcPr>
            <w:tcW w:w="1350" w:type="dxa"/>
          </w:tcPr>
          <w:p w:rsidR="37F07B09" w:rsidP="37F07B09" w:rsidRDefault="37F07B09" w14:paraId="345C8858" w14:textId="44B6234F">
            <w:pPr>
              <w:rPr>
                <w:color w:val="000000" w:themeColor="text1"/>
              </w:rPr>
            </w:pPr>
            <w:r w:rsidRPr="37F07B09">
              <w:rPr>
                <w:color w:val="000000" w:themeColor="text1"/>
              </w:rPr>
              <w:t>Arachnida</w:t>
            </w:r>
          </w:p>
        </w:tc>
        <w:tc>
          <w:tcPr>
            <w:tcW w:w="1725" w:type="dxa"/>
          </w:tcPr>
          <w:p w:rsidR="37F07B09" w:rsidP="37F07B09" w:rsidRDefault="37F07B09" w14:paraId="26B1D15B" w14:textId="7F1D5516">
            <w:pPr>
              <w:rPr>
                <w:color w:val="000000" w:themeColor="text1"/>
              </w:rPr>
            </w:pPr>
            <w:r w:rsidRPr="37F07B09">
              <w:rPr>
                <w:color w:val="000000" w:themeColor="text1"/>
              </w:rPr>
              <w:t>Araneae</w:t>
            </w:r>
          </w:p>
        </w:tc>
        <w:tc>
          <w:tcPr>
            <w:tcW w:w="2010" w:type="dxa"/>
          </w:tcPr>
          <w:p w:rsidR="37F07B09" w:rsidP="37F07B09" w:rsidRDefault="37F07B09" w14:paraId="1F1BB203" w14:textId="4A29BFA4">
            <w:pPr>
              <w:rPr>
                <w:color w:val="000000" w:themeColor="text1"/>
              </w:rPr>
            </w:pPr>
            <w:r w:rsidRPr="37F07B09">
              <w:rPr>
                <w:color w:val="000000" w:themeColor="text1"/>
              </w:rPr>
              <w:t>Araneidae</w:t>
            </w:r>
          </w:p>
        </w:tc>
        <w:tc>
          <w:tcPr>
            <w:tcW w:w="3270" w:type="dxa"/>
          </w:tcPr>
          <w:p w:rsidR="37F07B09" w:rsidP="37F07B09" w:rsidRDefault="37F07B09" w14:paraId="0D762513" w14:textId="00875B1D">
            <w:pPr>
              <w:rPr>
                <w:color w:val="000000" w:themeColor="text1"/>
              </w:rPr>
            </w:pPr>
            <w:proofErr w:type="spellStart"/>
            <w:r w:rsidRPr="37F07B09">
              <w:rPr>
                <w:color w:val="000000" w:themeColor="text1"/>
              </w:rPr>
              <w:t>Orbweavers</w:t>
            </w:r>
            <w:proofErr w:type="spellEnd"/>
          </w:p>
        </w:tc>
        <w:tc>
          <w:tcPr>
            <w:tcW w:w="1875" w:type="dxa"/>
          </w:tcPr>
          <w:p w:rsidR="37F07B09" w:rsidP="37F07B09" w:rsidRDefault="0CA689ED" w14:paraId="7F1CD497" w14:textId="418C6DA7">
            <w:pPr>
              <w:jc w:val="center"/>
              <w:rPr>
                <w:color w:val="000000" w:themeColor="text1"/>
              </w:rPr>
            </w:pPr>
            <w:r w:rsidRPr="5BF0BB04">
              <w:rPr>
                <w:color w:val="000000" w:themeColor="text1"/>
              </w:rPr>
              <w:t>53.0</w:t>
            </w:r>
          </w:p>
        </w:tc>
        <w:tc>
          <w:tcPr>
            <w:tcW w:w="945" w:type="dxa"/>
            <w:vAlign w:val="bottom"/>
          </w:tcPr>
          <w:p w:rsidR="37F07B09" w:rsidP="37F07B09" w:rsidRDefault="37F07B09" w14:paraId="3AD41E88" w14:textId="6FB7221A">
            <w:pPr>
              <w:jc w:val="center"/>
              <w:rPr>
                <w:color w:val="000000" w:themeColor="text1"/>
              </w:rPr>
            </w:pPr>
            <w:r w:rsidRPr="37F07B09">
              <w:rPr>
                <w:color w:val="000000" w:themeColor="text1"/>
              </w:rPr>
              <w:t>79.2</w:t>
            </w:r>
          </w:p>
        </w:tc>
        <w:tc>
          <w:tcPr>
            <w:tcW w:w="960" w:type="dxa"/>
            <w:vAlign w:val="bottom"/>
          </w:tcPr>
          <w:p w:rsidR="37F07B09" w:rsidP="37F07B09" w:rsidRDefault="37F07B09" w14:paraId="2CA1FFE7" w14:textId="0CDABF1E">
            <w:pPr>
              <w:jc w:val="center"/>
              <w:rPr>
                <w:color w:val="000000" w:themeColor="text1"/>
              </w:rPr>
            </w:pPr>
            <w:r w:rsidRPr="37F07B09">
              <w:rPr>
                <w:color w:val="000000" w:themeColor="text1"/>
              </w:rPr>
              <w:t>64.5</w:t>
            </w:r>
          </w:p>
        </w:tc>
        <w:tc>
          <w:tcPr>
            <w:tcW w:w="945" w:type="dxa"/>
            <w:vAlign w:val="bottom"/>
          </w:tcPr>
          <w:p w:rsidR="37F07B09" w:rsidP="37F07B09" w:rsidRDefault="37F07B09" w14:paraId="7A542821" w14:textId="6E95C157">
            <w:pPr>
              <w:jc w:val="center"/>
              <w:rPr>
                <w:color w:val="000000" w:themeColor="text1"/>
              </w:rPr>
            </w:pPr>
            <w:r w:rsidRPr="37F07B09">
              <w:rPr>
                <w:color w:val="000000" w:themeColor="text1"/>
              </w:rPr>
              <w:t>43.8</w:t>
            </w:r>
          </w:p>
        </w:tc>
      </w:tr>
      <w:tr w:rsidR="37F07B09" w:rsidTr="5BF0BB04" w14:paraId="2829341F" w14:textId="77777777">
        <w:trPr>
          <w:trHeight w:val="315"/>
        </w:trPr>
        <w:tc>
          <w:tcPr>
            <w:tcW w:w="1350" w:type="dxa"/>
          </w:tcPr>
          <w:p w:rsidR="37F07B09" w:rsidP="37F07B09" w:rsidRDefault="37F07B09" w14:paraId="06EDBC5C" w14:textId="34AC224D">
            <w:pPr>
              <w:rPr>
                <w:color w:val="000000" w:themeColor="text1"/>
              </w:rPr>
            </w:pPr>
            <w:r w:rsidRPr="37F07B09">
              <w:rPr>
                <w:color w:val="000000" w:themeColor="text1"/>
              </w:rPr>
              <w:t>Arachnida</w:t>
            </w:r>
          </w:p>
        </w:tc>
        <w:tc>
          <w:tcPr>
            <w:tcW w:w="1725" w:type="dxa"/>
          </w:tcPr>
          <w:p w:rsidR="37F07B09" w:rsidP="37F07B09" w:rsidRDefault="37F07B09" w14:paraId="2BE6D58D" w14:textId="575F5007">
            <w:pPr>
              <w:rPr>
                <w:color w:val="000000" w:themeColor="text1"/>
              </w:rPr>
            </w:pPr>
            <w:r w:rsidRPr="37F07B09">
              <w:rPr>
                <w:color w:val="000000" w:themeColor="text1"/>
              </w:rPr>
              <w:t>Araneae</w:t>
            </w:r>
          </w:p>
        </w:tc>
        <w:tc>
          <w:tcPr>
            <w:tcW w:w="2010" w:type="dxa"/>
          </w:tcPr>
          <w:p w:rsidR="37F07B09" w:rsidP="37F07B09" w:rsidRDefault="37F07B09" w14:paraId="497450FF" w14:textId="148B48D1">
            <w:pPr>
              <w:rPr>
                <w:color w:val="000000" w:themeColor="text1"/>
              </w:rPr>
            </w:pPr>
            <w:proofErr w:type="spellStart"/>
            <w:r w:rsidRPr="37F07B09">
              <w:rPr>
                <w:color w:val="000000" w:themeColor="text1"/>
              </w:rPr>
              <w:t>Philodromidae</w:t>
            </w:r>
            <w:proofErr w:type="spellEnd"/>
          </w:p>
        </w:tc>
        <w:tc>
          <w:tcPr>
            <w:tcW w:w="3270" w:type="dxa"/>
          </w:tcPr>
          <w:p w:rsidR="37F07B09" w:rsidP="37F07B09" w:rsidRDefault="37F07B09" w14:paraId="598A7789" w14:textId="09EAACB4">
            <w:pPr>
              <w:rPr>
                <w:color w:val="000000" w:themeColor="text1"/>
              </w:rPr>
            </w:pPr>
            <w:r w:rsidRPr="37F07B09">
              <w:rPr>
                <w:color w:val="000000" w:themeColor="text1"/>
              </w:rPr>
              <w:t>Running Crab Spiders</w:t>
            </w:r>
          </w:p>
        </w:tc>
        <w:tc>
          <w:tcPr>
            <w:tcW w:w="1875" w:type="dxa"/>
          </w:tcPr>
          <w:p w:rsidR="37F07B09" w:rsidP="37F07B09" w:rsidRDefault="442A07CE" w14:paraId="578BFF12" w14:textId="1A6F6EF1">
            <w:pPr>
              <w:jc w:val="center"/>
              <w:rPr>
                <w:color w:val="000000" w:themeColor="text1"/>
              </w:rPr>
            </w:pPr>
            <w:r w:rsidRPr="5BF0BB04">
              <w:rPr>
                <w:color w:val="000000" w:themeColor="text1"/>
              </w:rPr>
              <w:t>53.0</w:t>
            </w:r>
          </w:p>
        </w:tc>
        <w:tc>
          <w:tcPr>
            <w:tcW w:w="945" w:type="dxa"/>
            <w:vAlign w:val="bottom"/>
          </w:tcPr>
          <w:p w:rsidR="37F07B09" w:rsidP="37F07B09" w:rsidRDefault="37F07B09" w14:paraId="369B7282" w14:textId="1BC66C26">
            <w:pPr>
              <w:jc w:val="center"/>
              <w:rPr>
                <w:color w:val="000000" w:themeColor="text1"/>
              </w:rPr>
            </w:pPr>
            <w:r w:rsidRPr="37F07B09">
              <w:rPr>
                <w:color w:val="000000" w:themeColor="text1"/>
              </w:rPr>
              <w:t>83.3</w:t>
            </w:r>
          </w:p>
        </w:tc>
        <w:tc>
          <w:tcPr>
            <w:tcW w:w="960" w:type="dxa"/>
            <w:vAlign w:val="bottom"/>
          </w:tcPr>
          <w:p w:rsidR="37F07B09" w:rsidP="37F07B09" w:rsidRDefault="37F07B09" w14:paraId="256B3498" w14:textId="611C6F4F">
            <w:pPr>
              <w:jc w:val="center"/>
              <w:rPr>
                <w:color w:val="000000" w:themeColor="text1"/>
              </w:rPr>
            </w:pPr>
            <w:r w:rsidRPr="37F07B09">
              <w:rPr>
                <w:color w:val="000000" w:themeColor="text1"/>
              </w:rPr>
              <w:t>71.0</w:t>
            </w:r>
          </w:p>
        </w:tc>
        <w:tc>
          <w:tcPr>
            <w:tcW w:w="945" w:type="dxa"/>
            <w:vAlign w:val="bottom"/>
          </w:tcPr>
          <w:p w:rsidR="37F07B09" w:rsidP="37F07B09" w:rsidRDefault="37F07B09" w14:paraId="43F6B588" w14:textId="184F7359">
            <w:pPr>
              <w:jc w:val="center"/>
              <w:rPr>
                <w:color w:val="000000" w:themeColor="text1"/>
              </w:rPr>
            </w:pPr>
            <w:r w:rsidRPr="37F07B09">
              <w:rPr>
                <w:color w:val="000000" w:themeColor="text1"/>
              </w:rPr>
              <w:t>34.4</w:t>
            </w:r>
          </w:p>
        </w:tc>
      </w:tr>
      <w:tr w:rsidR="37F07B09" w:rsidTr="5BF0BB04" w14:paraId="0A1B07F7" w14:textId="77777777">
        <w:trPr>
          <w:trHeight w:val="315"/>
        </w:trPr>
        <w:tc>
          <w:tcPr>
            <w:tcW w:w="1350" w:type="dxa"/>
          </w:tcPr>
          <w:p w:rsidR="37F07B09" w:rsidP="37F07B09" w:rsidRDefault="37F07B09" w14:paraId="74D2AD6F" w14:textId="4810E593">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7E9070B3" w14:textId="364B0782">
            <w:pPr>
              <w:rPr>
                <w:color w:val="000000" w:themeColor="text1"/>
              </w:rPr>
            </w:pPr>
            <w:r w:rsidRPr="37F07B09">
              <w:rPr>
                <w:color w:val="000000" w:themeColor="text1"/>
              </w:rPr>
              <w:t>Lepidoptera</w:t>
            </w:r>
          </w:p>
        </w:tc>
        <w:tc>
          <w:tcPr>
            <w:tcW w:w="2010" w:type="dxa"/>
          </w:tcPr>
          <w:p w:rsidR="37F07B09" w:rsidP="37F07B09" w:rsidRDefault="37F07B09" w14:paraId="66489BAE" w14:textId="11B59576">
            <w:pPr>
              <w:rPr>
                <w:color w:val="000000" w:themeColor="text1"/>
              </w:rPr>
            </w:pPr>
            <w:proofErr w:type="spellStart"/>
            <w:r w:rsidRPr="37F07B09">
              <w:rPr>
                <w:color w:val="000000" w:themeColor="text1"/>
              </w:rPr>
              <w:t>Tortricidae</w:t>
            </w:r>
            <w:proofErr w:type="spellEnd"/>
          </w:p>
        </w:tc>
        <w:tc>
          <w:tcPr>
            <w:tcW w:w="3270" w:type="dxa"/>
          </w:tcPr>
          <w:p w:rsidR="37F07B09" w:rsidP="37F07B09" w:rsidRDefault="37F07B09" w14:paraId="4BBBCF8A" w14:textId="6B508931">
            <w:pPr>
              <w:rPr>
                <w:color w:val="000000" w:themeColor="text1"/>
              </w:rPr>
            </w:pPr>
            <w:r w:rsidRPr="37F07B09">
              <w:rPr>
                <w:color w:val="000000" w:themeColor="text1"/>
              </w:rPr>
              <w:t>Tortricid Leafroller Moths</w:t>
            </w:r>
          </w:p>
        </w:tc>
        <w:tc>
          <w:tcPr>
            <w:tcW w:w="1875" w:type="dxa"/>
          </w:tcPr>
          <w:p w:rsidR="37F07B09" w:rsidP="37F07B09" w:rsidRDefault="58FF9F54" w14:paraId="2094DCC7" w14:textId="46225B4D">
            <w:pPr>
              <w:jc w:val="center"/>
              <w:rPr>
                <w:color w:val="000000" w:themeColor="text1"/>
              </w:rPr>
            </w:pPr>
            <w:r w:rsidRPr="5BF0BB04">
              <w:rPr>
                <w:color w:val="000000" w:themeColor="text1"/>
              </w:rPr>
              <w:t>42.0</w:t>
            </w:r>
          </w:p>
        </w:tc>
        <w:tc>
          <w:tcPr>
            <w:tcW w:w="945" w:type="dxa"/>
            <w:vAlign w:val="bottom"/>
          </w:tcPr>
          <w:p w:rsidR="37F07B09" w:rsidP="37F07B09" w:rsidRDefault="37F07B09" w14:paraId="158B3AB6" w14:textId="0A19BC7D">
            <w:pPr>
              <w:jc w:val="center"/>
              <w:rPr>
                <w:color w:val="000000" w:themeColor="text1"/>
              </w:rPr>
            </w:pPr>
            <w:r w:rsidRPr="37F07B09">
              <w:rPr>
                <w:color w:val="000000" w:themeColor="text1"/>
              </w:rPr>
              <w:t>62.5</w:t>
            </w:r>
          </w:p>
        </w:tc>
        <w:tc>
          <w:tcPr>
            <w:tcW w:w="960" w:type="dxa"/>
            <w:vAlign w:val="bottom"/>
          </w:tcPr>
          <w:p w:rsidR="37F07B09" w:rsidP="37F07B09" w:rsidRDefault="37F07B09" w14:paraId="0198763C" w14:textId="5C757F78">
            <w:pPr>
              <w:jc w:val="center"/>
              <w:rPr>
                <w:color w:val="000000" w:themeColor="text1"/>
              </w:rPr>
            </w:pPr>
            <w:r w:rsidRPr="37F07B09">
              <w:rPr>
                <w:color w:val="000000" w:themeColor="text1"/>
              </w:rPr>
              <w:t>67.7</w:t>
            </w:r>
          </w:p>
        </w:tc>
        <w:tc>
          <w:tcPr>
            <w:tcW w:w="945" w:type="dxa"/>
            <w:vAlign w:val="bottom"/>
          </w:tcPr>
          <w:p w:rsidR="37F07B09" w:rsidP="37F07B09" w:rsidRDefault="37F07B09" w14:paraId="3E7C23A5" w14:textId="4DBF30A1">
            <w:pPr>
              <w:jc w:val="center"/>
              <w:rPr>
                <w:color w:val="000000" w:themeColor="text1"/>
              </w:rPr>
            </w:pPr>
            <w:r w:rsidRPr="37F07B09">
              <w:rPr>
                <w:color w:val="000000" w:themeColor="text1"/>
              </w:rPr>
              <w:t>18.8</w:t>
            </w:r>
          </w:p>
        </w:tc>
      </w:tr>
      <w:tr w:rsidR="37F07B09" w:rsidTr="5BF0BB04" w14:paraId="2EECDE1A" w14:textId="77777777">
        <w:trPr>
          <w:trHeight w:val="315"/>
        </w:trPr>
        <w:tc>
          <w:tcPr>
            <w:tcW w:w="1350" w:type="dxa"/>
          </w:tcPr>
          <w:p w:rsidR="37F07B09" w:rsidP="37F07B09" w:rsidRDefault="37F07B09" w14:paraId="2B73F2DD" w14:textId="588DD782">
            <w:pPr>
              <w:rPr>
                <w:color w:val="000000" w:themeColor="text1"/>
              </w:rPr>
            </w:pPr>
            <w:r w:rsidRPr="37F07B09">
              <w:rPr>
                <w:color w:val="000000" w:themeColor="text1"/>
              </w:rPr>
              <w:t>Arachnida</w:t>
            </w:r>
          </w:p>
        </w:tc>
        <w:tc>
          <w:tcPr>
            <w:tcW w:w="1725" w:type="dxa"/>
          </w:tcPr>
          <w:p w:rsidR="37F07B09" w:rsidP="37F07B09" w:rsidRDefault="37F07B09" w14:paraId="160EC88B" w14:textId="0A731EC3">
            <w:pPr>
              <w:rPr>
                <w:color w:val="000000" w:themeColor="text1"/>
              </w:rPr>
            </w:pPr>
            <w:r w:rsidRPr="37F07B09">
              <w:rPr>
                <w:color w:val="000000" w:themeColor="text1"/>
              </w:rPr>
              <w:t>Araneae</w:t>
            </w:r>
          </w:p>
        </w:tc>
        <w:tc>
          <w:tcPr>
            <w:tcW w:w="2010" w:type="dxa"/>
          </w:tcPr>
          <w:p w:rsidR="37F07B09" w:rsidP="37F07B09" w:rsidRDefault="37F07B09" w14:paraId="1DC17380" w14:textId="79676E88">
            <w:pPr>
              <w:rPr>
                <w:color w:val="000000" w:themeColor="text1"/>
              </w:rPr>
            </w:pPr>
            <w:proofErr w:type="spellStart"/>
            <w:r w:rsidRPr="37F07B09">
              <w:rPr>
                <w:color w:val="000000" w:themeColor="text1"/>
              </w:rPr>
              <w:t>Linyphiidae</w:t>
            </w:r>
            <w:proofErr w:type="spellEnd"/>
          </w:p>
        </w:tc>
        <w:tc>
          <w:tcPr>
            <w:tcW w:w="3270" w:type="dxa"/>
          </w:tcPr>
          <w:p w:rsidR="37F07B09" w:rsidP="37F07B09" w:rsidRDefault="37F07B09" w14:paraId="6CEB64C9" w14:textId="206705CE">
            <w:pPr>
              <w:tabs>
                <w:tab w:val="left" w:pos="443"/>
              </w:tabs>
              <w:rPr>
                <w:color w:val="000000" w:themeColor="text1"/>
              </w:rPr>
            </w:pPr>
            <w:proofErr w:type="spellStart"/>
            <w:r w:rsidRPr="37F07B09">
              <w:rPr>
                <w:color w:val="000000" w:themeColor="text1"/>
              </w:rPr>
              <w:t>Sheetweb</w:t>
            </w:r>
            <w:proofErr w:type="spellEnd"/>
            <w:r w:rsidRPr="37F07B09">
              <w:rPr>
                <w:color w:val="000000" w:themeColor="text1"/>
              </w:rPr>
              <w:t xml:space="preserve"> and Dwarf Weavers</w:t>
            </w:r>
          </w:p>
        </w:tc>
        <w:tc>
          <w:tcPr>
            <w:tcW w:w="1875" w:type="dxa"/>
          </w:tcPr>
          <w:p w:rsidR="37F07B09" w:rsidP="37F07B09" w:rsidRDefault="19C66A44" w14:paraId="126104A5" w14:textId="1223706E">
            <w:pPr>
              <w:jc w:val="center"/>
              <w:rPr>
                <w:color w:val="000000" w:themeColor="text1"/>
              </w:rPr>
            </w:pPr>
            <w:r w:rsidRPr="5BF0BB04">
              <w:rPr>
                <w:color w:val="000000" w:themeColor="text1"/>
              </w:rPr>
              <w:t>41.0</w:t>
            </w:r>
          </w:p>
        </w:tc>
        <w:tc>
          <w:tcPr>
            <w:tcW w:w="945" w:type="dxa"/>
            <w:vAlign w:val="bottom"/>
          </w:tcPr>
          <w:p w:rsidR="37F07B09" w:rsidP="37F07B09" w:rsidRDefault="37F07B09" w14:paraId="511DAE00" w14:textId="5862CA95">
            <w:pPr>
              <w:jc w:val="center"/>
              <w:rPr>
                <w:color w:val="000000" w:themeColor="text1"/>
              </w:rPr>
            </w:pPr>
            <w:r w:rsidRPr="37F07B09">
              <w:rPr>
                <w:color w:val="000000" w:themeColor="text1"/>
              </w:rPr>
              <w:t>54.2</w:t>
            </w:r>
          </w:p>
        </w:tc>
        <w:tc>
          <w:tcPr>
            <w:tcW w:w="960" w:type="dxa"/>
            <w:vAlign w:val="bottom"/>
          </w:tcPr>
          <w:p w:rsidR="37F07B09" w:rsidP="37F07B09" w:rsidRDefault="37F07B09" w14:paraId="721D5B3A" w14:textId="6E0E20B9">
            <w:pPr>
              <w:jc w:val="center"/>
              <w:rPr>
                <w:color w:val="000000" w:themeColor="text1"/>
              </w:rPr>
            </w:pPr>
            <w:r w:rsidRPr="37F07B09">
              <w:rPr>
                <w:color w:val="000000" w:themeColor="text1"/>
              </w:rPr>
              <w:t>32.3</w:t>
            </w:r>
          </w:p>
        </w:tc>
        <w:tc>
          <w:tcPr>
            <w:tcW w:w="945" w:type="dxa"/>
            <w:vAlign w:val="bottom"/>
          </w:tcPr>
          <w:p w:rsidR="37F07B09" w:rsidP="37F07B09" w:rsidRDefault="37F07B09" w14:paraId="3B250417" w14:textId="445D5327">
            <w:pPr>
              <w:jc w:val="center"/>
              <w:rPr>
                <w:color w:val="000000" w:themeColor="text1"/>
              </w:rPr>
            </w:pPr>
            <w:r w:rsidRPr="37F07B09">
              <w:rPr>
                <w:color w:val="000000" w:themeColor="text1"/>
              </w:rPr>
              <w:t>56.2</w:t>
            </w:r>
          </w:p>
        </w:tc>
      </w:tr>
      <w:tr w:rsidR="37F07B09" w:rsidTr="5BF0BB04" w14:paraId="31083C2C" w14:textId="77777777">
        <w:trPr>
          <w:trHeight w:val="315"/>
        </w:trPr>
        <w:tc>
          <w:tcPr>
            <w:tcW w:w="1350" w:type="dxa"/>
          </w:tcPr>
          <w:p w:rsidR="37F07B09" w:rsidP="37F07B09" w:rsidRDefault="37F07B09" w14:paraId="5B9F932A" w14:textId="186997AC">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59DD8AA6" w14:textId="7CADC04D">
            <w:pPr>
              <w:rPr>
                <w:color w:val="000000" w:themeColor="text1"/>
              </w:rPr>
            </w:pPr>
            <w:r w:rsidRPr="37F07B09">
              <w:rPr>
                <w:color w:val="000000" w:themeColor="text1"/>
              </w:rPr>
              <w:t>Hemiptera</w:t>
            </w:r>
          </w:p>
        </w:tc>
        <w:tc>
          <w:tcPr>
            <w:tcW w:w="2010" w:type="dxa"/>
          </w:tcPr>
          <w:p w:rsidR="37F07B09" w:rsidP="37F07B09" w:rsidRDefault="37F07B09" w14:paraId="4578202C" w14:textId="6A3311FC">
            <w:pPr>
              <w:rPr>
                <w:color w:val="000000" w:themeColor="text1"/>
              </w:rPr>
            </w:pPr>
            <w:proofErr w:type="spellStart"/>
            <w:r w:rsidRPr="37F07B09">
              <w:rPr>
                <w:color w:val="000000" w:themeColor="text1"/>
              </w:rPr>
              <w:t>Miridae</w:t>
            </w:r>
            <w:proofErr w:type="spellEnd"/>
          </w:p>
        </w:tc>
        <w:tc>
          <w:tcPr>
            <w:tcW w:w="3270" w:type="dxa"/>
            <w:vAlign w:val="bottom"/>
          </w:tcPr>
          <w:p w:rsidR="37F07B09" w:rsidP="37F07B09" w:rsidRDefault="37F07B09" w14:paraId="210FB562" w14:textId="2241B17C">
            <w:pPr>
              <w:rPr>
                <w:color w:val="000000" w:themeColor="text1"/>
              </w:rPr>
            </w:pPr>
            <w:r w:rsidRPr="37F07B09">
              <w:rPr>
                <w:color w:val="000000" w:themeColor="text1"/>
              </w:rPr>
              <w:t>Plant Bugs</w:t>
            </w:r>
          </w:p>
        </w:tc>
        <w:tc>
          <w:tcPr>
            <w:tcW w:w="1875" w:type="dxa"/>
          </w:tcPr>
          <w:p w:rsidR="37F07B09" w:rsidP="37F07B09" w:rsidRDefault="4859D08F" w14:paraId="13F99763" w14:textId="0EFD2138">
            <w:pPr>
              <w:jc w:val="center"/>
              <w:rPr>
                <w:color w:val="000000" w:themeColor="text1"/>
              </w:rPr>
            </w:pPr>
            <w:r w:rsidRPr="5BF0BB04">
              <w:rPr>
                <w:color w:val="000000" w:themeColor="text1"/>
              </w:rPr>
              <w:t>36.0</w:t>
            </w:r>
          </w:p>
        </w:tc>
        <w:tc>
          <w:tcPr>
            <w:tcW w:w="945" w:type="dxa"/>
            <w:vAlign w:val="bottom"/>
          </w:tcPr>
          <w:p w:rsidR="37F07B09" w:rsidP="37F07B09" w:rsidRDefault="37F07B09" w14:paraId="3300BAB3" w14:textId="0919566D">
            <w:pPr>
              <w:jc w:val="center"/>
              <w:rPr>
                <w:color w:val="000000" w:themeColor="text1"/>
              </w:rPr>
            </w:pPr>
            <w:r w:rsidRPr="37F07B09">
              <w:rPr>
                <w:color w:val="000000" w:themeColor="text1"/>
              </w:rPr>
              <w:t>25.0</w:t>
            </w:r>
          </w:p>
        </w:tc>
        <w:tc>
          <w:tcPr>
            <w:tcW w:w="960" w:type="dxa"/>
            <w:vAlign w:val="bottom"/>
          </w:tcPr>
          <w:p w:rsidR="37F07B09" w:rsidP="37F07B09" w:rsidRDefault="37F07B09" w14:paraId="08F9FCFB" w14:textId="26A3293F">
            <w:pPr>
              <w:jc w:val="center"/>
              <w:rPr>
                <w:color w:val="000000" w:themeColor="text1"/>
              </w:rPr>
            </w:pPr>
            <w:r w:rsidRPr="37F07B09">
              <w:rPr>
                <w:color w:val="000000" w:themeColor="text1"/>
              </w:rPr>
              <w:t>74.2</w:t>
            </w:r>
          </w:p>
        </w:tc>
        <w:tc>
          <w:tcPr>
            <w:tcW w:w="945" w:type="dxa"/>
            <w:vAlign w:val="bottom"/>
          </w:tcPr>
          <w:p w:rsidR="37F07B09" w:rsidP="37F07B09" w:rsidRDefault="37F07B09" w14:paraId="53487E94" w14:textId="4C0075E3">
            <w:pPr>
              <w:jc w:val="center"/>
              <w:rPr>
                <w:color w:val="000000" w:themeColor="text1"/>
              </w:rPr>
            </w:pPr>
            <w:r w:rsidRPr="37F07B09">
              <w:rPr>
                <w:color w:val="000000" w:themeColor="text1"/>
              </w:rPr>
              <w:t>21.9</w:t>
            </w:r>
          </w:p>
        </w:tc>
      </w:tr>
      <w:tr w:rsidR="37F07B09" w:rsidTr="5BF0BB04" w14:paraId="1AE6720A" w14:textId="77777777">
        <w:trPr>
          <w:trHeight w:val="300"/>
        </w:trPr>
        <w:tc>
          <w:tcPr>
            <w:tcW w:w="1350" w:type="dxa"/>
          </w:tcPr>
          <w:p w:rsidR="37F07B09" w:rsidP="37F07B09" w:rsidRDefault="37F07B09" w14:paraId="0D876CA3" w14:textId="2A9E3F61">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152B99AE" w14:textId="68B1E08C">
            <w:pPr>
              <w:rPr>
                <w:color w:val="000000" w:themeColor="text1"/>
              </w:rPr>
            </w:pPr>
            <w:r w:rsidRPr="37F07B09">
              <w:rPr>
                <w:color w:val="000000" w:themeColor="text1"/>
              </w:rPr>
              <w:t>Diptera</w:t>
            </w:r>
          </w:p>
        </w:tc>
        <w:tc>
          <w:tcPr>
            <w:tcW w:w="2010" w:type="dxa"/>
          </w:tcPr>
          <w:p w:rsidR="37F07B09" w:rsidP="37F07B09" w:rsidRDefault="37F07B09" w14:paraId="3A49C2D1" w14:textId="2AF89271">
            <w:pPr>
              <w:rPr>
                <w:color w:val="000000" w:themeColor="text1"/>
              </w:rPr>
            </w:pPr>
            <w:proofErr w:type="spellStart"/>
            <w:r w:rsidRPr="37F07B09">
              <w:rPr>
                <w:color w:val="000000" w:themeColor="text1"/>
              </w:rPr>
              <w:t>Rhagionidae</w:t>
            </w:r>
            <w:proofErr w:type="spellEnd"/>
          </w:p>
        </w:tc>
        <w:tc>
          <w:tcPr>
            <w:tcW w:w="3270" w:type="dxa"/>
            <w:vAlign w:val="bottom"/>
          </w:tcPr>
          <w:p w:rsidR="37F07B09" w:rsidP="37F07B09" w:rsidRDefault="37F07B09" w14:paraId="38BDA34D" w14:textId="40D08804">
            <w:pPr>
              <w:rPr>
                <w:color w:val="000000" w:themeColor="text1"/>
              </w:rPr>
            </w:pPr>
            <w:r w:rsidRPr="37F07B09">
              <w:rPr>
                <w:color w:val="000000" w:themeColor="text1"/>
              </w:rPr>
              <w:t>Snipe Flies</w:t>
            </w:r>
          </w:p>
        </w:tc>
        <w:tc>
          <w:tcPr>
            <w:tcW w:w="1875" w:type="dxa"/>
          </w:tcPr>
          <w:p w:rsidR="37F07B09" w:rsidP="37F07B09" w:rsidRDefault="2E3ABEC3" w14:paraId="795AC57F" w14:textId="306403A1">
            <w:pPr>
              <w:jc w:val="center"/>
              <w:rPr>
                <w:color w:val="000000" w:themeColor="text1"/>
              </w:rPr>
            </w:pPr>
            <w:r w:rsidRPr="5BF0BB04">
              <w:rPr>
                <w:color w:val="000000" w:themeColor="text1"/>
              </w:rPr>
              <w:t>33.0</w:t>
            </w:r>
          </w:p>
        </w:tc>
        <w:tc>
          <w:tcPr>
            <w:tcW w:w="945" w:type="dxa"/>
            <w:vAlign w:val="bottom"/>
          </w:tcPr>
          <w:p w:rsidR="37F07B09" w:rsidP="37F07B09" w:rsidRDefault="37F07B09" w14:paraId="2A3D9659" w14:textId="043913E4">
            <w:pPr>
              <w:jc w:val="center"/>
              <w:rPr>
                <w:color w:val="000000" w:themeColor="text1"/>
              </w:rPr>
            </w:pPr>
            <w:r w:rsidRPr="37F07B09">
              <w:rPr>
                <w:color w:val="000000" w:themeColor="text1"/>
              </w:rPr>
              <w:t>62.5</w:t>
            </w:r>
          </w:p>
        </w:tc>
        <w:tc>
          <w:tcPr>
            <w:tcW w:w="960" w:type="dxa"/>
            <w:vAlign w:val="bottom"/>
          </w:tcPr>
          <w:p w:rsidR="37F07B09" w:rsidP="37F07B09" w:rsidRDefault="37F07B09" w14:paraId="3BCB8140" w14:textId="3A27456D">
            <w:pPr>
              <w:jc w:val="center"/>
              <w:rPr>
                <w:color w:val="000000" w:themeColor="text1"/>
              </w:rPr>
            </w:pPr>
            <w:r w:rsidRPr="37F07B09">
              <w:rPr>
                <w:color w:val="000000" w:themeColor="text1"/>
              </w:rPr>
              <w:t>22.6</w:t>
            </w:r>
          </w:p>
        </w:tc>
        <w:tc>
          <w:tcPr>
            <w:tcW w:w="945" w:type="dxa"/>
            <w:vAlign w:val="bottom"/>
          </w:tcPr>
          <w:p w:rsidR="37F07B09" w:rsidP="37F07B09" w:rsidRDefault="37F07B09" w14:paraId="7C8C7E32" w14:textId="07EF48AB">
            <w:pPr>
              <w:jc w:val="center"/>
              <w:rPr>
                <w:color w:val="000000" w:themeColor="text1"/>
              </w:rPr>
            </w:pPr>
            <w:r w:rsidRPr="37F07B09">
              <w:rPr>
                <w:color w:val="000000" w:themeColor="text1"/>
              </w:rPr>
              <w:t>34.4</w:t>
            </w:r>
          </w:p>
        </w:tc>
      </w:tr>
      <w:tr w:rsidR="37F07B09" w:rsidTr="5BF0BB04" w14:paraId="5780E9F9" w14:textId="77777777">
        <w:trPr>
          <w:trHeight w:val="315"/>
        </w:trPr>
        <w:tc>
          <w:tcPr>
            <w:tcW w:w="1350" w:type="dxa"/>
          </w:tcPr>
          <w:p w:rsidR="37F07B09" w:rsidP="37F07B09" w:rsidRDefault="37F07B09" w14:paraId="1FCEE50A" w14:textId="6D948665">
            <w:pPr>
              <w:rPr>
                <w:color w:val="000000" w:themeColor="text1"/>
              </w:rPr>
            </w:pPr>
            <w:r w:rsidRPr="37F07B09">
              <w:rPr>
                <w:color w:val="000000" w:themeColor="text1"/>
              </w:rPr>
              <w:t>Arachnida</w:t>
            </w:r>
          </w:p>
        </w:tc>
        <w:tc>
          <w:tcPr>
            <w:tcW w:w="1725" w:type="dxa"/>
          </w:tcPr>
          <w:p w:rsidR="37F07B09" w:rsidP="37F07B09" w:rsidRDefault="37F07B09" w14:paraId="3BA78746" w14:textId="5F01F643">
            <w:pPr>
              <w:rPr>
                <w:color w:val="000000" w:themeColor="text1"/>
              </w:rPr>
            </w:pPr>
            <w:r w:rsidRPr="37F07B09">
              <w:rPr>
                <w:color w:val="000000" w:themeColor="text1"/>
              </w:rPr>
              <w:t>Araneae</w:t>
            </w:r>
          </w:p>
        </w:tc>
        <w:tc>
          <w:tcPr>
            <w:tcW w:w="2010" w:type="dxa"/>
          </w:tcPr>
          <w:p w:rsidR="37F07B09" w:rsidP="37F07B09" w:rsidRDefault="37F07B09" w14:paraId="761C9E55" w14:textId="77077F5A">
            <w:pPr>
              <w:rPr>
                <w:color w:val="000000" w:themeColor="text1"/>
              </w:rPr>
            </w:pPr>
            <w:proofErr w:type="spellStart"/>
            <w:r w:rsidRPr="37F07B09">
              <w:rPr>
                <w:color w:val="000000" w:themeColor="text1"/>
              </w:rPr>
              <w:t>Dictynidae</w:t>
            </w:r>
            <w:proofErr w:type="spellEnd"/>
          </w:p>
        </w:tc>
        <w:tc>
          <w:tcPr>
            <w:tcW w:w="3270" w:type="dxa"/>
            <w:vAlign w:val="bottom"/>
          </w:tcPr>
          <w:p w:rsidR="37F07B09" w:rsidP="37F07B09" w:rsidRDefault="37F07B09" w14:paraId="3864785F" w14:textId="386799BA">
            <w:pPr>
              <w:rPr>
                <w:color w:val="000000" w:themeColor="text1"/>
              </w:rPr>
            </w:pPr>
            <w:proofErr w:type="spellStart"/>
            <w:r w:rsidRPr="37F07B09">
              <w:rPr>
                <w:color w:val="000000" w:themeColor="text1"/>
              </w:rPr>
              <w:t>Meshweavers</w:t>
            </w:r>
            <w:proofErr w:type="spellEnd"/>
          </w:p>
        </w:tc>
        <w:tc>
          <w:tcPr>
            <w:tcW w:w="1875" w:type="dxa"/>
          </w:tcPr>
          <w:p w:rsidR="37F07B09" w:rsidP="37F07B09" w:rsidRDefault="4FCAD6FB" w14:paraId="6BA61D0A" w14:textId="49A0BE31">
            <w:pPr>
              <w:jc w:val="center"/>
              <w:rPr>
                <w:color w:val="000000" w:themeColor="text1"/>
              </w:rPr>
            </w:pPr>
            <w:r w:rsidRPr="5BF0BB04">
              <w:rPr>
                <w:color w:val="000000" w:themeColor="text1"/>
              </w:rPr>
              <w:t>32.0</w:t>
            </w:r>
          </w:p>
        </w:tc>
        <w:tc>
          <w:tcPr>
            <w:tcW w:w="945" w:type="dxa"/>
            <w:vAlign w:val="bottom"/>
          </w:tcPr>
          <w:p w:rsidR="37F07B09" w:rsidP="37F07B09" w:rsidRDefault="37F07B09" w14:paraId="72020FE9" w14:textId="30CD5315">
            <w:pPr>
              <w:jc w:val="center"/>
              <w:rPr>
                <w:color w:val="000000" w:themeColor="text1"/>
              </w:rPr>
            </w:pPr>
            <w:r w:rsidRPr="37F07B09">
              <w:rPr>
                <w:color w:val="000000" w:themeColor="text1"/>
              </w:rPr>
              <w:t>50.0</w:t>
            </w:r>
          </w:p>
        </w:tc>
        <w:tc>
          <w:tcPr>
            <w:tcW w:w="960" w:type="dxa"/>
            <w:vAlign w:val="bottom"/>
          </w:tcPr>
          <w:p w:rsidR="37F07B09" w:rsidP="37F07B09" w:rsidRDefault="37F07B09" w14:paraId="4EA3891E" w14:textId="13F54913">
            <w:pPr>
              <w:jc w:val="center"/>
              <w:rPr>
                <w:color w:val="000000" w:themeColor="text1"/>
              </w:rPr>
            </w:pPr>
            <w:r w:rsidRPr="37F07B09">
              <w:rPr>
                <w:color w:val="000000" w:themeColor="text1"/>
              </w:rPr>
              <w:t>41.9</w:t>
            </w:r>
          </w:p>
        </w:tc>
        <w:tc>
          <w:tcPr>
            <w:tcW w:w="945" w:type="dxa"/>
            <w:vAlign w:val="bottom"/>
          </w:tcPr>
          <w:p w:rsidR="37F07B09" w:rsidP="37F07B09" w:rsidRDefault="37F07B09" w14:paraId="01F073A3" w14:textId="51D36D2D">
            <w:pPr>
              <w:jc w:val="center"/>
              <w:rPr>
                <w:color w:val="000000" w:themeColor="text1"/>
              </w:rPr>
            </w:pPr>
            <w:r w:rsidRPr="37F07B09">
              <w:rPr>
                <w:color w:val="000000" w:themeColor="text1"/>
              </w:rPr>
              <w:t>21.9</w:t>
            </w:r>
          </w:p>
        </w:tc>
      </w:tr>
      <w:tr w:rsidR="37F07B09" w:rsidTr="5BF0BB04" w14:paraId="0361789D" w14:textId="77777777">
        <w:trPr>
          <w:trHeight w:val="315"/>
        </w:trPr>
        <w:tc>
          <w:tcPr>
            <w:tcW w:w="1350" w:type="dxa"/>
          </w:tcPr>
          <w:p w:rsidR="37F07B09" w:rsidP="37F07B09" w:rsidRDefault="37F07B09" w14:paraId="74EAB64A" w14:textId="0DA6FA24">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05C8C8E6" w14:textId="7DB6EFA7">
            <w:pPr>
              <w:rPr>
                <w:color w:val="000000" w:themeColor="text1"/>
              </w:rPr>
            </w:pPr>
            <w:r w:rsidRPr="37F07B09">
              <w:rPr>
                <w:color w:val="000000" w:themeColor="text1"/>
              </w:rPr>
              <w:t>Hymenoptera</w:t>
            </w:r>
          </w:p>
        </w:tc>
        <w:tc>
          <w:tcPr>
            <w:tcW w:w="2010" w:type="dxa"/>
          </w:tcPr>
          <w:p w:rsidR="37F07B09" w:rsidP="37F07B09" w:rsidRDefault="37F07B09" w14:paraId="1BEFEC25" w14:textId="03218FB9">
            <w:pPr>
              <w:rPr>
                <w:color w:val="000000" w:themeColor="text1"/>
              </w:rPr>
            </w:pPr>
            <w:r w:rsidRPr="37F07B09">
              <w:rPr>
                <w:color w:val="000000" w:themeColor="text1"/>
              </w:rPr>
              <w:t>Ichneumonidae</w:t>
            </w:r>
          </w:p>
        </w:tc>
        <w:tc>
          <w:tcPr>
            <w:tcW w:w="3270" w:type="dxa"/>
            <w:vAlign w:val="bottom"/>
          </w:tcPr>
          <w:p w:rsidR="37F07B09" w:rsidP="37F07B09" w:rsidRDefault="37F07B09" w14:paraId="2D51CD44" w14:textId="0CAC193C">
            <w:pPr>
              <w:rPr>
                <w:color w:val="000000" w:themeColor="text1"/>
              </w:rPr>
            </w:pPr>
            <w:r w:rsidRPr="37F07B09">
              <w:rPr>
                <w:color w:val="000000" w:themeColor="text1"/>
              </w:rPr>
              <w:t>Ichneumonid wasps</w:t>
            </w:r>
          </w:p>
        </w:tc>
        <w:tc>
          <w:tcPr>
            <w:tcW w:w="1875" w:type="dxa"/>
          </w:tcPr>
          <w:p w:rsidR="37F07B09" w:rsidP="37F07B09" w:rsidRDefault="5F92DE68" w14:paraId="680CC42C" w14:textId="7C5689C4">
            <w:pPr>
              <w:jc w:val="center"/>
              <w:rPr>
                <w:color w:val="000000" w:themeColor="text1"/>
              </w:rPr>
            </w:pPr>
            <w:r w:rsidRPr="5BF0BB04">
              <w:rPr>
                <w:color w:val="000000" w:themeColor="text1"/>
              </w:rPr>
              <w:t>30.0</w:t>
            </w:r>
          </w:p>
        </w:tc>
        <w:tc>
          <w:tcPr>
            <w:tcW w:w="945" w:type="dxa"/>
            <w:vAlign w:val="bottom"/>
          </w:tcPr>
          <w:p w:rsidR="37F07B09" w:rsidP="37F07B09" w:rsidRDefault="37F07B09" w14:paraId="41327295" w14:textId="3633125B">
            <w:pPr>
              <w:jc w:val="center"/>
              <w:rPr>
                <w:color w:val="000000" w:themeColor="text1"/>
              </w:rPr>
            </w:pPr>
            <w:r w:rsidRPr="37F07B09">
              <w:rPr>
                <w:color w:val="000000" w:themeColor="text1"/>
              </w:rPr>
              <w:t>29.2</w:t>
            </w:r>
          </w:p>
        </w:tc>
        <w:tc>
          <w:tcPr>
            <w:tcW w:w="960" w:type="dxa"/>
            <w:vAlign w:val="bottom"/>
          </w:tcPr>
          <w:p w:rsidR="37F07B09" w:rsidP="37F07B09" w:rsidRDefault="37F07B09" w14:paraId="1E6EAED7" w14:textId="290CB55D">
            <w:pPr>
              <w:jc w:val="center"/>
              <w:rPr>
                <w:color w:val="000000" w:themeColor="text1"/>
              </w:rPr>
            </w:pPr>
            <w:r w:rsidRPr="37F07B09">
              <w:rPr>
                <w:color w:val="000000" w:themeColor="text1"/>
              </w:rPr>
              <w:t>29.0</w:t>
            </w:r>
          </w:p>
        </w:tc>
        <w:tc>
          <w:tcPr>
            <w:tcW w:w="945" w:type="dxa"/>
            <w:vAlign w:val="bottom"/>
          </w:tcPr>
          <w:p w:rsidR="37F07B09" w:rsidP="37F07B09" w:rsidRDefault="37F07B09" w14:paraId="7B3A034E" w14:textId="1E529DD0">
            <w:pPr>
              <w:jc w:val="center"/>
              <w:rPr>
                <w:color w:val="000000" w:themeColor="text1"/>
              </w:rPr>
            </w:pPr>
            <w:r w:rsidRPr="37F07B09">
              <w:rPr>
                <w:color w:val="000000" w:themeColor="text1"/>
              </w:rPr>
              <w:t>43.8</w:t>
            </w:r>
          </w:p>
        </w:tc>
      </w:tr>
      <w:tr w:rsidR="37F07B09" w:rsidTr="5BF0BB04" w14:paraId="3DC0E6D2" w14:textId="77777777">
        <w:trPr>
          <w:trHeight w:val="315"/>
        </w:trPr>
        <w:tc>
          <w:tcPr>
            <w:tcW w:w="1350" w:type="dxa"/>
          </w:tcPr>
          <w:p w:rsidR="37F07B09" w:rsidP="37F07B09" w:rsidRDefault="37F07B09" w14:paraId="2F23C218" w14:textId="35451A3A">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722C6AEF" w14:textId="36ACCB3F">
            <w:pPr>
              <w:rPr>
                <w:color w:val="000000" w:themeColor="text1"/>
              </w:rPr>
            </w:pPr>
            <w:r w:rsidRPr="37F07B09">
              <w:rPr>
                <w:color w:val="000000" w:themeColor="text1"/>
              </w:rPr>
              <w:t>Diptera</w:t>
            </w:r>
          </w:p>
        </w:tc>
        <w:tc>
          <w:tcPr>
            <w:tcW w:w="2010" w:type="dxa"/>
          </w:tcPr>
          <w:p w:rsidR="37F07B09" w:rsidP="37F07B09" w:rsidRDefault="37F07B09" w14:paraId="6BEFB052" w14:textId="4E251848">
            <w:pPr>
              <w:rPr>
                <w:color w:val="000000" w:themeColor="text1"/>
              </w:rPr>
            </w:pPr>
            <w:proofErr w:type="spellStart"/>
            <w:r w:rsidRPr="37F07B09">
              <w:rPr>
                <w:color w:val="000000" w:themeColor="text1"/>
              </w:rPr>
              <w:t>Cecidomyiidae</w:t>
            </w:r>
            <w:proofErr w:type="spellEnd"/>
          </w:p>
        </w:tc>
        <w:tc>
          <w:tcPr>
            <w:tcW w:w="3270" w:type="dxa"/>
            <w:vAlign w:val="bottom"/>
          </w:tcPr>
          <w:p w:rsidR="37F07B09" w:rsidP="37F07B09" w:rsidRDefault="37F07B09" w14:paraId="142116EE" w14:textId="36F85D9A">
            <w:pPr>
              <w:rPr>
                <w:color w:val="000000" w:themeColor="text1"/>
              </w:rPr>
            </w:pPr>
            <w:r w:rsidRPr="37F07B09">
              <w:rPr>
                <w:color w:val="000000" w:themeColor="text1"/>
              </w:rPr>
              <w:t>Gall and Forest Midges</w:t>
            </w:r>
          </w:p>
        </w:tc>
        <w:tc>
          <w:tcPr>
            <w:tcW w:w="1875" w:type="dxa"/>
          </w:tcPr>
          <w:p w:rsidR="37F07B09" w:rsidP="37F07B09" w:rsidRDefault="5121E1B1" w14:paraId="749EAEAE" w14:textId="4FB92E35">
            <w:pPr>
              <w:jc w:val="center"/>
              <w:rPr>
                <w:color w:val="000000" w:themeColor="text1"/>
              </w:rPr>
            </w:pPr>
            <w:r w:rsidRPr="5BF0BB04">
              <w:rPr>
                <w:color w:val="000000" w:themeColor="text1"/>
              </w:rPr>
              <w:t>29.0</w:t>
            </w:r>
          </w:p>
        </w:tc>
        <w:tc>
          <w:tcPr>
            <w:tcW w:w="945" w:type="dxa"/>
            <w:vAlign w:val="bottom"/>
          </w:tcPr>
          <w:p w:rsidR="37F07B09" w:rsidP="37F07B09" w:rsidRDefault="37F07B09" w14:paraId="3FCB672B" w14:textId="05152F3D">
            <w:pPr>
              <w:jc w:val="center"/>
              <w:rPr>
                <w:color w:val="000000" w:themeColor="text1"/>
              </w:rPr>
            </w:pPr>
            <w:r w:rsidRPr="37F07B09">
              <w:rPr>
                <w:color w:val="000000" w:themeColor="text1"/>
              </w:rPr>
              <w:t>37.5</w:t>
            </w:r>
          </w:p>
        </w:tc>
        <w:tc>
          <w:tcPr>
            <w:tcW w:w="960" w:type="dxa"/>
            <w:vAlign w:val="bottom"/>
          </w:tcPr>
          <w:p w:rsidR="37F07B09" w:rsidP="37F07B09" w:rsidRDefault="37F07B09" w14:paraId="39BA4C3D" w14:textId="2027ACB8">
            <w:pPr>
              <w:jc w:val="center"/>
              <w:rPr>
                <w:color w:val="000000" w:themeColor="text1"/>
              </w:rPr>
            </w:pPr>
            <w:r w:rsidRPr="37F07B09">
              <w:rPr>
                <w:color w:val="000000" w:themeColor="text1"/>
              </w:rPr>
              <w:t>32.3</w:t>
            </w:r>
          </w:p>
        </w:tc>
        <w:tc>
          <w:tcPr>
            <w:tcW w:w="945" w:type="dxa"/>
            <w:vAlign w:val="bottom"/>
          </w:tcPr>
          <w:p w:rsidR="37F07B09" w:rsidP="37F07B09" w:rsidRDefault="37F07B09" w14:paraId="6E2E817E" w14:textId="7BCCCCDC">
            <w:pPr>
              <w:jc w:val="center"/>
              <w:rPr>
                <w:color w:val="000000" w:themeColor="text1"/>
              </w:rPr>
            </w:pPr>
            <w:r w:rsidRPr="37F07B09">
              <w:rPr>
                <w:color w:val="000000" w:themeColor="text1"/>
              </w:rPr>
              <w:t>31.2</w:t>
            </w:r>
          </w:p>
        </w:tc>
      </w:tr>
      <w:tr w:rsidR="37F07B09" w:rsidTr="5BF0BB04" w14:paraId="63B521BA" w14:textId="77777777">
        <w:trPr>
          <w:trHeight w:val="315"/>
        </w:trPr>
        <w:tc>
          <w:tcPr>
            <w:tcW w:w="1350" w:type="dxa"/>
          </w:tcPr>
          <w:p w:rsidR="37F07B09" w:rsidP="37F07B09" w:rsidRDefault="37F07B09" w14:paraId="1A46302A" w14:textId="45887957">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79E41FAA" w14:textId="4F997E07">
            <w:pPr>
              <w:rPr>
                <w:color w:val="000000" w:themeColor="text1"/>
              </w:rPr>
            </w:pPr>
            <w:r w:rsidRPr="37F07B09">
              <w:rPr>
                <w:color w:val="000000" w:themeColor="text1"/>
              </w:rPr>
              <w:t>Diptera</w:t>
            </w:r>
          </w:p>
        </w:tc>
        <w:tc>
          <w:tcPr>
            <w:tcW w:w="2010" w:type="dxa"/>
          </w:tcPr>
          <w:p w:rsidR="37F07B09" w:rsidP="37F07B09" w:rsidRDefault="37F07B09" w14:paraId="7BBD0C16" w14:textId="63BD1F3B">
            <w:pPr>
              <w:rPr>
                <w:color w:val="000000" w:themeColor="text1"/>
              </w:rPr>
            </w:pPr>
            <w:proofErr w:type="spellStart"/>
            <w:r w:rsidRPr="37F07B09">
              <w:rPr>
                <w:color w:val="000000" w:themeColor="text1"/>
              </w:rPr>
              <w:t>Tachinidae</w:t>
            </w:r>
            <w:proofErr w:type="spellEnd"/>
          </w:p>
        </w:tc>
        <w:tc>
          <w:tcPr>
            <w:tcW w:w="3270" w:type="dxa"/>
            <w:vAlign w:val="bottom"/>
          </w:tcPr>
          <w:p w:rsidR="37F07B09" w:rsidP="37F07B09" w:rsidRDefault="37F07B09" w14:paraId="7F166AD6" w14:textId="5757CB8D">
            <w:pPr>
              <w:rPr>
                <w:color w:val="000000" w:themeColor="text1"/>
              </w:rPr>
            </w:pPr>
            <w:r w:rsidRPr="37F07B09">
              <w:rPr>
                <w:color w:val="000000" w:themeColor="text1"/>
              </w:rPr>
              <w:t>Bristle Flies</w:t>
            </w:r>
          </w:p>
        </w:tc>
        <w:tc>
          <w:tcPr>
            <w:tcW w:w="1875" w:type="dxa"/>
          </w:tcPr>
          <w:p w:rsidR="37F07B09" w:rsidP="37F07B09" w:rsidRDefault="1A8E2C77" w14:paraId="5D64FA53" w14:textId="6710BB02">
            <w:pPr>
              <w:jc w:val="center"/>
              <w:rPr>
                <w:color w:val="000000" w:themeColor="text1"/>
              </w:rPr>
            </w:pPr>
            <w:r w:rsidRPr="5BF0BB04">
              <w:rPr>
                <w:color w:val="000000" w:themeColor="text1"/>
              </w:rPr>
              <w:t>24.0</w:t>
            </w:r>
          </w:p>
        </w:tc>
        <w:tc>
          <w:tcPr>
            <w:tcW w:w="945" w:type="dxa"/>
            <w:vAlign w:val="bottom"/>
          </w:tcPr>
          <w:p w:rsidR="37F07B09" w:rsidP="37F07B09" w:rsidRDefault="37F07B09" w14:paraId="4B2FA4FB" w14:textId="1EDD5F7B">
            <w:pPr>
              <w:jc w:val="center"/>
              <w:rPr>
                <w:color w:val="000000" w:themeColor="text1"/>
              </w:rPr>
            </w:pPr>
            <w:r w:rsidRPr="37F07B09">
              <w:rPr>
                <w:color w:val="000000" w:themeColor="text1"/>
              </w:rPr>
              <w:t>16.7</w:t>
            </w:r>
          </w:p>
        </w:tc>
        <w:tc>
          <w:tcPr>
            <w:tcW w:w="960" w:type="dxa"/>
            <w:vAlign w:val="bottom"/>
          </w:tcPr>
          <w:p w:rsidR="37F07B09" w:rsidP="37F07B09" w:rsidRDefault="37F07B09" w14:paraId="4CA1B9F8" w14:textId="3FAC39A6">
            <w:pPr>
              <w:jc w:val="center"/>
              <w:rPr>
                <w:color w:val="000000" w:themeColor="text1"/>
              </w:rPr>
            </w:pPr>
            <w:r w:rsidRPr="37F07B09">
              <w:rPr>
                <w:color w:val="000000" w:themeColor="text1"/>
              </w:rPr>
              <w:t>29.0</w:t>
            </w:r>
          </w:p>
        </w:tc>
        <w:tc>
          <w:tcPr>
            <w:tcW w:w="945" w:type="dxa"/>
            <w:vAlign w:val="bottom"/>
          </w:tcPr>
          <w:p w:rsidR="37F07B09" w:rsidP="37F07B09" w:rsidRDefault="37F07B09" w14:paraId="53B0B178" w14:textId="25BFA35C">
            <w:pPr>
              <w:jc w:val="center"/>
              <w:rPr>
                <w:color w:val="000000" w:themeColor="text1"/>
              </w:rPr>
            </w:pPr>
            <w:r w:rsidRPr="37F07B09">
              <w:rPr>
                <w:color w:val="000000" w:themeColor="text1"/>
              </w:rPr>
              <w:t>34.4</w:t>
            </w:r>
          </w:p>
        </w:tc>
      </w:tr>
      <w:tr w:rsidR="37F07B09" w:rsidTr="5BF0BB04" w14:paraId="181C638D" w14:textId="77777777">
        <w:trPr>
          <w:trHeight w:val="315"/>
        </w:trPr>
        <w:tc>
          <w:tcPr>
            <w:tcW w:w="1350" w:type="dxa"/>
          </w:tcPr>
          <w:p w:rsidR="37F07B09" w:rsidP="37F07B09" w:rsidRDefault="37F07B09" w14:paraId="59D101B4" w14:textId="2CC85704">
            <w:pPr>
              <w:rPr>
                <w:color w:val="000000" w:themeColor="text1"/>
              </w:rPr>
            </w:pPr>
            <w:proofErr w:type="spellStart"/>
            <w:r w:rsidRPr="37F07B09">
              <w:rPr>
                <w:color w:val="000000" w:themeColor="text1"/>
              </w:rPr>
              <w:t>Insecta</w:t>
            </w:r>
            <w:proofErr w:type="spellEnd"/>
          </w:p>
        </w:tc>
        <w:tc>
          <w:tcPr>
            <w:tcW w:w="1725" w:type="dxa"/>
          </w:tcPr>
          <w:p w:rsidR="37F07B09" w:rsidP="37F07B09" w:rsidRDefault="37F07B09" w14:paraId="49D2F367" w14:textId="7698D821">
            <w:pPr>
              <w:rPr>
                <w:color w:val="000000" w:themeColor="text1"/>
              </w:rPr>
            </w:pPr>
            <w:r w:rsidRPr="37F07B09">
              <w:rPr>
                <w:color w:val="000000" w:themeColor="text1"/>
              </w:rPr>
              <w:t>Diptera</w:t>
            </w:r>
          </w:p>
        </w:tc>
        <w:tc>
          <w:tcPr>
            <w:tcW w:w="2010" w:type="dxa"/>
          </w:tcPr>
          <w:p w:rsidR="37F07B09" w:rsidP="37F07B09" w:rsidRDefault="37F07B09" w14:paraId="2ECAE0D8" w14:textId="3ECAF088">
            <w:pPr>
              <w:rPr>
                <w:color w:val="000000" w:themeColor="text1"/>
              </w:rPr>
            </w:pPr>
            <w:proofErr w:type="spellStart"/>
            <w:r w:rsidRPr="37F07B09">
              <w:rPr>
                <w:color w:val="000000" w:themeColor="text1"/>
              </w:rPr>
              <w:t>Mycetophilidae</w:t>
            </w:r>
            <w:proofErr w:type="spellEnd"/>
          </w:p>
        </w:tc>
        <w:tc>
          <w:tcPr>
            <w:tcW w:w="3270" w:type="dxa"/>
            <w:vAlign w:val="bottom"/>
          </w:tcPr>
          <w:p w:rsidR="37F07B09" w:rsidP="37F07B09" w:rsidRDefault="37F07B09" w14:paraId="176DBF5A" w14:textId="3079137F">
            <w:pPr>
              <w:rPr>
                <w:color w:val="000000" w:themeColor="text1"/>
              </w:rPr>
            </w:pPr>
            <w:r w:rsidRPr="37F07B09">
              <w:rPr>
                <w:color w:val="000000" w:themeColor="text1"/>
              </w:rPr>
              <w:t>Fungus Gnats</w:t>
            </w:r>
          </w:p>
        </w:tc>
        <w:tc>
          <w:tcPr>
            <w:tcW w:w="1875" w:type="dxa"/>
          </w:tcPr>
          <w:p w:rsidR="37F07B09" w:rsidP="37F07B09" w:rsidRDefault="39FAABEF" w14:paraId="760D7CA3" w14:textId="50B273AC">
            <w:pPr>
              <w:jc w:val="center"/>
              <w:rPr>
                <w:color w:val="000000" w:themeColor="text1"/>
              </w:rPr>
            </w:pPr>
            <w:r w:rsidRPr="5BF0BB04">
              <w:rPr>
                <w:color w:val="000000" w:themeColor="text1"/>
              </w:rPr>
              <w:t>22.0</w:t>
            </w:r>
          </w:p>
        </w:tc>
        <w:tc>
          <w:tcPr>
            <w:tcW w:w="945" w:type="dxa"/>
            <w:vAlign w:val="bottom"/>
          </w:tcPr>
          <w:p w:rsidR="37F07B09" w:rsidP="37F07B09" w:rsidRDefault="37F07B09" w14:paraId="37302CC2" w14:textId="7B534CC8">
            <w:pPr>
              <w:jc w:val="center"/>
              <w:rPr>
                <w:color w:val="000000" w:themeColor="text1"/>
              </w:rPr>
            </w:pPr>
            <w:r w:rsidRPr="37F07B09">
              <w:rPr>
                <w:color w:val="000000" w:themeColor="text1"/>
              </w:rPr>
              <w:t>8.3</w:t>
            </w:r>
          </w:p>
        </w:tc>
        <w:tc>
          <w:tcPr>
            <w:tcW w:w="960" w:type="dxa"/>
            <w:vAlign w:val="bottom"/>
          </w:tcPr>
          <w:p w:rsidR="37F07B09" w:rsidP="37F07B09" w:rsidRDefault="37F07B09" w14:paraId="5014C3EE" w14:textId="27624001">
            <w:pPr>
              <w:jc w:val="center"/>
              <w:rPr>
                <w:color w:val="000000" w:themeColor="text1"/>
              </w:rPr>
            </w:pPr>
            <w:r w:rsidRPr="37F07B09">
              <w:rPr>
                <w:color w:val="000000" w:themeColor="text1"/>
              </w:rPr>
              <w:t>16.1</w:t>
            </w:r>
          </w:p>
        </w:tc>
        <w:tc>
          <w:tcPr>
            <w:tcW w:w="945" w:type="dxa"/>
            <w:vAlign w:val="bottom"/>
          </w:tcPr>
          <w:p w:rsidR="37F07B09" w:rsidP="37F07B09" w:rsidRDefault="37F07B09" w14:paraId="49D57432" w14:textId="79F4D7B5">
            <w:pPr>
              <w:jc w:val="center"/>
              <w:rPr>
                <w:color w:val="000000" w:themeColor="text1"/>
              </w:rPr>
            </w:pPr>
            <w:r w:rsidRPr="37F07B09">
              <w:rPr>
                <w:color w:val="000000" w:themeColor="text1"/>
              </w:rPr>
              <w:t>46.9</w:t>
            </w:r>
          </w:p>
        </w:tc>
      </w:tr>
      <w:tr w:rsidR="37F07B09" w:rsidTr="5BF0BB04" w14:paraId="0FA821E8" w14:textId="77777777">
        <w:trPr>
          <w:trHeight w:val="315"/>
        </w:trPr>
        <w:tc>
          <w:tcPr>
            <w:tcW w:w="1350" w:type="dxa"/>
            <w:tcBorders>
              <w:bottom w:val="single" w:color="auto" w:sz="6" w:space="0"/>
            </w:tcBorders>
          </w:tcPr>
          <w:p w:rsidR="37F07B09" w:rsidP="37F07B09" w:rsidRDefault="37F07B09" w14:paraId="7A1D109C" w14:textId="6E8C628C">
            <w:pPr>
              <w:rPr>
                <w:color w:val="000000" w:themeColor="text1"/>
              </w:rPr>
            </w:pPr>
            <w:r w:rsidRPr="37F07B09">
              <w:rPr>
                <w:color w:val="000000" w:themeColor="text1"/>
              </w:rPr>
              <w:t>Arachnida</w:t>
            </w:r>
          </w:p>
        </w:tc>
        <w:tc>
          <w:tcPr>
            <w:tcW w:w="1725" w:type="dxa"/>
            <w:tcBorders>
              <w:bottom w:val="single" w:color="auto" w:sz="6" w:space="0"/>
            </w:tcBorders>
          </w:tcPr>
          <w:p w:rsidR="37F07B09" w:rsidP="37F07B09" w:rsidRDefault="37F07B09" w14:paraId="0096D841" w14:textId="0216E0E0">
            <w:pPr>
              <w:rPr>
                <w:color w:val="000000" w:themeColor="text1"/>
              </w:rPr>
            </w:pPr>
            <w:r w:rsidRPr="37F07B09">
              <w:rPr>
                <w:color w:val="000000" w:themeColor="text1"/>
              </w:rPr>
              <w:t>Araneae</w:t>
            </w:r>
          </w:p>
        </w:tc>
        <w:tc>
          <w:tcPr>
            <w:tcW w:w="2010" w:type="dxa"/>
            <w:tcBorders>
              <w:bottom w:val="single" w:color="auto" w:sz="6" w:space="0"/>
            </w:tcBorders>
          </w:tcPr>
          <w:p w:rsidR="37F07B09" w:rsidP="37F07B09" w:rsidRDefault="37F07B09" w14:paraId="53A0B7E6" w14:textId="635F8482">
            <w:pPr>
              <w:rPr>
                <w:color w:val="000000" w:themeColor="text1"/>
              </w:rPr>
            </w:pPr>
            <w:proofErr w:type="spellStart"/>
            <w:r w:rsidRPr="37F07B09">
              <w:rPr>
                <w:color w:val="000000" w:themeColor="text1"/>
              </w:rPr>
              <w:t>Tetragnathidae</w:t>
            </w:r>
            <w:proofErr w:type="spellEnd"/>
          </w:p>
        </w:tc>
        <w:tc>
          <w:tcPr>
            <w:tcW w:w="3270" w:type="dxa"/>
            <w:tcBorders>
              <w:bottom w:val="single" w:color="auto" w:sz="6" w:space="0"/>
            </w:tcBorders>
            <w:vAlign w:val="bottom"/>
          </w:tcPr>
          <w:p w:rsidR="37F07B09" w:rsidP="37F07B09" w:rsidRDefault="37F07B09" w14:paraId="46A0EAB4" w14:textId="2632943C">
            <w:pPr>
              <w:rPr>
                <w:color w:val="000000" w:themeColor="text1"/>
              </w:rPr>
            </w:pPr>
            <w:r w:rsidRPr="37F07B09">
              <w:rPr>
                <w:color w:val="000000" w:themeColor="text1"/>
              </w:rPr>
              <w:t xml:space="preserve">Long-jawed </w:t>
            </w:r>
            <w:proofErr w:type="spellStart"/>
            <w:r w:rsidRPr="37F07B09">
              <w:rPr>
                <w:color w:val="000000" w:themeColor="text1"/>
              </w:rPr>
              <w:t>Orbweavers</w:t>
            </w:r>
            <w:proofErr w:type="spellEnd"/>
          </w:p>
        </w:tc>
        <w:tc>
          <w:tcPr>
            <w:tcW w:w="1875" w:type="dxa"/>
            <w:tcBorders>
              <w:bottom w:val="single" w:color="auto" w:sz="6" w:space="0"/>
            </w:tcBorders>
          </w:tcPr>
          <w:p w:rsidR="37F07B09" w:rsidP="37F07B09" w:rsidRDefault="32442829" w14:paraId="33B60D99" w14:textId="15E2F9D1">
            <w:pPr>
              <w:jc w:val="center"/>
              <w:rPr>
                <w:color w:val="000000" w:themeColor="text1"/>
              </w:rPr>
            </w:pPr>
            <w:r w:rsidRPr="5BF0BB04">
              <w:rPr>
                <w:color w:val="000000" w:themeColor="text1"/>
              </w:rPr>
              <w:t>22.0</w:t>
            </w:r>
          </w:p>
        </w:tc>
        <w:tc>
          <w:tcPr>
            <w:tcW w:w="945" w:type="dxa"/>
            <w:tcBorders>
              <w:bottom w:val="single" w:color="auto" w:sz="6" w:space="0"/>
            </w:tcBorders>
            <w:vAlign w:val="bottom"/>
          </w:tcPr>
          <w:p w:rsidR="37F07B09" w:rsidP="37F07B09" w:rsidRDefault="37F07B09" w14:paraId="6E0525BB" w14:textId="4A1D9452">
            <w:pPr>
              <w:jc w:val="center"/>
              <w:rPr>
                <w:color w:val="000000" w:themeColor="text1"/>
              </w:rPr>
            </w:pPr>
            <w:r w:rsidRPr="37F07B09">
              <w:rPr>
                <w:color w:val="000000" w:themeColor="text1"/>
              </w:rPr>
              <w:t>50.0</w:t>
            </w:r>
          </w:p>
        </w:tc>
        <w:tc>
          <w:tcPr>
            <w:tcW w:w="960" w:type="dxa"/>
            <w:tcBorders>
              <w:bottom w:val="single" w:color="auto" w:sz="6" w:space="0"/>
            </w:tcBorders>
            <w:vAlign w:val="bottom"/>
          </w:tcPr>
          <w:p w:rsidR="37F07B09" w:rsidP="37F07B09" w:rsidRDefault="37F07B09" w14:paraId="00304D2C" w14:textId="7F392C36">
            <w:pPr>
              <w:jc w:val="center"/>
              <w:rPr>
                <w:color w:val="000000" w:themeColor="text1"/>
              </w:rPr>
            </w:pPr>
            <w:r w:rsidRPr="37F07B09">
              <w:rPr>
                <w:color w:val="000000" w:themeColor="text1"/>
              </w:rPr>
              <w:t>22.6</w:t>
            </w:r>
          </w:p>
        </w:tc>
        <w:tc>
          <w:tcPr>
            <w:tcW w:w="945" w:type="dxa"/>
            <w:tcBorders>
              <w:bottom w:val="single" w:color="auto" w:sz="6" w:space="0"/>
            </w:tcBorders>
            <w:vAlign w:val="bottom"/>
          </w:tcPr>
          <w:p w:rsidR="37F07B09" w:rsidP="37F07B09" w:rsidRDefault="37F07B09" w14:paraId="0710F6E4" w14:textId="351AEA91">
            <w:pPr>
              <w:jc w:val="center"/>
              <w:rPr>
                <w:color w:val="000000" w:themeColor="text1"/>
              </w:rPr>
            </w:pPr>
            <w:r w:rsidRPr="37F07B09">
              <w:rPr>
                <w:color w:val="000000" w:themeColor="text1"/>
              </w:rPr>
              <w:t>9.4</w:t>
            </w:r>
          </w:p>
        </w:tc>
      </w:tr>
    </w:tbl>
    <w:p w:rsidR="37F07B09" w:rsidP="37F07B09" w:rsidRDefault="37F07B09" w14:paraId="541437A5" w14:textId="215F665B">
      <w:pPr>
        <w:rPr>
          <w:color w:val="000000" w:themeColor="text1"/>
        </w:rPr>
        <w:sectPr w:rsidR="37F07B09">
          <w:headerReference w:type="default" r:id="rId16"/>
          <w:headerReference w:type="first" r:id="rId17"/>
          <w:footerReference w:type="first" r:id="rId18"/>
          <w:pgSz w:w="15840" w:h="12240" w:orient="landscape"/>
          <w:pgMar w:top="1440" w:right="1440" w:bottom="1440" w:left="1440" w:header="720" w:footer="720" w:gutter="0"/>
          <w:cols w:space="720"/>
          <w:titlePg/>
          <w:docGrid w:linePitch="360"/>
        </w:sectPr>
      </w:pPr>
    </w:p>
    <w:p w:rsidR="008E70B5" w:rsidP="008E70B5" w:rsidRDefault="008E70B5" w14:paraId="0191BE48" w14:textId="0CB502F6">
      <w:pPr>
        <w:spacing w:line="480" w:lineRule="auto"/>
      </w:pPr>
    </w:p>
    <w:p w:rsidR="008E70B5" w:rsidP="008E70B5" w:rsidRDefault="008E70B5" w14:paraId="0399CA6E" w14:textId="77777777">
      <w:pPr>
        <w:spacing w:line="480" w:lineRule="auto"/>
        <w:rPr>
          <w:b/>
          <w:bCs/>
          <w:color w:val="000000" w:themeColor="text1"/>
        </w:rPr>
        <w:sectPr w:rsidR="008E70B5">
          <w:headerReference w:type="default" r:id="rId19"/>
          <w:headerReference w:type="first" r:id="rId20"/>
          <w:footerReference w:type="first" r:id="rId21"/>
          <w:pgSz w:w="12240" w:h="15840"/>
          <w:pgMar w:top="1440" w:right="1440" w:bottom="1440" w:left="1440" w:header="720" w:footer="720" w:gutter="0"/>
          <w:cols w:space="720"/>
          <w:titlePg/>
          <w:docGrid w:linePitch="360"/>
        </w:sectPr>
      </w:pPr>
    </w:p>
    <w:p w:rsidR="008E70B5" w:rsidP="5BF0BB04" w:rsidRDefault="574CF05D" w14:paraId="6171D2C8" w14:textId="6336E46E">
      <w:pPr>
        <w:rPr>
          <w:color w:val="000000" w:themeColor="text1"/>
        </w:rPr>
      </w:pPr>
      <w:r w:rsidRPr="5BF0BB04">
        <w:rPr>
          <w:rStyle w:val="normaltextrun"/>
          <w:b/>
          <w:bCs/>
          <w:color w:val="000000" w:themeColor="text1"/>
        </w:rPr>
        <w:t>Figure 2.</w:t>
      </w:r>
      <w:r w:rsidRPr="5BF0BB04">
        <w:rPr>
          <w:rStyle w:val="normaltextrun"/>
          <w:color w:val="000000" w:themeColor="text1"/>
        </w:rPr>
        <w:t xml:space="preserve"> NMDS plot of diet composition shows limited overlap between the diets of black-throated blue warblers between survey periods at the Hubbard Brook Experimental Forest, New Hampshire, USA. Points represent diet composition of individuals based on species. Ovals represent standard error (???).</w:t>
      </w:r>
    </w:p>
    <w:p w:rsidR="008E70B5" w:rsidP="5BF0BB04" w:rsidRDefault="008E70B5" w14:paraId="033E87E1" w14:textId="225DE064">
      <w:pPr>
        <w:rPr>
          <w:rStyle w:val="normaltextrun"/>
          <w:color w:val="000000" w:themeColor="text1"/>
        </w:rPr>
      </w:pPr>
    </w:p>
    <w:p w:rsidR="008E70B5" w:rsidP="5BF0BB04" w:rsidRDefault="0F3323E8" w14:paraId="7F1E0DEA" w14:textId="4EBBC361">
      <w:pPr>
        <w:jc w:val="center"/>
      </w:pPr>
      <w:r>
        <w:rPr>
          <w:noProof/>
        </w:rPr>
        <w:drawing>
          <wp:inline distT="0" distB="0" distL="0" distR="0" wp14:anchorId="5D2E9515" wp14:editId="0F30BD00">
            <wp:extent cx="7518504" cy="4777383"/>
            <wp:effectExtent l="0" t="0" r="0" b="0"/>
            <wp:docPr id="365903110" name="Picture 36590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7518504" cy="4777383"/>
                    </a:xfrm>
                    <a:prstGeom prst="rect">
                      <a:avLst/>
                    </a:prstGeom>
                  </pic:spPr>
                </pic:pic>
              </a:graphicData>
            </a:graphic>
          </wp:inline>
        </w:drawing>
      </w:r>
    </w:p>
    <w:p w:rsidR="008E70B5" w:rsidP="008E70B5" w:rsidRDefault="008E70B5" w14:paraId="0C29407B" w14:textId="55699769">
      <w:pPr>
        <w:sectPr w:rsidR="008E70B5">
          <w:headerReference w:type="default" r:id="rId23"/>
          <w:headerReference w:type="first" r:id="rId24"/>
          <w:footerReference w:type="first" r:id="rId25"/>
          <w:pgSz w:w="15840" w:h="12240" w:orient="landscape"/>
          <w:pgMar w:top="1440" w:right="1440" w:bottom="1440" w:left="1440" w:header="720" w:footer="720" w:gutter="0"/>
          <w:cols w:space="720"/>
          <w:titlePg/>
          <w:docGrid w:linePitch="360"/>
        </w:sectPr>
      </w:pPr>
    </w:p>
    <w:p w:rsidR="008E70B5" w:rsidP="5BF0BB04" w:rsidRDefault="2FABAB37" w14:paraId="3031D126" w14:textId="55949E4E">
      <w:pPr>
        <w:spacing w:line="480" w:lineRule="auto"/>
        <w:contextualSpacing/>
        <w:rPr>
          <w:color w:val="000000" w:themeColor="text1"/>
        </w:rPr>
      </w:pPr>
      <w:r w:rsidRPr="5BF0BB04">
        <w:rPr>
          <w:rStyle w:val="normaltextrun"/>
          <w:b/>
          <w:bCs/>
          <w:color w:val="000000" w:themeColor="text1"/>
        </w:rPr>
        <w:t xml:space="preserve">Figure 3. </w:t>
      </w:r>
      <w:r w:rsidRPr="5BF0BB04">
        <w:rPr>
          <w:rStyle w:val="normaltextrun"/>
          <w:color w:val="000000" w:themeColor="text1"/>
        </w:rPr>
        <w:t>Frequency of occurrence (FOO) of top 15 prey families (families that occur in &gt;20 samples) in the diets of black-throated blue warblers across survey periods at the Hubbard Brook Experimental Forest, New Hampshire, USA. </w:t>
      </w:r>
    </w:p>
    <w:p w:rsidR="008E70B5" w:rsidP="5BF0BB04" w:rsidRDefault="008E70B5" w14:paraId="3E4BE635" w14:textId="641AF7B8">
      <w:pPr>
        <w:spacing w:line="480" w:lineRule="auto"/>
        <w:contextualSpacing/>
        <w:rPr>
          <w:rStyle w:val="normaltextrun"/>
          <w:color w:val="000000" w:themeColor="text1"/>
        </w:rPr>
      </w:pPr>
    </w:p>
    <w:p w:rsidR="008E70B5" w:rsidP="5BF0BB04" w:rsidRDefault="29B779E2" w14:paraId="0898D10B" w14:textId="01E8A43B">
      <w:pPr>
        <w:spacing w:line="480" w:lineRule="auto"/>
        <w:contextualSpacing/>
      </w:pPr>
      <w:r>
        <w:rPr>
          <w:noProof/>
        </w:rPr>
        <w:drawing>
          <wp:inline distT="0" distB="0" distL="0" distR="0" wp14:anchorId="649613B7" wp14:editId="79AC9D4F">
            <wp:extent cx="3086100" cy="5021451"/>
            <wp:effectExtent l="0" t="0" r="0" b="0"/>
            <wp:docPr id="1166935571" name="Picture 116693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6100" cy="5021451"/>
                    </a:xfrm>
                    <a:prstGeom prst="rect">
                      <a:avLst/>
                    </a:prstGeom>
                  </pic:spPr>
                </pic:pic>
              </a:graphicData>
            </a:graphic>
          </wp:inline>
        </w:drawing>
      </w:r>
    </w:p>
    <w:p w:rsidR="008E70B5" w:rsidP="008E70B5" w:rsidRDefault="008E70B5" w14:paraId="54371A65" w14:textId="1CE50E16">
      <w:pPr>
        <w:spacing w:line="480" w:lineRule="auto"/>
        <w:contextualSpacing/>
        <w:rPr>
          <w:b/>
          <w:bCs/>
          <w:color w:val="000000" w:themeColor="text1"/>
        </w:rPr>
      </w:pPr>
    </w:p>
    <w:p w:rsidR="008E70B5" w:rsidP="5BF0BB04" w:rsidRDefault="008E70B5" w14:paraId="2E72CE61" w14:textId="2FA5A927">
      <w:pPr>
        <w:rPr>
          <w:color w:val="000000" w:themeColor="text1"/>
        </w:rPr>
      </w:pPr>
      <w:r w:rsidRPr="5BF0BB04">
        <w:rPr>
          <w:b/>
          <w:bCs/>
          <w:color w:val="000000" w:themeColor="text1"/>
        </w:rPr>
        <w:br w:type="page"/>
      </w:r>
      <w:r w:rsidRPr="5BF0BB04" w:rsidR="2649A4F8">
        <w:rPr>
          <w:color w:val="000000" w:themeColor="text1"/>
        </w:rPr>
        <w:t xml:space="preserve"> </w:t>
      </w:r>
      <w:r w:rsidRPr="5BF0BB04" w:rsidR="5872E4E9">
        <w:rPr>
          <w:rStyle w:val="normaltextrun"/>
          <w:b/>
          <w:bCs/>
          <w:color w:val="000000" w:themeColor="text1"/>
        </w:rPr>
        <w:t xml:space="preserve">Figure 4. </w:t>
      </w:r>
      <w:r w:rsidRPr="5BF0BB04" w:rsidR="5872E4E9">
        <w:rPr>
          <w:rStyle w:val="normaltextrun"/>
          <w:color w:val="000000" w:themeColor="text1"/>
        </w:rPr>
        <w:t xml:space="preserve">Comparison of the frequency of occurrence of prey items in the diets of black-throated blue warblers with proportional biomass of target Lepidoptera </w:t>
      </w:r>
      <w:proofErr w:type="gramStart"/>
      <w:r w:rsidRPr="5BF0BB04" w:rsidR="5872E4E9">
        <w:rPr>
          <w:rStyle w:val="normaltextrun"/>
          <w:color w:val="000000" w:themeColor="text1"/>
        </w:rPr>
        <w:t>families</w:t>
      </w:r>
      <w:proofErr w:type="gramEnd"/>
      <w:r w:rsidRPr="5BF0BB04" w:rsidR="5872E4E9">
        <w:rPr>
          <w:rStyle w:val="normaltextrun"/>
          <w:color w:val="000000" w:themeColor="text1"/>
        </w:rPr>
        <w:t xml:space="preserve"> caterpillar surveys across survey periods at the Hubbard Brook Experimental Forest, New Hampshire, USA. </w:t>
      </w:r>
    </w:p>
    <w:p w:rsidR="008E70B5" w:rsidP="5BF0BB04" w:rsidRDefault="008E70B5" w14:paraId="5149A626" w14:textId="5FDCEFA9">
      <w:pPr>
        <w:rPr>
          <w:rStyle w:val="normaltextrun"/>
          <w:color w:val="000000" w:themeColor="text1"/>
        </w:rPr>
      </w:pPr>
    </w:p>
    <w:p w:rsidR="008E70B5" w:rsidP="5BF0BB04" w:rsidRDefault="6D59325B" w14:paraId="75E53B29" w14:textId="25A6E7E1">
      <w:r>
        <w:rPr>
          <w:noProof/>
        </w:rPr>
        <w:drawing>
          <wp:inline distT="0" distB="0" distL="0" distR="0" wp14:anchorId="55235693" wp14:editId="52927B5B">
            <wp:extent cx="3891280" cy="4876800"/>
            <wp:effectExtent l="0" t="0" r="0" b="0"/>
            <wp:docPr id="20161034" name="Picture 2016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91280" cy="4876800"/>
                    </a:xfrm>
                    <a:prstGeom prst="rect">
                      <a:avLst/>
                    </a:prstGeom>
                  </pic:spPr>
                </pic:pic>
              </a:graphicData>
            </a:graphic>
          </wp:inline>
        </w:drawing>
      </w:r>
    </w:p>
    <w:p w:rsidR="008E70B5" w:rsidP="008E70B5" w:rsidRDefault="008E70B5" w14:paraId="60FC7460" w14:textId="18B28EA0">
      <w:pPr>
        <w:rPr>
          <w:color w:val="000000" w:themeColor="text1"/>
        </w:rPr>
        <w:sectPr w:rsidR="008E70B5">
          <w:headerReference w:type="default" r:id="rId28"/>
          <w:headerReference w:type="first" r:id="rId29"/>
          <w:footerReference w:type="first" r:id="rId30"/>
          <w:pgSz w:w="12240" w:h="15840"/>
          <w:pgMar w:top="1440" w:right="1440" w:bottom="1440" w:left="1440" w:header="720" w:footer="720" w:gutter="0"/>
          <w:cols w:space="720"/>
          <w:titlePg/>
          <w:docGrid w:linePitch="360"/>
        </w:sectPr>
      </w:pPr>
    </w:p>
    <w:p w:rsidR="00A977EC" w:rsidP="5BF0BB04" w:rsidRDefault="00A977EC" w14:paraId="2CBE819E" w14:textId="7B52FEEC">
      <w:pPr>
        <w:contextualSpacing/>
        <w:rPr>
          <w:b/>
          <w:color w:val="000000" w:themeColor="text1"/>
        </w:rPr>
      </w:pPr>
    </w:p>
    <w:sectPr w:rsidR="00A977EC">
      <w:headerReference w:type="default" r:id="rId31"/>
      <w:headerReference w:type="first" r:id="rId32"/>
      <w:footerReference w:type="first" r:id="rId33"/>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S" w:author="Andrew Stillman" w:date="2022-12-20T13:07:00Z" w:id="17">
    <w:p w:rsidR="00A40FDE" w:rsidRDefault="00A40FDE" w14:paraId="025C8659" w14:textId="77777777">
      <w:pPr>
        <w:pStyle w:val="CommentText"/>
      </w:pPr>
      <w:r>
        <w:rPr>
          <w:rStyle w:val="CommentReference"/>
        </w:rPr>
        <w:annotationRef/>
      </w:r>
      <w:r>
        <w:t xml:space="preserve">I'd like to cite </w:t>
      </w:r>
      <w:hyperlink w:history="1" r:id="rId1">
        <w:r w:rsidRPr="001D5C92">
          <w:rPr>
            <w:rStyle w:val="Hyperlink"/>
          </w:rPr>
          <w:t>https://doi.org/10.1093/ornithology/ukac009</w:t>
        </w:r>
      </w:hyperlink>
      <w:r>
        <w:t xml:space="preserve"> somewhere in this paper because:</w:t>
      </w:r>
      <w:r>
        <w:br/>
      </w:r>
      <w:r>
        <w:t>1. I drew heavily from this paper when designing the analysis.</w:t>
      </w:r>
    </w:p>
    <w:p w:rsidR="00A40FDE" w:rsidRDefault="00A40FDE" w14:paraId="329AC7EB" w14:textId="77777777">
      <w:pPr>
        <w:pStyle w:val="CommentText"/>
      </w:pPr>
      <w:r>
        <w:t>2. The study explicitly discusses birds responding to 'resource pulses' that change over time.</w:t>
      </w:r>
    </w:p>
    <w:p w:rsidR="00A40FDE" w:rsidRDefault="00A40FDE" w14:paraId="76F45611" w14:textId="77777777">
      <w:pPr>
        <w:pStyle w:val="CommentText"/>
      </w:pPr>
      <w:r>
        <w:t xml:space="preserve">3. It's a good example of detecting small and soft-bodied prey which had been overlooked in previous work. </w:t>
      </w:r>
    </w:p>
    <w:p w:rsidR="00A40FDE" w:rsidRDefault="00A40FDE" w14:paraId="1696B6E6" w14:textId="77777777">
      <w:pPr>
        <w:pStyle w:val="CommentText"/>
      </w:pPr>
    </w:p>
    <w:p w:rsidR="00A40FDE" w:rsidRDefault="00A40FDE" w14:paraId="39960CB3" w14:textId="77777777">
      <w:pPr>
        <w:pStyle w:val="CommentText"/>
      </w:pPr>
      <w:r>
        <w:t xml:space="preserve">Perhaps it could be added here, or in the discussion? It would also fit when talking about how observational methods overlook certain prey taxa (below). </w:t>
      </w:r>
    </w:p>
  </w:comment>
  <w:comment w:initials="LF" w:author="Lindsey Elizabeth Forg" w:date="2022-12-05T14:57:00Z" w:id="21">
    <w:p w:rsidR="49458C27" w:rsidRDefault="49458C27" w14:paraId="422C8451" w14:textId="671C369E">
      <w:pPr>
        <w:pStyle w:val="CommentText"/>
      </w:pPr>
      <w:r>
        <w:t>include or no?</w:t>
      </w:r>
      <w:r>
        <w:rPr>
          <w:rStyle w:val="CommentReference"/>
        </w:rPr>
        <w:annotationRef/>
      </w:r>
    </w:p>
  </w:comment>
  <w:comment w:initials="AS" w:author="Andrew Stillman" w:date="2022-12-20T14:13:00Z" w:id="24">
    <w:p w:rsidR="001A23A1" w:rsidRDefault="001A23A1" w14:paraId="72ACF88C" w14:textId="77777777">
      <w:pPr>
        <w:pStyle w:val="CommentText"/>
      </w:pPr>
      <w:r>
        <w:rPr>
          <w:rStyle w:val="CommentReference"/>
        </w:rPr>
        <w:annotationRef/>
      </w:r>
      <w:r>
        <w:t xml:space="preserve">Note that our results only examine the three lep families. No need to bring up spiders in this paper (seems redundant to bring them up in the methods only to say that we dropped them from the analysis/results). </w:t>
      </w:r>
    </w:p>
  </w:comment>
  <w:comment w:initials="LF" w:author="Lindsey Elizabeth Forg" w:date="2022-11-26T14:59:00Z" w:id="75">
    <w:p w:rsidR="55F8FDBE" w:rsidRDefault="55F8FDBE" w14:paraId="7BD75728" w14:textId="0E896F43">
      <w:pPr>
        <w:pStyle w:val="CommentText"/>
      </w:pPr>
      <w:r>
        <w:t>is this proper citation?</w:t>
      </w:r>
      <w:r>
        <w:rPr>
          <w:rStyle w:val="CommentReference"/>
        </w:rPr>
        <w:annotationRef/>
      </w:r>
    </w:p>
  </w:comment>
  <w:comment w:initials="AS" w:author="Andrew Stillman" w:date="2022-12-21T11:36:00Z" w:id="76">
    <w:p w:rsidR="00055142" w:rsidRDefault="00055142" w14:paraId="5E47E2D7" w14:textId="77777777">
      <w:pPr>
        <w:pStyle w:val="CommentText"/>
      </w:pPr>
      <w:r>
        <w:rPr>
          <w:rStyle w:val="CommentReference"/>
        </w:rPr>
        <w:annotationRef/>
      </w:r>
      <w:r>
        <w:t xml:space="preserve">Feel free to edit! </w:t>
      </w:r>
    </w:p>
    <w:p w:rsidR="00055142" w:rsidRDefault="00055142" w14:paraId="06D6305E" w14:textId="77777777">
      <w:pPr>
        <w:pStyle w:val="CommentText"/>
      </w:pPr>
    </w:p>
    <w:p w:rsidR="00055142" w:rsidRDefault="00055142" w14:paraId="1F500185" w14:textId="77777777">
      <w:pPr>
        <w:pStyle w:val="CommentText"/>
      </w:pPr>
      <w:r>
        <w:t xml:space="preserve">When adding a new in-text citation, I included the full reference as a comment so you can add it to your citation software and update the refs. </w:t>
      </w:r>
    </w:p>
  </w:comment>
  <w:comment w:initials="AS" w:author="Andrew Stillman" w:date="2022-12-21T11:00:00Z" w:id="80">
    <w:p w:rsidR="00CE2458" w:rsidP="00CE2458" w:rsidRDefault="00CE2458" w14:paraId="30A10D86" w14:textId="40371F6E">
      <w:pPr>
        <w:pStyle w:val="CommentText"/>
      </w:pPr>
      <w:r>
        <w:rPr>
          <w:rStyle w:val="CommentReference"/>
        </w:rPr>
        <w:annotationRef/>
      </w:r>
      <w:r>
        <w:t xml:space="preserve">Oksanen, J., F. G. Blanchet, M. Friendly, R. Kindt, P. Legendre, D. McLinn, P. R. Minchin, R. B. O’Hara, G. L. Simpson, P. Solymos, M. H. H. Stevens, et al.  (2019). vegan: Community ecology package. R package version 2.5-6. </w:t>
      </w:r>
      <w:hyperlink w:history="1" r:id="rId2">
        <w:r w:rsidRPr="00F91EDF">
          <w:rPr>
            <w:rStyle w:val="Hyperlink"/>
          </w:rPr>
          <w:t>https://cran.r-project.org/package=vegan</w:t>
        </w:r>
      </w:hyperlink>
    </w:p>
    <w:p w:rsidR="00CE2458" w:rsidP="00CE2458" w:rsidRDefault="00CE2458" w14:paraId="2D9090E4" w14:textId="77777777">
      <w:pPr>
        <w:pStyle w:val="CommentText"/>
      </w:pPr>
    </w:p>
    <w:p w:rsidR="00CE2458" w:rsidP="00CE2458" w:rsidRDefault="00CE2458" w14:paraId="1E13520C" w14:textId="77777777">
      <w:pPr>
        <w:pStyle w:val="CommentText"/>
      </w:pPr>
      <w:r>
        <w:t xml:space="preserve">R Core Team (2022). R: A language and environment for statistical computing. R Foundation for Statistical Computing, Vienna, Austria. </w:t>
      </w:r>
      <w:hyperlink w:history="1" r:id="rId3">
        <w:r w:rsidRPr="00F91EDF">
          <w:rPr>
            <w:rStyle w:val="Hyperlink"/>
          </w:rPr>
          <w:t>https://www.r-project.org/</w:t>
        </w:r>
      </w:hyperlink>
    </w:p>
  </w:comment>
  <w:comment w:initials="AS" w:author="Andrew Stillman" w:date="2022-12-21T11:03:00Z" w:id="83">
    <w:p w:rsidR="00CE2458" w:rsidP="00CE2458" w:rsidRDefault="00CE2458" w14:paraId="663F5A51" w14:textId="77777777">
      <w:pPr>
        <w:pStyle w:val="CommentText"/>
      </w:pPr>
      <w:r>
        <w:rPr>
          <w:rStyle w:val="CommentReference"/>
        </w:rPr>
        <w:annotationRef/>
      </w:r>
      <w:r>
        <w:t>Anderson, M. J. (2006). Distance-based tests for homogeneity of multivariate dispersions. Biometrics 62:245–253.</w:t>
      </w:r>
    </w:p>
  </w:comment>
  <w:comment w:initials="AS" w:author="Andrew Stillman" w:date="2022-12-21T11:05:00Z" w:id="84">
    <w:p w:rsidR="00CE2458" w:rsidP="00CE2458" w:rsidRDefault="00CE2458" w14:paraId="2778CBF7" w14:textId="77777777">
      <w:pPr>
        <w:pStyle w:val="CommentText"/>
      </w:pPr>
      <w:r>
        <w:rPr>
          <w:rStyle w:val="CommentReference"/>
        </w:rPr>
        <w:annotationRef/>
      </w:r>
      <w:r>
        <w:t>Chase, J. M., N. J. B. Kraft, K. G. Smith, M. Vellend, and B. D. Inouye (2011). Using null models to disentangle variation in community dissimilarity from variation in α-diversity. Ecosphere 2:art24.</w:t>
      </w:r>
    </w:p>
  </w:comment>
  <w:comment w:initials="AS" w:author="Andrew Stillman" w:date="2022-12-21T10:58:00Z" w:id="88">
    <w:p w:rsidR="00C50FBE" w:rsidP="00C50FBE" w:rsidRDefault="00C50FBE" w14:paraId="050C798E" w14:textId="77777777">
      <w:pPr>
        <w:pStyle w:val="CommentText"/>
      </w:pPr>
      <w:r>
        <w:rPr>
          <w:rStyle w:val="CommentReference"/>
        </w:rPr>
        <w:annotationRef/>
      </w:r>
      <w:r>
        <w:t xml:space="preserve">Hsieh, T. C., K. H. Ma, and A. Chao (2020). iNEXT: iNterpolation and EXTrapolation for species diversity. R package version 2.0.20. </w:t>
      </w:r>
      <w:hyperlink w:history="1" r:id="rId4">
        <w:r w:rsidRPr="00A33280">
          <w:rPr>
            <w:rStyle w:val="Hyperlink"/>
          </w:rPr>
          <w:t>https://cran.r-project.org/web/packages/iNEXT/vignettes/Introduction.html</w:t>
        </w:r>
      </w:hyperlink>
    </w:p>
  </w:comment>
  <w:comment w:initials="AS" w:author="Andrew Stillman" w:date="2022-12-21T11:11:00Z" w:id="89">
    <w:p w:rsidR="00C50FBE" w:rsidP="00C50FBE" w:rsidRDefault="00C50FBE" w14:paraId="4A9FECD7" w14:textId="77777777">
      <w:pPr>
        <w:pStyle w:val="CommentText"/>
      </w:pPr>
      <w:r>
        <w:rPr>
          <w:rStyle w:val="CommentReference"/>
        </w:rPr>
        <w:annotationRef/>
      </w:r>
      <w:r>
        <w:t>Chao, A., N. J. Gotelli, T. C. Hsieh, E. L. Sander, K. H. Ma, R. K. Colwell, and A. M. Ellison (2014). Rarefaction and extrapolation with Hill numbers: A framework for sampling and estimation in species diversity studies. Ecological Monographs 84:45–67.</w:t>
      </w:r>
    </w:p>
  </w:comment>
  <w:comment w:initials="AS" w:author="Andrew Stillman" w:date="2022-12-21T11:40:00Z" w:id="98">
    <w:p w:rsidR="00DA3A87" w:rsidRDefault="00DA3A87" w14:paraId="3B230577" w14:textId="77777777">
      <w:pPr>
        <w:pStyle w:val="CommentText"/>
      </w:pPr>
      <w:r>
        <w:rPr>
          <w:rStyle w:val="CommentReference"/>
        </w:rPr>
        <w:annotationRef/>
      </w:r>
      <w:r>
        <w:t xml:space="preserve">The analysis is based on 87 samples. This section of the results will need to explain how we got from n=98 to n=87. </w:t>
      </w:r>
    </w:p>
  </w:comment>
  <w:comment w:initials="AS" w:author="Andrew Stillman" w:date="2022-12-01T19:35:00Z" w:id="122">
    <w:p w:rsidR="001A7683" w:rsidRDefault="001A7683" w14:paraId="00095DD1" w14:textId="7E9E753D">
      <w:pPr>
        <w:pStyle w:val="CommentText"/>
      </w:pPr>
      <w:r>
        <w:rPr>
          <w:rStyle w:val="CommentReference"/>
        </w:rPr>
        <w:annotationRef/>
      </w:r>
      <w:r>
        <w:t xml:space="preserve">In our updated analysis we start by testing for differences in diet composition. Once we see that Period is an important variable, we then use the Period variable for the rest of the analysis (diversity, comparisons to survey data). For this reason, I'm thinking it would be best to put the diet composition subheader first? </w:t>
      </w:r>
    </w:p>
  </w:comment>
  <w:comment w:initials="as" w:author="astillman000" w:date="2022-12-01T19:46:00Z" w:id="123">
    <w:p w:rsidR="3D5A338E" w:rsidRDefault="3D5A338E" w14:paraId="2B7044AE" w14:textId="7255A147">
      <w:pPr>
        <w:pStyle w:val="CommentText"/>
      </w:pPr>
      <w:r>
        <w:t>So the organization could go:</w:t>
      </w:r>
      <w:r>
        <w:rPr>
          <w:rStyle w:val="CommentReference"/>
        </w:rPr>
        <w:annotationRef/>
      </w:r>
    </w:p>
    <w:p w:rsidR="3D5A338E" w:rsidRDefault="3D5A338E" w14:paraId="70E3EE96" w14:textId="56AB85FE">
      <w:pPr>
        <w:pStyle w:val="CommentText"/>
      </w:pPr>
      <w:r>
        <w:t>RESULTS: first descriptive paragraph</w:t>
      </w:r>
    </w:p>
    <w:p w:rsidR="3D5A338E" w:rsidRDefault="3D5A338E" w14:paraId="10CAE897" w14:textId="6ABDE39C">
      <w:pPr>
        <w:pStyle w:val="CommentText"/>
      </w:pPr>
      <w:r w:rsidRPr="3D5A338E">
        <w:rPr>
          <w:i/>
          <w:iCs/>
        </w:rPr>
        <w:t>Diet Composition</w:t>
      </w:r>
      <w:r>
        <w:t xml:space="preserve">: I add results from permanova, NMDS. Lindsey updates the descriptive FOO results. </w:t>
      </w:r>
    </w:p>
    <w:p w:rsidR="3D5A338E" w:rsidRDefault="3D5A338E" w14:paraId="0BCAC8D8" w14:textId="0187E87C">
      <w:pPr>
        <w:pStyle w:val="CommentText"/>
      </w:pPr>
      <w:r w:rsidRPr="3D5A338E">
        <w:rPr>
          <w:i/>
          <w:iCs/>
        </w:rPr>
        <w:t>Richness and diversity</w:t>
      </w:r>
      <w:r>
        <w:t xml:space="preserve">: I add results from iNEXT analysis. </w:t>
      </w:r>
    </w:p>
    <w:p w:rsidR="3D5A338E" w:rsidRDefault="3D5A338E" w14:paraId="5A0AD582" w14:textId="2939F884">
      <w:pPr>
        <w:pStyle w:val="CommentText"/>
      </w:pPr>
      <w:r w:rsidRPr="3D5A338E">
        <w:rPr>
          <w:i/>
          <w:iCs/>
        </w:rPr>
        <w:t>Comparisons to insect surveys</w:t>
      </w:r>
      <w:r>
        <w:t xml:space="preserve">: I add these results. </w:t>
      </w:r>
    </w:p>
  </w:comment>
  <w:comment w:initials="as" w:author="astillman000" w:date="2022-12-01T19:46:00Z" w:id="124">
    <w:p w:rsidR="3D5A338E" w:rsidRDefault="3D5A338E" w14:paraId="16DB4E2E" w14:textId="19B90AE8">
      <w:pPr>
        <w:pStyle w:val="CommentText"/>
      </w:pPr>
      <w:r>
        <w:t xml:space="preserve">What are your thoughts? </w:t>
      </w:r>
      <w:r>
        <w:rPr>
          <w:rStyle w:val="CommentReference"/>
        </w:rPr>
        <w:annotationRef/>
      </w:r>
    </w:p>
  </w:comment>
  <w:comment w:initials="SAK" w:author="Sara Ann Kaiser" w:date="2022-12-02T14:52:00Z" w:id="125">
    <w:p w:rsidR="00CC0ECA" w:rsidRDefault="00CC0ECA" w14:paraId="213B599B" w14:textId="77777777">
      <w:r>
        <w:rPr>
          <w:rStyle w:val="CommentReference"/>
        </w:rPr>
        <w:annotationRef/>
      </w:r>
      <w:r>
        <w:rPr>
          <w:rFonts w:asciiTheme="minorHAnsi" w:hAnsiTheme="minorHAnsi" w:eastAsiaTheme="minorHAnsi" w:cstheme="minorBidi"/>
          <w:sz w:val="20"/>
          <w:szCs w:val="20"/>
        </w:rPr>
        <w:t>Agreed. We will need to rearrange the presentation of analyses and results based on updated analyses and remove any redundancy.</w:t>
      </w:r>
    </w:p>
  </w:comment>
  <w:comment w:initials="SAK" w:author="Sara Ann Kaiser" w:date="2022-12-02T14:53:00Z" w:id="126">
    <w:p w:rsidR="00DC61D2" w:rsidRDefault="00DC61D2" w14:paraId="787BB810" w14:textId="77777777">
      <w:r>
        <w:rPr>
          <w:rStyle w:val="CommentReference"/>
        </w:rPr>
        <w:annotationRef/>
      </w:r>
      <w:r>
        <w:rPr>
          <w:rFonts w:asciiTheme="minorHAnsi" w:hAnsiTheme="minorHAnsi" w:eastAsiaTheme="minorHAnsi" w:cstheme="minorBidi"/>
          <w:sz w:val="20"/>
          <w:szCs w:val="20"/>
        </w:rPr>
        <w:t>Agree with your suggested reorganization.</w:t>
      </w:r>
    </w:p>
  </w:comment>
  <w:comment w:initials="AS" w:author="Andrew Stillman" w:date="2022-12-22T11:49:00Z" w:id="134">
    <w:p w:rsidR="009D7089" w:rsidRDefault="009D7089" w14:paraId="6640CFD7" w14:textId="77777777">
      <w:pPr>
        <w:pStyle w:val="CommentText"/>
      </w:pPr>
      <w:r>
        <w:rPr>
          <w:rStyle w:val="CommentReference"/>
        </w:rPr>
        <w:annotationRef/>
      </w:r>
      <w:r>
        <w:t xml:space="preserve">I'm keeping this text for you to update based on the comments above. The main goal here is to give a text description of the diet (answer the question: what to BTBW eat?) and describe, using FOO, how diets change across the survey periods. </w:t>
      </w:r>
    </w:p>
  </w:comment>
  <w:comment w:initials="AS" w:author="Andrew Stillman" w:date="2022-12-21T15:56:00Z" w:id="148">
    <w:p w:rsidR="00732E65" w:rsidP="00732E65" w:rsidRDefault="00732E65" w14:paraId="71186FC1" w14:textId="77777777">
      <w:pPr>
        <w:pStyle w:val="CommentText"/>
      </w:pPr>
      <w:r>
        <w:rPr>
          <w:rStyle w:val="CommentReference"/>
        </w:rPr>
        <w:annotationRef/>
      </w:r>
      <w:r>
        <w:t>This is a rather short section. If it feels weird to have it alone, we could lump it under a broader header for "Diet composition and diversity"</w:t>
      </w:r>
    </w:p>
  </w:comment>
  <w:comment w:initials="AS" w:author="Andrew Stillman" w:date="2022-12-21T15:33:00Z" w:id="152">
    <w:p w:rsidR="00284DA5" w:rsidRDefault="00732E65" w14:paraId="7260F285" w14:textId="77777777">
      <w:pPr>
        <w:pStyle w:val="CommentText"/>
      </w:pPr>
      <w:r>
        <w:rPr>
          <w:rStyle w:val="CommentReference"/>
        </w:rPr>
        <w:annotationRef/>
      </w:r>
      <w:r w:rsidR="00284DA5">
        <w:t xml:space="preserve">This sentence needs to be updated. </w:t>
      </w:r>
      <w:r w:rsidR="00284DA5">
        <w:br/>
      </w:r>
      <w:r w:rsidR="00284DA5">
        <w:br/>
      </w:r>
      <w:r w:rsidR="00284DA5">
        <w:t>I have species-level info from my per-sample richness analysis:</w:t>
      </w:r>
    </w:p>
    <w:p w:rsidR="00284DA5" w:rsidRDefault="00284DA5" w14:paraId="0C44BFF2" w14:textId="77777777">
      <w:pPr>
        <w:pStyle w:val="CommentText"/>
      </w:pPr>
      <w:r>
        <w:t>Mean = 18.4 species</w:t>
      </w:r>
    </w:p>
    <w:p w:rsidR="00284DA5" w:rsidRDefault="00284DA5" w14:paraId="4484627B" w14:textId="77777777">
      <w:pPr>
        <w:pStyle w:val="CommentText"/>
      </w:pPr>
      <w:r>
        <w:t>Range = 5-40</w:t>
      </w:r>
    </w:p>
    <w:p w:rsidR="00284DA5" w:rsidRDefault="00284DA5" w14:paraId="25C2F209" w14:textId="77777777">
      <w:pPr>
        <w:pStyle w:val="CommentText"/>
      </w:pPr>
    </w:p>
    <w:p w:rsidR="00284DA5" w:rsidRDefault="00284DA5" w14:paraId="41828403" w14:textId="77777777">
      <w:pPr>
        <w:pStyle w:val="CommentText"/>
      </w:pPr>
      <w:r>
        <w:t xml:space="preserve">n should be 395, right? </w:t>
      </w:r>
    </w:p>
  </w:comment>
  <w:comment w:initials="AS" w:author="Andrew Stillman" w:date="2022-12-21T17:16:00Z" w:id="178">
    <w:p w:rsidR="0005195F" w:rsidP="0005195F" w:rsidRDefault="0005195F" w14:paraId="13A0BFB3" w14:textId="77777777">
      <w:pPr>
        <w:pStyle w:val="CommentText"/>
      </w:pPr>
      <w:r>
        <w:rPr>
          <w:rStyle w:val="CommentReference"/>
        </w:rPr>
        <w:annotationRef/>
      </w:r>
      <w:r>
        <w:t xml:space="preserve">I felt it needed a bit of a summary sentence. But if this reads to much like a Discussion sentence, feel free to delete it or move it. </w:t>
      </w:r>
    </w:p>
  </w:comment>
  <w:comment w:initials="LF" w:author="Lindsey Elizabeth Forg" w:date="2022-12-05T15:29:00Z" w:id="191">
    <w:p w:rsidR="49458C27" w:rsidRDefault="49458C27" w14:paraId="17A223E7" w14:textId="27FEF574">
      <w:pPr>
        <w:pStyle w:val="CommentText"/>
      </w:pPr>
      <w:r>
        <w:t>struggling a bit on how to incorporate insect sampling</w:t>
      </w:r>
      <w:r>
        <w:rPr>
          <w:rStyle w:val="CommentReference"/>
        </w:rPr>
        <w:annotationRef/>
      </w:r>
    </w:p>
  </w:comment>
  <w:comment w:initials="AS" w:author="Andrew Stillman" w:date="2022-12-22T12:07:00Z" w:id="192">
    <w:p w:rsidR="00FF6858" w:rsidRDefault="00FF6858" w14:paraId="152B0428" w14:textId="77777777">
      <w:pPr>
        <w:pStyle w:val="CommentText"/>
      </w:pPr>
      <w:r>
        <w:rPr>
          <w:rStyle w:val="CommentReference"/>
        </w:rPr>
        <w:annotationRef/>
      </w:r>
      <w:r>
        <w:t>I think the main take-away is that BTBW warbler diets generally track insect availability, which has important implications for changing climate/land use patterns. The insect community is subject to rapid changes in response to any environmental changes, and our results show that BTBW diets would likely change as a result.</w:t>
      </w:r>
    </w:p>
    <w:p w:rsidR="00FF6858" w:rsidRDefault="00FF6858" w14:paraId="2E4B2A6E" w14:textId="77777777">
      <w:pPr>
        <w:pStyle w:val="CommentText"/>
      </w:pPr>
    </w:p>
    <w:p w:rsidR="00FF6858" w:rsidRDefault="00FF6858" w14:paraId="498D14F4" w14:textId="77777777">
      <w:pPr>
        <w:pStyle w:val="CommentText"/>
      </w:pPr>
      <w:r>
        <w:t xml:space="preserve">The second take-away is that there are special cases where we did NOT see evidence for diets tracking availability. Instead, the warblers seemed to consistently select for or against certain prey items. This highlights that certain prey items are especially important. If these prey populations where to decline, would the warblers have to work even harder to continuing finding them? </w:t>
      </w:r>
      <w:r>
        <w:br/>
      </w:r>
      <w:r>
        <w:t>The selection for Geos and Notodontids in the early period is a good example of this (Figure 3).</w:t>
      </w:r>
      <w:r>
        <w:br/>
      </w:r>
    </w:p>
  </w:comment>
  <w:comment w:initials="SAK" w:author="Sara Ann Kaiser" w:date="2022-11-16T19:37:00Z" w:id="198">
    <w:p w:rsidR="00DA4E8F" w:rsidRDefault="00DA4E8F" w14:paraId="31BA2BF8" w14:textId="799D45FD">
      <w:r>
        <w:rPr>
          <w:rStyle w:val="CommentReference"/>
        </w:rPr>
        <w:annotationRef/>
      </w:r>
      <w:r>
        <w:rPr>
          <w:rFonts w:asciiTheme="minorHAnsi" w:hAnsiTheme="minorHAnsi" w:eastAsiaTheme="minorHAnsi" w:cstheme="minorBidi"/>
          <w:sz w:val="20"/>
          <w:szCs w:val="20"/>
        </w:rPr>
        <w:t xml:space="preserve">Add in results from Andrew associating diet and insect sampling </w:t>
      </w:r>
    </w:p>
  </w:comment>
  <w:comment w:initials="SAK" w:author="Sara Ann Kaiser" w:date="2022-11-16T19:39:00Z" w:id="207">
    <w:p w:rsidR="00E81287" w:rsidRDefault="00E81287" w14:paraId="4FE40943" w14:textId="77777777">
      <w:r>
        <w:rPr>
          <w:rStyle w:val="CommentReference"/>
        </w:rPr>
        <w:annotationRef/>
      </w:r>
      <w:r>
        <w:rPr>
          <w:rFonts w:asciiTheme="minorHAnsi" w:hAnsiTheme="minorHAnsi" w:eastAsiaTheme="minorHAnsi" w:cstheme="minorBidi"/>
          <w:sz w:val="20"/>
          <w:szCs w:val="20"/>
        </w:rPr>
        <w:t>Update with new results.</w:t>
      </w:r>
    </w:p>
  </w:comment>
  <w:comment w:initials="SAK" w:author="Sara Ann Kaiser" w:date="2022-11-16T19:40:00Z" w:id="222">
    <w:p w:rsidR="00122C43" w:rsidRDefault="00122C43" w14:paraId="3953A4F0" w14:textId="77777777">
      <w:r>
        <w:rPr>
          <w:rStyle w:val="CommentReference"/>
        </w:rPr>
        <w:annotationRef/>
      </w:r>
      <w:r>
        <w:rPr>
          <w:rFonts w:asciiTheme="minorHAnsi" w:hAnsiTheme="minorHAnsi" w:eastAsiaTheme="minorHAnsi" w:cstheme="minorBidi"/>
          <w:sz w:val="20"/>
          <w:szCs w:val="20"/>
        </w:rPr>
        <w:t>Think about whether to include.</w:t>
      </w:r>
    </w:p>
  </w:comment>
  <w:comment w:initials="LF" w:author="Lindsey Elizabeth Forg" w:date="2022-12-17T12:25:00Z" w:id="223">
    <w:p w:rsidR="2C873A10" w:rsidRDefault="2C873A10" w14:paraId="4A74E6AC" w14:textId="74E2AF31">
      <w:pPr>
        <w:pStyle w:val="CommentText"/>
      </w:pPr>
      <w:r>
        <w:t>delete?</w:t>
      </w:r>
      <w:r>
        <w:rPr>
          <w:rStyle w:val="CommentReference"/>
        </w:rPr>
        <w:annotationRef/>
      </w:r>
    </w:p>
  </w:comment>
  <w:comment w:initials="SAK" w:author="Sara Ann Kaiser" w:date="2022-11-16T19:44:00Z" w:id="229">
    <w:p w:rsidR="006956FD" w:rsidRDefault="006956FD" w14:paraId="0807C5B9" w14:textId="77777777">
      <w:r>
        <w:rPr>
          <w:rStyle w:val="CommentReference"/>
        </w:rPr>
        <w:annotationRef/>
      </w:r>
      <w:r>
        <w:rPr>
          <w:rFonts w:asciiTheme="minorHAnsi" w:hAnsiTheme="minorHAnsi" w:eastAsiaTheme="minorHAnsi" w:cstheme="minorBidi"/>
          <w:sz w:val="20"/>
          <w:szCs w:val="20"/>
        </w:rPr>
        <w:t>Incorporate these in Intro and mention in Discussion.</w:t>
      </w:r>
    </w:p>
  </w:comment>
  <w:comment w:initials="SAK" w:author="Sara Ann Kaiser" w:date="2022-11-16T19:45:00Z" w:id="247">
    <w:p w:rsidR="00201193" w:rsidRDefault="00201193" w14:paraId="1ED09200" w14:textId="77777777">
      <w:r>
        <w:rPr>
          <w:rStyle w:val="CommentReference"/>
        </w:rPr>
        <w:annotationRef/>
      </w:r>
      <w:r>
        <w:rPr>
          <w:rFonts w:asciiTheme="minorHAnsi" w:hAnsiTheme="minorHAnsi" w:eastAsiaTheme="minorHAnsi" w:cstheme="minorBidi"/>
          <w:sz w:val="20"/>
          <w:szCs w:val="20"/>
        </w:rPr>
        <w:t>Incorporate some of these ideas in Discussion.</w:t>
      </w:r>
    </w:p>
  </w:comment>
  <w:comment w:initials="SAK" w:author="Sara Ann Kaiser" w:date="2022-11-16T19:47:00Z" w:id="263">
    <w:p w:rsidR="000B69BE" w:rsidRDefault="000B69BE" w14:paraId="47EB1BC4" w14:textId="77777777">
      <w:r>
        <w:rPr>
          <w:rStyle w:val="CommentReference"/>
        </w:rPr>
        <w:annotationRef/>
      </w:r>
      <w:r>
        <w:rPr>
          <w:rFonts w:asciiTheme="minorHAnsi" w:hAnsiTheme="minorHAnsi" w:eastAsiaTheme="minorHAnsi" w:cstheme="minorBidi"/>
          <w:sz w:val="20"/>
          <w:szCs w:val="20"/>
        </w:rPr>
        <w:t>Include one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60CB3" w15:done="0"/>
  <w15:commentEx w15:paraId="422C8451" w15:done="0"/>
  <w15:commentEx w15:paraId="72ACF88C" w15:done="0"/>
  <w15:commentEx w15:paraId="7BD75728" w15:done="0"/>
  <w15:commentEx w15:paraId="1F500185" w15:done="0"/>
  <w15:commentEx w15:paraId="1E13520C" w15:done="0"/>
  <w15:commentEx w15:paraId="663F5A51" w15:done="0"/>
  <w15:commentEx w15:paraId="2778CBF7" w15:done="0"/>
  <w15:commentEx w15:paraId="050C798E" w15:done="0"/>
  <w15:commentEx w15:paraId="4A9FECD7" w15:done="0"/>
  <w15:commentEx w15:paraId="3B230577" w15:done="0"/>
  <w15:commentEx w15:paraId="00095DD1" w15:done="0"/>
  <w15:commentEx w15:paraId="5A0AD582" w15:paraIdParent="00095DD1" w15:done="0"/>
  <w15:commentEx w15:paraId="16DB4E2E" w15:paraIdParent="00095DD1" w15:done="0"/>
  <w15:commentEx w15:paraId="213B599B" w15:paraIdParent="00095DD1" w15:done="0"/>
  <w15:commentEx w15:paraId="787BB810" w15:paraIdParent="00095DD1" w15:done="0"/>
  <w15:commentEx w15:paraId="6640CFD7" w15:done="0"/>
  <w15:commentEx w15:paraId="71186FC1" w15:done="0"/>
  <w15:commentEx w15:paraId="41828403" w15:done="0"/>
  <w15:commentEx w15:paraId="13A0BFB3" w15:done="0"/>
  <w15:commentEx w15:paraId="17A223E7" w15:done="0"/>
  <w15:commentEx w15:paraId="498D14F4" w15:paraIdParent="17A223E7" w15:done="0"/>
  <w15:commentEx w15:paraId="31BA2BF8" w15:done="0"/>
  <w15:commentEx w15:paraId="4FE40943" w15:done="0"/>
  <w15:commentEx w15:paraId="3953A4F0" w15:done="0"/>
  <w15:commentEx w15:paraId="4A74E6AC" w15:paraIdParent="3953A4F0" w15:done="0"/>
  <w15:commentEx w15:paraId="0807C5B9" w15:done="0"/>
  <w15:commentEx w15:paraId="1ED09200" w15:done="0"/>
  <w15:commentEx w15:paraId="47EB1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C3223" w16cex:dateUtc="2022-12-20T18:07:00Z"/>
  <w16cex:commentExtensible w16cex:durableId="6BC4D0C7" w16cex:dateUtc="2022-12-05T19:57:00Z"/>
  <w16cex:commentExtensible w16cex:durableId="274C4192" w16cex:dateUtc="2022-12-20T19:13:00Z"/>
  <w16cex:commentExtensible w16cex:durableId="1266493C" w16cex:dateUtc="2022-11-26T19:59:00Z"/>
  <w16cex:commentExtensible w16cex:durableId="274D6E2F" w16cex:dateUtc="2022-12-21T16:36:00Z"/>
  <w16cex:commentExtensible w16cex:durableId="274D65DB" w16cex:dateUtc="2022-12-21T16:00:00Z"/>
  <w16cex:commentExtensible w16cex:durableId="274D667A" w16cex:dateUtc="2022-12-21T16:03:00Z"/>
  <w16cex:commentExtensible w16cex:durableId="274D66EA" w16cex:dateUtc="2022-12-21T16:05:00Z"/>
  <w16cex:commentExtensible w16cex:durableId="274D6541" w16cex:dateUtc="2022-12-21T15:58:00Z"/>
  <w16cex:commentExtensible w16cex:durableId="274D687D" w16cex:dateUtc="2022-12-21T16:11:00Z"/>
  <w16cex:commentExtensible w16cex:durableId="274D6F15" w16cex:dateUtc="2022-12-21T16:40:00Z"/>
  <w16cex:commentExtensible w16cex:durableId="27338066" w16cex:dateUtc="2022-12-02T00:35:00Z"/>
  <w16cex:commentExtensible w16cex:durableId="2BD6CFF8" w16cex:dateUtc="2022-12-02T00:46:00Z"/>
  <w16cex:commentExtensible w16cex:durableId="7CB79C51" w16cex:dateUtc="2022-12-02T00:46:00Z"/>
  <w16cex:commentExtensible w16cex:durableId="27348FA1" w16cex:dateUtc="2022-12-02T19:52:00Z"/>
  <w16cex:commentExtensible w16cex:durableId="27348FD1" w16cex:dateUtc="2022-12-02T19:53:00Z"/>
  <w16cex:commentExtensible w16cex:durableId="274EC2D7" w16cex:dateUtc="2022-12-22T16:49:00Z"/>
  <w16cex:commentExtensible w16cex:durableId="274DAB23" w16cex:dateUtc="2022-12-21T20:56:00Z"/>
  <w16cex:commentExtensible w16cex:durableId="274DA5BA" w16cex:dateUtc="2022-12-21T20:33:00Z"/>
  <w16cex:commentExtensible w16cex:durableId="274DBE07" w16cex:dateUtc="2022-12-21T22:16:00Z"/>
  <w16cex:commentExtensible w16cex:durableId="66BF29AB" w16cex:dateUtc="2022-12-05T20:29:00Z"/>
  <w16cex:commentExtensible w16cex:durableId="274EC6E8" w16cex:dateUtc="2022-12-22T17:07:00Z"/>
  <w16cex:commentExtensible w16cex:durableId="271FBA6F" w16cex:dateUtc="2022-11-17T00:37:00Z"/>
  <w16cex:commentExtensible w16cex:durableId="271FBAD5" w16cex:dateUtc="2022-11-17T00:39:00Z"/>
  <w16cex:commentExtensible w16cex:durableId="271FBB43" w16cex:dateUtc="2022-11-17T00:40:00Z"/>
  <w16cex:commentExtensible w16cex:durableId="261F601E" w16cex:dateUtc="2022-12-17T17:25:00Z"/>
  <w16cex:commentExtensible w16cex:durableId="271FBC0B" w16cex:dateUtc="2022-11-17T00:44:00Z"/>
  <w16cex:commentExtensible w16cex:durableId="271FBC5C" w16cex:dateUtc="2022-11-17T00:45:00Z"/>
  <w16cex:commentExtensible w16cex:durableId="271FBCBB" w16cex:dateUtc="2022-11-17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60CB3" w16cid:durableId="274C3223"/>
  <w16cid:commentId w16cid:paraId="422C8451" w16cid:durableId="6BC4D0C7"/>
  <w16cid:commentId w16cid:paraId="72ACF88C" w16cid:durableId="274C4192"/>
  <w16cid:commentId w16cid:paraId="7BD75728" w16cid:durableId="1266493C"/>
  <w16cid:commentId w16cid:paraId="1F500185" w16cid:durableId="274D6E2F"/>
  <w16cid:commentId w16cid:paraId="1E13520C" w16cid:durableId="274D65DB"/>
  <w16cid:commentId w16cid:paraId="663F5A51" w16cid:durableId="274D667A"/>
  <w16cid:commentId w16cid:paraId="2778CBF7" w16cid:durableId="274D66EA"/>
  <w16cid:commentId w16cid:paraId="050C798E" w16cid:durableId="274D6541"/>
  <w16cid:commentId w16cid:paraId="4A9FECD7" w16cid:durableId="274D687D"/>
  <w16cid:commentId w16cid:paraId="3B230577" w16cid:durableId="274D6F15"/>
  <w16cid:commentId w16cid:paraId="00095DD1" w16cid:durableId="27338066"/>
  <w16cid:commentId w16cid:paraId="5A0AD582" w16cid:durableId="2BD6CFF8"/>
  <w16cid:commentId w16cid:paraId="16DB4E2E" w16cid:durableId="7CB79C51"/>
  <w16cid:commentId w16cid:paraId="213B599B" w16cid:durableId="27348FA1"/>
  <w16cid:commentId w16cid:paraId="787BB810" w16cid:durableId="27348FD1"/>
  <w16cid:commentId w16cid:paraId="6640CFD7" w16cid:durableId="274EC2D7"/>
  <w16cid:commentId w16cid:paraId="71186FC1" w16cid:durableId="274DAB23"/>
  <w16cid:commentId w16cid:paraId="41828403" w16cid:durableId="274DA5BA"/>
  <w16cid:commentId w16cid:paraId="13A0BFB3" w16cid:durableId="274DBE07"/>
  <w16cid:commentId w16cid:paraId="17A223E7" w16cid:durableId="66BF29AB"/>
  <w16cid:commentId w16cid:paraId="498D14F4" w16cid:durableId="274EC6E8"/>
  <w16cid:commentId w16cid:paraId="31BA2BF8" w16cid:durableId="271FBA6F"/>
  <w16cid:commentId w16cid:paraId="4FE40943" w16cid:durableId="271FBAD5"/>
  <w16cid:commentId w16cid:paraId="3953A4F0" w16cid:durableId="271FBB43"/>
  <w16cid:commentId w16cid:paraId="4A74E6AC" w16cid:durableId="261F601E"/>
  <w16cid:commentId w16cid:paraId="0807C5B9" w16cid:durableId="271FBC0B"/>
  <w16cid:commentId w16cid:paraId="1ED09200" w16cid:durableId="271FBC5C"/>
  <w16cid:commentId w16cid:paraId="47EB1BC4" w16cid:durableId="271FB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F4A" w:rsidRDefault="00D65F4A" w14:paraId="774FDDB1" w14:textId="77777777">
      <w:r>
        <w:separator/>
      </w:r>
    </w:p>
  </w:endnote>
  <w:endnote w:type="continuationSeparator" w:id="0">
    <w:p w:rsidR="00D65F4A" w:rsidRDefault="00D65F4A" w14:paraId="5A99D7ED" w14:textId="77777777">
      <w:r>
        <w:continuationSeparator/>
      </w:r>
    </w:p>
  </w:endnote>
  <w:endnote w:type="continuationNotice" w:id="1">
    <w:p w:rsidR="00D65F4A" w:rsidRDefault="00D65F4A" w14:paraId="4A6B717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6AE" w:rsidRDefault="008E70B5" w14:paraId="10CD7C36"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3876AE" w:rsidRDefault="003876AE" w14:paraId="3622E18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309182"/>
      <w:docPartObj>
        <w:docPartGallery w:val="Page Numbers (Bottom of Page)"/>
        <w:docPartUnique/>
      </w:docPartObj>
    </w:sdtPr>
    <w:sdtEndPr>
      <w:rPr>
        <w:rStyle w:val="PageNumber"/>
      </w:rPr>
    </w:sdtEndPr>
    <w:sdtContent>
      <w:p w:rsidRPr="00237216" w:rsidR="003876AE" w:rsidRDefault="008E70B5" w14:paraId="631FA585" w14:textId="77777777">
        <w:pPr>
          <w:pStyle w:val="Footer"/>
          <w:framePr w:wrap="none" w:hAnchor="margin" w:vAnchor="text" w:xAlign="right" w:y="1"/>
          <w:rPr>
            <w:rStyle w:val="PageNumber"/>
          </w:rPr>
        </w:pPr>
        <w:r w:rsidRPr="00EA582E">
          <w:rPr>
            <w:rStyle w:val="PageNumber"/>
          </w:rPr>
          <w:fldChar w:fldCharType="begin"/>
        </w:r>
        <w:r w:rsidRPr="00EA582E">
          <w:rPr>
            <w:rStyle w:val="PageNumber"/>
          </w:rPr>
          <w:instrText xml:space="preserve"> PAGE </w:instrText>
        </w:r>
        <w:r w:rsidRPr="00EA582E">
          <w:rPr>
            <w:rStyle w:val="PageNumber"/>
          </w:rPr>
          <w:fldChar w:fldCharType="separate"/>
        </w:r>
        <w:r w:rsidRPr="00EA582E">
          <w:rPr>
            <w:rStyle w:val="PageNumber"/>
            <w:noProof/>
          </w:rPr>
          <w:t>1</w:t>
        </w:r>
        <w:r w:rsidRPr="00EA582E">
          <w:rPr>
            <w:rStyle w:val="PageNumber"/>
          </w:rPr>
          <w:fldChar w:fldCharType="end"/>
        </w:r>
      </w:p>
    </w:sdtContent>
  </w:sdt>
  <w:p w:rsidRPr="00237216" w:rsidR="003876AE" w:rsidRDefault="003876AE" w14:paraId="501DBB41"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15F3749D" w14:textId="77777777">
      <w:trPr>
        <w:trHeight w:val="300"/>
      </w:trPr>
      <w:tc>
        <w:tcPr>
          <w:tcW w:w="3120" w:type="dxa"/>
        </w:tcPr>
        <w:p w:rsidR="75357443" w:rsidP="75357443" w:rsidRDefault="75357443" w14:paraId="33A24C65" w14:textId="18C9367D">
          <w:pPr>
            <w:pStyle w:val="Header"/>
            <w:ind w:left="-115"/>
          </w:pPr>
        </w:p>
      </w:tc>
      <w:tc>
        <w:tcPr>
          <w:tcW w:w="3120" w:type="dxa"/>
        </w:tcPr>
        <w:p w:rsidR="75357443" w:rsidP="75357443" w:rsidRDefault="75357443" w14:paraId="658F2CFA" w14:textId="7C348333">
          <w:pPr>
            <w:pStyle w:val="Header"/>
            <w:jc w:val="center"/>
          </w:pPr>
        </w:p>
      </w:tc>
      <w:tc>
        <w:tcPr>
          <w:tcW w:w="3120" w:type="dxa"/>
        </w:tcPr>
        <w:p w:rsidR="75357443" w:rsidP="75357443" w:rsidRDefault="75357443" w14:paraId="26525AD8" w14:textId="4AE0A6BA">
          <w:pPr>
            <w:pStyle w:val="Header"/>
            <w:ind w:right="-115"/>
            <w:jc w:val="right"/>
          </w:pPr>
        </w:p>
      </w:tc>
    </w:tr>
  </w:tbl>
  <w:p w:rsidR="75357443" w:rsidP="75357443" w:rsidRDefault="75357443" w14:paraId="1E85ADA3" w14:textId="121E8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5169A59B" w14:textId="77777777">
      <w:trPr>
        <w:trHeight w:val="300"/>
      </w:trPr>
      <w:tc>
        <w:tcPr>
          <w:tcW w:w="4320" w:type="dxa"/>
        </w:tcPr>
        <w:p w:rsidR="75357443" w:rsidP="75357443" w:rsidRDefault="75357443" w14:paraId="0F9AF682" w14:textId="7CDC6A44">
          <w:pPr>
            <w:pStyle w:val="Header"/>
            <w:ind w:left="-115"/>
          </w:pPr>
        </w:p>
      </w:tc>
      <w:tc>
        <w:tcPr>
          <w:tcW w:w="4320" w:type="dxa"/>
        </w:tcPr>
        <w:p w:rsidR="75357443" w:rsidP="75357443" w:rsidRDefault="75357443" w14:paraId="27EBCBA2" w14:textId="30E5C039">
          <w:pPr>
            <w:pStyle w:val="Header"/>
            <w:jc w:val="center"/>
          </w:pPr>
        </w:p>
      </w:tc>
      <w:tc>
        <w:tcPr>
          <w:tcW w:w="4320" w:type="dxa"/>
        </w:tcPr>
        <w:p w:rsidR="75357443" w:rsidP="75357443" w:rsidRDefault="75357443" w14:paraId="0D3BCC7F" w14:textId="7C4D1AE7">
          <w:pPr>
            <w:pStyle w:val="Header"/>
            <w:ind w:right="-115"/>
            <w:jc w:val="right"/>
          </w:pPr>
        </w:p>
      </w:tc>
    </w:tr>
  </w:tbl>
  <w:p w:rsidR="00AD0F87" w:rsidRDefault="00AD0F87" w14:paraId="2D35FC5F" w14:textId="1FA752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4C37694B" w14:textId="77777777">
      <w:trPr>
        <w:trHeight w:val="300"/>
      </w:trPr>
      <w:tc>
        <w:tcPr>
          <w:tcW w:w="3120" w:type="dxa"/>
        </w:tcPr>
        <w:p w:rsidR="75357443" w:rsidP="75357443" w:rsidRDefault="75357443" w14:paraId="5C17504E" w14:textId="01D5F824">
          <w:pPr>
            <w:pStyle w:val="Header"/>
            <w:ind w:left="-115"/>
          </w:pPr>
        </w:p>
      </w:tc>
      <w:tc>
        <w:tcPr>
          <w:tcW w:w="3120" w:type="dxa"/>
        </w:tcPr>
        <w:p w:rsidR="75357443" w:rsidP="75357443" w:rsidRDefault="75357443" w14:paraId="6B44D594" w14:textId="6C06A148">
          <w:pPr>
            <w:pStyle w:val="Header"/>
            <w:jc w:val="center"/>
          </w:pPr>
        </w:p>
      </w:tc>
      <w:tc>
        <w:tcPr>
          <w:tcW w:w="3120" w:type="dxa"/>
        </w:tcPr>
        <w:p w:rsidR="75357443" w:rsidP="75357443" w:rsidRDefault="75357443" w14:paraId="08B696DA" w14:textId="65A367CA">
          <w:pPr>
            <w:pStyle w:val="Header"/>
            <w:ind w:right="-115"/>
            <w:jc w:val="right"/>
          </w:pPr>
        </w:p>
      </w:tc>
    </w:tr>
  </w:tbl>
  <w:p w:rsidR="75357443" w:rsidP="75357443" w:rsidRDefault="75357443" w14:paraId="09D07E9B" w14:textId="4BE44CE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58C5F315" w14:textId="77777777">
      <w:trPr>
        <w:trHeight w:val="300"/>
      </w:trPr>
      <w:tc>
        <w:tcPr>
          <w:tcW w:w="4320" w:type="dxa"/>
        </w:tcPr>
        <w:p w:rsidR="75357443" w:rsidP="75357443" w:rsidRDefault="75357443" w14:paraId="11FA3C32" w14:textId="39175BE0">
          <w:pPr>
            <w:pStyle w:val="Header"/>
            <w:ind w:left="-115"/>
          </w:pPr>
        </w:p>
      </w:tc>
      <w:tc>
        <w:tcPr>
          <w:tcW w:w="4320" w:type="dxa"/>
        </w:tcPr>
        <w:p w:rsidR="75357443" w:rsidP="75357443" w:rsidRDefault="75357443" w14:paraId="23AD265E" w14:textId="1FBF9D11">
          <w:pPr>
            <w:pStyle w:val="Header"/>
            <w:jc w:val="center"/>
          </w:pPr>
        </w:p>
      </w:tc>
      <w:tc>
        <w:tcPr>
          <w:tcW w:w="4320" w:type="dxa"/>
        </w:tcPr>
        <w:p w:rsidR="75357443" w:rsidP="75357443" w:rsidRDefault="75357443" w14:paraId="3F977A8B" w14:textId="5469981D">
          <w:pPr>
            <w:pStyle w:val="Header"/>
            <w:ind w:right="-115"/>
            <w:jc w:val="right"/>
          </w:pPr>
        </w:p>
      </w:tc>
    </w:tr>
  </w:tbl>
  <w:p w:rsidR="75357443" w:rsidP="75357443" w:rsidRDefault="75357443" w14:paraId="0B35586F" w14:textId="7451222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640910CF" w14:textId="77777777">
      <w:trPr>
        <w:trHeight w:val="300"/>
      </w:trPr>
      <w:tc>
        <w:tcPr>
          <w:tcW w:w="3120" w:type="dxa"/>
        </w:tcPr>
        <w:p w:rsidR="75357443" w:rsidP="75357443" w:rsidRDefault="75357443" w14:paraId="726A21C4" w14:textId="4D0F7AB7">
          <w:pPr>
            <w:pStyle w:val="Header"/>
            <w:ind w:left="-115"/>
          </w:pPr>
        </w:p>
      </w:tc>
      <w:tc>
        <w:tcPr>
          <w:tcW w:w="3120" w:type="dxa"/>
        </w:tcPr>
        <w:p w:rsidR="75357443" w:rsidP="75357443" w:rsidRDefault="75357443" w14:paraId="31535DD1" w14:textId="553ACFE1">
          <w:pPr>
            <w:pStyle w:val="Header"/>
            <w:jc w:val="center"/>
          </w:pPr>
        </w:p>
      </w:tc>
      <w:tc>
        <w:tcPr>
          <w:tcW w:w="3120" w:type="dxa"/>
        </w:tcPr>
        <w:p w:rsidR="75357443" w:rsidP="75357443" w:rsidRDefault="75357443" w14:paraId="01913B82" w14:textId="559A7780">
          <w:pPr>
            <w:pStyle w:val="Header"/>
            <w:ind w:right="-115"/>
            <w:jc w:val="right"/>
          </w:pPr>
        </w:p>
      </w:tc>
    </w:tr>
  </w:tbl>
  <w:p w:rsidR="75357443" w:rsidP="75357443" w:rsidRDefault="75357443" w14:paraId="68D00F67" w14:textId="789EC63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42A1F052" w14:textId="77777777">
      <w:trPr>
        <w:trHeight w:val="300"/>
      </w:trPr>
      <w:tc>
        <w:tcPr>
          <w:tcW w:w="4320" w:type="dxa"/>
        </w:tcPr>
        <w:p w:rsidR="75357443" w:rsidP="75357443" w:rsidRDefault="75357443" w14:paraId="71005C02" w14:textId="65F0D1AC">
          <w:pPr>
            <w:pStyle w:val="Header"/>
            <w:ind w:left="-115"/>
          </w:pPr>
        </w:p>
      </w:tc>
      <w:tc>
        <w:tcPr>
          <w:tcW w:w="4320" w:type="dxa"/>
        </w:tcPr>
        <w:p w:rsidR="75357443" w:rsidP="75357443" w:rsidRDefault="75357443" w14:paraId="6DBA6470" w14:textId="7B8B9B4C">
          <w:pPr>
            <w:pStyle w:val="Header"/>
            <w:jc w:val="center"/>
          </w:pPr>
        </w:p>
      </w:tc>
      <w:tc>
        <w:tcPr>
          <w:tcW w:w="4320" w:type="dxa"/>
        </w:tcPr>
        <w:p w:rsidR="75357443" w:rsidP="75357443" w:rsidRDefault="75357443" w14:paraId="127AF6C6" w14:textId="1073FB13">
          <w:pPr>
            <w:pStyle w:val="Header"/>
            <w:ind w:right="-115"/>
            <w:jc w:val="right"/>
          </w:pPr>
        </w:p>
      </w:tc>
    </w:tr>
  </w:tbl>
  <w:p w:rsidR="75357443" w:rsidP="75357443" w:rsidRDefault="75357443" w14:paraId="1DBD7BD1" w14:textId="39B7C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F4A" w:rsidRDefault="00D65F4A" w14:paraId="703A9CC0" w14:textId="77777777">
      <w:r>
        <w:separator/>
      </w:r>
    </w:p>
  </w:footnote>
  <w:footnote w:type="continuationSeparator" w:id="0">
    <w:p w:rsidR="00D65F4A" w:rsidRDefault="00D65F4A" w14:paraId="72F4D902" w14:textId="77777777">
      <w:r>
        <w:continuationSeparator/>
      </w:r>
    </w:p>
  </w:footnote>
  <w:footnote w:type="continuationNotice" w:id="1">
    <w:p w:rsidR="00D65F4A" w:rsidRDefault="00D65F4A" w14:paraId="5602964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29F95814" w14:textId="77777777">
      <w:trPr>
        <w:trHeight w:val="300"/>
      </w:trPr>
      <w:tc>
        <w:tcPr>
          <w:tcW w:w="3120" w:type="dxa"/>
        </w:tcPr>
        <w:p w:rsidR="75357443" w:rsidP="75357443" w:rsidRDefault="75357443" w14:paraId="57485759" w14:textId="3FB11E82">
          <w:pPr>
            <w:pStyle w:val="Header"/>
            <w:ind w:left="-115"/>
          </w:pPr>
        </w:p>
      </w:tc>
      <w:tc>
        <w:tcPr>
          <w:tcW w:w="3120" w:type="dxa"/>
        </w:tcPr>
        <w:p w:rsidR="75357443" w:rsidP="75357443" w:rsidRDefault="75357443" w14:paraId="358CAED1" w14:textId="3353A2C9">
          <w:pPr>
            <w:pStyle w:val="Header"/>
            <w:jc w:val="center"/>
          </w:pPr>
        </w:p>
      </w:tc>
      <w:tc>
        <w:tcPr>
          <w:tcW w:w="3120" w:type="dxa"/>
        </w:tcPr>
        <w:p w:rsidR="75357443" w:rsidP="75357443" w:rsidRDefault="75357443" w14:paraId="2264DAE8" w14:textId="7B540278">
          <w:pPr>
            <w:pStyle w:val="Header"/>
            <w:ind w:right="-115"/>
            <w:jc w:val="right"/>
          </w:pPr>
        </w:p>
      </w:tc>
    </w:tr>
  </w:tbl>
  <w:p w:rsidR="75357443" w:rsidP="75357443" w:rsidRDefault="75357443" w14:paraId="0E5D4394" w14:textId="15A8974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6FA40EDC" w14:textId="77777777">
      <w:trPr>
        <w:trHeight w:val="300"/>
      </w:trPr>
      <w:tc>
        <w:tcPr>
          <w:tcW w:w="3120" w:type="dxa"/>
        </w:tcPr>
        <w:p w:rsidR="75357443" w:rsidP="75357443" w:rsidRDefault="75357443" w14:paraId="6865C60F" w14:textId="6665FDC3">
          <w:pPr>
            <w:pStyle w:val="Header"/>
            <w:ind w:left="-115"/>
          </w:pPr>
        </w:p>
      </w:tc>
      <w:tc>
        <w:tcPr>
          <w:tcW w:w="3120" w:type="dxa"/>
        </w:tcPr>
        <w:p w:rsidR="75357443" w:rsidP="75357443" w:rsidRDefault="75357443" w14:paraId="35F7F11D" w14:textId="394FECA3">
          <w:pPr>
            <w:pStyle w:val="Header"/>
            <w:jc w:val="center"/>
          </w:pPr>
        </w:p>
      </w:tc>
      <w:tc>
        <w:tcPr>
          <w:tcW w:w="3120" w:type="dxa"/>
        </w:tcPr>
        <w:p w:rsidR="75357443" w:rsidP="75357443" w:rsidRDefault="75357443" w14:paraId="1A4A0F97" w14:textId="22A7B688">
          <w:pPr>
            <w:pStyle w:val="Header"/>
            <w:ind w:right="-115"/>
            <w:jc w:val="right"/>
          </w:pPr>
        </w:p>
      </w:tc>
    </w:tr>
  </w:tbl>
  <w:p w:rsidR="75357443" w:rsidP="75357443" w:rsidRDefault="75357443" w14:paraId="560B1DB3" w14:textId="77F105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5917B615" w14:textId="77777777">
      <w:trPr>
        <w:trHeight w:val="300"/>
      </w:trPr>
      <w:tc>
        <w:tcPr>
          <w:tcW w:w="4320" w:type="dxa"/>
        </w:tcPr>
        <w:p w:rsidR="75357443" w:rsidP="75357443" w:rsidRDefault="75357443" w14:paraId="30469A84" w14:textId="4E8EAA50">
          <w:pPr>
            <w:pStyle w:val="Header"/>
            <w:ind w:left="-115"/>
          </w:pPr>
        </w:p>
      </w:tc>
      <w:tc>
        <w:tcPr>
          <w:tcW w:w="4320" w:type="dxa"/>
        </w:tcPr>
        <w:p w:rsidR="75357443" w:rsidP="75357443" w:rsidRDefault="75357443" w14:paraId="69E6F1E8" w14:textId="0D118870">
          <w:pPr>
            <w:pStyle w:val="Header"/>
            <w:jc w:val="center"/>
          </w:pPr>
        </w:p>
      </w:tc>
      <w:tc>
        <w:tcPr>
          <w:tcW w:w="4320" w:type="dxa"/>
        </w:tcPr>
        <w:p w:rsidR="75357443" w:rsidP="75357443" w:rsidRDefault="75357443" w14:paraId="2DB5F317" w14:textId="2E9FEA50">
          <w:pPr>
            <w:pStyle w:val="Header"/>
            <w:ind w:right="-115"/>
            <w:jc w:val="right"/>
          </w:pPr>
        </w:p>
      </w:tc>
    </w:tr>
  </w:tbl>
  <w:p w:rsidR="75357443" w:rsidP="75357443" w:rsidRDefault="75357443" w14:paraId="7F016337" w14:textId="6A2BB7B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3F0099FF" w14:textId="77777777">
      <w:trPr>
        <w:trHeight w:val="300"/>
      </w:trPr>
      <w:tc>
        <w:tcPr>
          <w:tcW w:w="4320" w:type="dxa"/>
        </w:tcPr>
        <w:p w:rsidR="75357443" w:rsidP="75357443" w:rsidRDefault="75357443" w14:paraId="1335A00D" w14:textId="476ABDD7">
          <w:pPr>
            <w:pStyle w:val="Header"/>
            <w:ind w:left="-115"/>
          </w:pPr>
        </w:p>
      </w:tc>
      <w:tc>
        <w:tcPr>
          <w:tcW w:w="4320" w:type="dxa"/>
        </w:tcPr>
        <w:p w:rsidR="75357443" w:rsidP="75357443" w:rsidRDefault="75357443" w14:paraId="79025E96" w14:textId="38C8A469">
          <w:pPr>
            <w:pStyle w:val="Header"/>
            <w:jc w:val="center"/>
          </w:pPr>
        </w:p>
      </w:tc>
      <w:tc>
        <w:tcPr>
          <w:tcW w:w="4320" w:type="dxa"/>
        </w:tcPr>
        <w:p w:rsidR="75357443" w:rsidP="75357443" w:rsidRDefault="75357443" w14:paraId="6DA0723E" w14:textId="2CA96117">
          <w:pPr>
            <w:pStyle w:val="Header"/>
            <w:ind w:right="-115"/>
            <w:jc w:val="right"/>
          </w:pPr>
        </w:p>
      </w:tc>
    </w:tr>
  </w:tbl>
  <w:p w:rsidR="75357443" w:rsidP="75357443" w:rsidRDefault="75357443" w14:paraId="783A52B0" w14:textId="58E33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77F74D19" w14:textId="77777777">
      <w:trPr>
        <w:trHeight w:val="300"/>
      </w:trPr>
      <w:tc>
        <w:tcPr>
          <w:tcW w:w="3120" w:type="dxa"/>
        </w:tcPr>
        <w:p w:rsidR="75357443" w:rsidP="75357443" w:rsidRDefault="75357443" w14:paraId="4EDD8EAF" w14:textId="29ADAA21">
          <w:pPr>
            <w:pStyle w:val="Header"/>
            <w:ind w:left="-115"/>
          </w:pPr>
        </w:p>
      </w:tc>
      <w:tc>
        <w:tcPr>
          <w:tcW w:w="3120" w:type="dxa"/>
        </w:tcPr>
        <w:p w:rsidR="75357443" w:rsidP="75357443" w:rsidRDefault="75357443" w14:paraId="6CB768D9" w14:textId="1ACCDFC0">
          <w:pPr>
            <w:pStyle w:val="Header"/>
            <w:jc w:val="center"/>
          </w:pPr>
        </w:p>
      </w:tc>
      <w:tc>
        <w:tcPr>
          <w:tcW w:w="3120" w:type="dxa"/>
        </w:tcPr>
        <w:p w:rsidR="75357443" w:rsidP="75357443" w:rsidRDefault="75357443" w14:paraId="6E73B4C0" w14:textId="14D89FDD">
          <w:pPr>
            <w:pStyle w:val="Header"/>
            <w:ind w:right="-115"/>
            <w:jc w:val="right"/>
          </w:pPr>
        </w:p>
      </w:tc>
    </w:tr>
  </w:tbl>
  <w:p w:rsidR="75357443" w:rsidP="75357443" w:rsidRDefault="75357443" w14:paraId="525B29C8" w14:textId="4FBEC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6ADBE854" w14:textId="77777777">
      <w:trPr>
        <w:trHeight w:val="300"/>
      </w:trPr>
      <w:tc>
        <w:tcPr>
          <w:tcW w:w="4320" w:type="dxa"/>
        </w:tcPr>
        <w:p w:rsidR="75357443" w:rsidP="75357443" w:rsidRDefault="75357443" w14:paraId="7815DF80" w14:textId="623B0AE2">
          <w:pPr>
            <w:pStyle w:val="Header"/>
            <w:ind w:left="-115"/>
          </w:pPr>
        </w:p>
      </w:tc>
      <w:tc>
        <w:tcPr>
          <w:tcW w:w="4320" w:type="dxa"/>
        </w:tcPr>
        <w:p w:rsidR="75357443" w:rsidP="75357443" w:rsidRDefault="75357443" w14:paraId="33F60214" w14:textId="5646F27B">
          <w:pPr>
            <w:pStyle w:val="Header"/>
            <w:jc w:val="center"/>
          </w:pPr>
        </w:p>
      </w:tc>
      <w:tc>
        <w:tcPr>
          <w:tcW w:w="4320" w:type="dxa"/>
        </w:tcPr>
        <w:p w:rsidR="75357443" w:rsidP="75357443" w:rsidRDefault="75357443" w14:paraId="794C4D5B" w14:textId="322DB794">
          <w:pPr>
            <w:pStyle w:val="Header"/>
            <w:ind w:right="-115"/>
            <w:jc w:val="right"/>
          </w:pPr>
        </w:p>
      </w:tc>
    </w:tr>
  </w:tbl>
  <w:p w:rsidR="00AD0F87" w:rsidRDefault="00AD0F87" w14:paraId="3F3E729A" w14:textId="208B20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0A0F3E9B" w14:textId="77777777">
      <w:trPr>
        <w:trHeight w:val="300"/>
      </w:trPr>
      <w:tc>
        <w:tcPr>
          <w:tcW w:w="4320" w:type="dxa"/>
        </w:tcPr>
        <w:p w:rsidR="75357443" w:rsidP="75357443" w:rsidRDefault="75357443" w14:paraId="64396D13" w14:textId="3134D3BE">
          <w:pPr>
            <w:pStyle w:val="Header"/>
            <w:ind w:left="-115"/>
          </w:pPr>
        </w:p>
      </w:tc>
      <w:tc>
        <w:tcPr>
          <w:tcW w:w="4320" w:type="dxa"/>
        </w:tcPr>
        <w:p w:rsidR="75357443" w:rsidP="75357443" w:rsidRDefault="75357443" w14:paraId="259E1DA2" w14:textId="68598113">
          <w:pPr>
            <w:pStyle w:val="Header"/>
            <w:jc w:val="center"/>
          </w:pPr>
        </w:p>
      </w:tc>
      <w:tc>
        <w:tcPr>
          <w:tcW w:w="4320" w:type="dxa"/>
        </w:tcPr>
        <w:p w:rsidR="75357443" w:rsidP="75357443" w:rsidRDefault="75357443" w14:paraId="38803377" w14:textId="302A65C8">
          <w:pPr>
            <w:pStyle w:val="Header"/>
            <w:ind w:right="-115"/>
            <w:jc w:val="right"/>
          </w:pPr>
        </w:p>
      </w:tc>
    </w:tr>
  </w:tbl>
  <w:p w:rsidR="00AD0F87" w:rsidRDefault="00AD0F87" w14:paraId="089CFDED" w14:textId="020AEF8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25D0C244" w14:textId="77777777">
      <w:trPr>
        <w:trHeight w:val="300"/>
      </w:trPr>
      <w:tc>
        <w:tcPr>
          <w:tcW w:w="3120" w:type="dxa"/>
        </w:tcPr>
        <w:p w:rsidR="75357443" w:rsidP="75357443" w:rsidRDefault="75357443" w14:paraId="1C9FAF43" w14:textId="3430AD1B">
          <w:pPr>
            <w:pStyle w:val="Header"/>
            <w:ind w:left="-115"/>
          </w:pPr>
        </w:p>
      </w:tc>
      <w:tc>
        <w:tcPr>
          <w:tcW w:w="3120" w:type="dxa"/>
        </w:tcPr>
        <w:p w:rsidR="75357443" w:rsidP="75357443" w:rsidRDefault="75357443" w14:paraId="37032B41" w14:textId="2DBBC872">
          <w:pPr>
            <w:pStyle w:val="Header"/>
            <w:jc w:val="center"/>
          </w:pPr>
        </w:p>
      </w:tc>
      <w:tc>
        <w:tcPr>
          <w:tcW w:w="3120" w:type="dxa"/>
        </w:tcPr>
        <w:p w:rsidR="75357443" w:rsidP="75357443" w:rsidRDefault="75357443" w14:paraId="20F58FB2" w14:textId="60B98728">
          <w:pPr>
            <w:pStyle w:val="Header"/>
            <w:ind w:right="-115"/>
            <w:jc w:val="right"/>
          </w:pPr>
        </w:p>
      </w:tc>
    </w:tr>
  </w:tbl>
  <w:p w:rsidR="75357443" w:rsidP="75357443" w:rsidRDefault="75357443" w14:paraId="3CE55B97" w14:textId="15F844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32A116DD" w14:textId="77777777">
      <w:trPr>
        <w:trHeight w:val="300"/>
      </w:trPr>
      <w:tc>
        <w:tcPr>
          <w:tcW w:w="3120" w:type="dxa"/>
        </w:tcPr>
        <w:p w:rsidR="75357443" w:rsidP="75357443" w:rsidRDefault="75357443" w14:paraId="1E00FBCC" w14:textId="23727820">
          <w:pPr>
            <w:pStyle w:val="Header"/>
            <w:ind w:left="-115"/>
          </w:pPr>
        </w:p>
      </w:tc>
      <w:tc>
        <w:tcPr>
          <w:tcW w:w="3120" w:type="dxa"/>
        </w:tcPr>
        <w:p w:rsidR="75357443" w:rsidP="75357443" w:rsidRDefault="75357443" w14:paraId="1C20FC6C" w14:textId="2C795E76">
          <w:pPr>
            <w:pStyle w:val="Header"/>
            <w:jc w:val="center"/>
          </w:pPr>
        </w:p>
      </w:tc>
      <w:tc>
        <w:tcPr>
          <w:tcW w:w="3120" w:type="dxa"/>
        </w:tcPr>
        <w:p w:rsidR="75357443" w:rsidP="75357443" w:rsidRDefault="75357443" w14:paraId="6CC26DA5" w14:textId="4011CE7E">
          <w:pPr>
            <w:pStyle w:val="Header"/>
            <w:ind w:right="-115"/>
            <w:jc w:val="right"/>
          </w:pPr>
        </w:p>
      </w:tc>
    </w:tr>
  </w:tbl>
  <w:p w:rsidR="75357443" w:rsidP="75357443" w:rsidRDefault="75357443" w14:paraId="16246393" w14:textId="5E61FAA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0DCB135B" w14:textId="77777777">
      <w:trPr>
        <w:trHeight w:val="300"/>
      </w:trPr>
      <w:tc>
        <w:tcPr>
          <w:tcW w:w="4320" w:type="dxa"/>
        </w:tcPr>
        <w:p w:rsidR="75357443" w:rsidP="75357443" w:rsidRDefault="75357443" w14:paraId="7B91BA3A" w14:textId="7FAA8413">
          <w:pPr>
            <w:pStyle w:val="Header"/>
            <w:ind w:left="-115"/>
          </w:pPr>
        </w:p>
      </w:tc>
      <w:tc>
        <w:tcPr>
          <w:tcW w:w="4320" w:type="dxa"/>
        </w:tcPr>
        <w:p w:rsidR="75357443" w:rsidP="75357443" w:rsidRDefault="75357443" w14:paraId="02072E87" w14:textId="23B83F3F">
          <w:pPr>
            <w:pStyle w:val="Header"/>
            <w:jc w:val="center"/>
          </w:pPr>
        </w:p>
      </w:tc>
      <w:tc>
        <w:tcPr>
          <w:tcW w:w="4320" w:type="dxa"/>
        </w:tcPr>
        <w:p w:rsidR="75357443" w:rsidP="75357443" w:rsidRDefault="75357443" w14:paraId="6786CA65" w14:textId="54C5078B">
          <w:pPr>
            <w:pStyle w:val="Header"/>
            <w:ind w:right="-115"/>
            <w:jc w:val="right"/>
          </w:pPr>
        </w:p>
      </w:tc>
    </w:tr>
  </w:tbl>
  <w:p w:rsidR="75357443" w:rsidP="75357443" w:rsidRDefault="75357443" w14:paraId="4B9C38D5" w14:textId="5101B1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75357443" w:rsidTr="75357443" w14:paraId="258E8503" w14:textId="77777777">
      <w:trPr>
        <w:trHeight w:val="300"/>
      </w:trPr>
      <w:tc>
        <w:tcPr>
          <w:tcW w:w="4320" w:type="dxa"/>
        </w:tcPr>
        <w:p w:rsidR="75357443" w:rsidP="75357443" w:rsidRDefault="75357443" w14:paraId="2C8070F9" w14:textId="6C3739CA">
          <w:pPr>
            <w:pStyle w:val="Header"/>
            <w:ind w:left="-115"/>
          </w:pPr>
        </w:p>
      </w:tc>
      <w:tc>
        <w:tcPr>
          <w:tcW w:w="4320" w:type="dxa"/>
        </w:tcPr>
        <w:p w:rsidR="75357443" w:rsidP="75357443" w:rsidRDefault="75357443" w14:paraId="23EAE438" w14:textId="40D26B6E">
          <w:pPr>
            <w:pStyle w:val="Header"/>
            <w:jc w:val="center"/>
          </w:pPr>
        </w:p>
      </w:tc>
      <w:tc>
        <w:tcPr>
          <w:tcW w:w="4320" w:type="dxa"/>
        </w:tcPr>
        <w:p w:rsidR="75357443" w:rsidP="75357443" w:rsidRDefault="75357443" w14:paraId="1210FCE5" w14:textId="75157E8F">
          <w:pPr>
            <w:pStyle w:val="Header"/>
            <w:ind w:right="-115"/>
            <w:jc w:val="right"/>
          </w:pPr>
        </w:p>
      </w:tc>
    </w:tr>
  </w:tbl>
  <w:p w:rsidR="75357443" w:rsidP="75357443" w:rsidRDefault="75357443" w14:paraId="79B5367A" w14:textId="03A0C9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57443" w:rsidTr="75357443" w14:paraId="6E642635" w14:textId="77777777">
      <w:trPr>
        <w:trHeight w:val="300"/>
      </w:trPr>
      <w:tc>
        <w:tcPr>
          <w:tcW w:w="3120" w:type="dxa"/>
        </w:tcPr>
        <w:p w:rsidR="75357443" w:rsidP="75357443" w:rsidRDefault="75357443" w14:paraId="1E46CCE1" w14:textId="6214B824">
          <w:pPr>
            <w:pStyle w:val="Header"/>
            <w:ind w:left="-115"/>
          </w:pPr>
        </w:p>
      </w:tc>
      <w:tc>
        <w:tcPr>
          <w:tcW w:w="3120" w:type="dxa"/>
        </w:tcPr>
        <w:p w:rsidR="75357443" w:rsidP="75357443" w:rsidRDefault="75357443" w14:paraId="420EE1CE" w14:textId="3D150F70">
          <w:pPr>
            <w:pStyle w:val="Header"/>
            <w:jc w:val="center"/>
          </w:pPr>
        </w:p>
      </w:tc>
      <w:tc>
        <w:tcPr>
          <w:tcW w:w="3120" w:type="dxa"/>
        </w:tcPr>
        <w:p w:rsidR="75357443" w:rsidP="75357443" w:rsidRDefault="75357443" w14:paraId="1AB6CA11" w14:textId="3D942511">
          <w:pPr>
            <w:pStyle w:val="Header"/>
            <w:ind w:right="-115"/>
            <w:jc w:val="right"/>
          </w:pPr>
        </w:p>
      </w:tc>
    </w:tr>
  </w:tbl>
  <w:p w:rsidR="75357443" w:rsidP="75357443" w:rsidRDefault="75357443" w14:paraId="358F2919" w14:textId="0199F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66A"/>
    <w:multiLevelType w:val="multilevel"/>
    <w:tmpl w:val="293C6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D05F52"/>
    <w:multiLevelType w:val="multilevel"/>
    <w:tmpl w:val="2354B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455A25"/>
    <w:multiLevelType w:val="multilevel"/>
    <w:tmpl w:val="09EAD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A67FC9"/>
    <w:multiLevelType w:val="multilevel"/>
    <w:tmpl w:val="47A4B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9E2BCC"/>
    <w:multiLevelType w:val="hybridMultilevel"/>
    <w:tmpl w:val="BD945E92"/>
    <w:lvl w:ilvl="0" w:tplc="B62E9172">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7B0CAF"/>
    <w:multiLevelType w:val="hybridMultilevel"/>
    <w:tmpl w:val="71425B3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25A27EEB"/>
    <w:multiLevelType w:val="multilevel"/>
    <w:tmpl w:val="910AB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6776BA6"/>
    <w:multiLevelType w:val="hybridMultilevel"/>
    <w:tmpl w:val="3D542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04E24"/>
    <w:multiLevelType w:val="multilevel"/>
    <w:tmpl w:val="ED625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A21B18"/>
    <w:multiLevelType w:val="hybridMultilevel"/>
    <w:tmpl w:val="050E5E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12F15D6"/>
    <w:multiLevelType w:val="hybridMultilevel"/>
    <w:tmpl w:val="FFFFFFFF"/>
    <w:lvl w:ilvl="0" w:tplc="C28CFC5E">
      <w:start w:val="1"/>
      <w:numFmt w:val="lowerRoman"/>
      <w:lvlText w:val="%1."/>
      <w:lvlJc w:val="left"/>
      <w:pPr>
        <w:ind w:left="720" w:hanging="360"/>
      </w:pPr>
    </w:lvl>
    <w:lvl w:ilvl="1" w:tplc="4A2017E4">
      <w:start w:val="1"/>
      <w:numFmt w:val="lowerLetter"/>
      <w:lvlText w:val="%2."/>
      <w:lvlJc w:val="left"/>
      <w:pPr>
        <w:ind w:left="1440" w:hanging="360"/>
      </w:pPr>
    </w:lvl>
    <w:lvl w:ilvl="2" w:tplc="DF00A0E8">
      <w:start w:val="1"/>
      <w:numFmt w:val="lowerRoman"/>
      <w:lvlText w:val="%3."/>
      <w:lvlJc w:val="right"/>
      <w:pPr>
        <w:ind w:left="2160" w:hanging="180"/>
      </w:pPr>
    </w:lvl>
    <w:lvl w:ilvl="3" w:tplc="602CD3EE">
      <w:start w:val="1"/>
      <w:numFmt w:val="decimal"/>
      <w:lvlText w:val="%4."/>
      <w:lvlJc w:val="left"/>
      <w:pPr>
        <w:ind w:left="2880" w:hanging="360"/>
      </w:pPr>
    </w:lvl>
    <w:lvl w:ilvl="4" w:tplc="099E6902">
      <w:start w:val="1"/>
      <w:numFmt w:val="lowerLetter"/>
      <w:lvlText w:val="%5."/>
      <w:lvlJc w:val="left"/>
      <w:pPr>
        <w:ind w:left="3600" w:hanging="360"/>
      </w:pPr>
    </w:lvl>
    <w:lvl w:ilvl="5" w:tplc="CF8854B2">
      <w:start w:val="1"/>
      <w:numFmt w:val="lowerRoman"/>
      <w:lvlText w:val="%6."/>
      <w:lvlJc w:val="right"/>
      <w:pPr>
        <w:ind w:left="4320" w:hanging="180"/>
      </w:pPr>
    </w:lvl>
    <w:lvl w:ilvl="6" w:tplc="9FFE6CBE">
      <w:start w:val="1"/>
      <w:numFmt w:val="decimal"/>
      <w:lvlText w:val="%7."/>
      <w:lvlJc w:val="left"/>
      <w:pPr>
        <w:ind w:left="5040" w:hanging="360"/>
      </w:pPr>
    </w:lvl>
    <w:lvl w:ilvl="7" w:tplc="34E8361E">
      <w:start w:val="1"/>
      <w:numFmt w:val="lowerLetter"/>
      <w:lvlText w:val="%8."/>
      <w:lvlJc w:val="left"/>
      <w:pPr>
        <w:ind w:left="5760" w:hanging="360"/>
      </w:pPr>
    </w:lvl>
    <w:lvl w:ilvl="8" w:tplc="8038441E">
      <w:start w:val="1"/>
      <w:numFmt w:val="lowerRoman"/>
      <w:lvlText w:val="%9."/>
      <w:lvlJc w:val="right"/>
      <w:pPr>
        <w:ind w:left="6480" w:hanging="180"/>
      </w:pPr>
    </w:lvl>
  </w:abstractNum>
  <w:abstractNum w:abstractNumId="11" w15:restartNumberingAfterBreak="0">
    <w:nsid w:val="382B78D0"/>
    <w:multiLevelType w:val="hybridMultilevel"/>
    <w:tmpl w:val="05E6A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0CF17C0"/>
    <w:multiLevelType w:val="hybridMultilevel"/>
    <w:tmpl w:val="7828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76325"/>
    <w:multiLevelType w:val="multilevel"/>
    <w:tmpl w:val="B55042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CF34097"/>
    <w:multiLevelType w:val="multilevel"/>
    <w:tmpl w:val="366062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06A3365"/>
    <w:multiLevelType w:val="multilevel"/>
    <w:tmpl w:val="AB2895F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6" w15:restartNumberingAfterBreak="0">
    <w:nsid w:val="50C679F9"/>
    <w:multiLevelType w:val="multilevel"/>
    <w:tmpl w:val="1388CE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1B51C2D"/>
    <w:multiLevelType w:val="hybridMultilevel"/>
    <w:tmpl w:val="FFFFFFFF"/>
    <w:lvl w:ilvl="0" w:tplc="12D61F5A">
      <w:start w:val="1"/>
      <w:numFmt w:val="lowerLetter"/>
      <w:lvlText w:val="%1."/>
      <w:lvlJc w:val="left"/>
      <w:pPr>
        <w:ind w:left="720" w:hanging="360"/>
      </w:pPr>
    </w:lvl>
    <w:lvl w:ilvl="1" w:tplc="3162EFE8">
      <w:start w:val="1"/>
      <w:numFmt w:val="lowerLetter"/>
      <w:lvlText w:val="%2."/>
      <w:lvlJc w:val="left"/>
      <w:pPr>
        <w:ind w:left="1440" w:hanging="360"/>
      </w:pPr>
    </w:lvl>
    <w:lvl w:ilvl="2" w:tplc="32A094C2">
      <w:start w:val="1"/>
      <w:numFmt w:val="lowerRoman"/>
      <w:lvlText w:val="%3."/>
      <w:lvlJc w:val="right"/>
      <w:pPr>
        <w:ind w:left="2160" w:hanging="180"/>
      </w:pPr>
    </w:lvl>
    <w:lvl w:ilvl="3" w:tplc="62BC4A7A">
      <w:start w:val="1"/>
      <w:numFmt w:val="decimal"/>
      <w:lvlText w:val="%4."/>
      <w:lvlJc w:val="left"/>
      <w:pPr>
        <w:ind w:left="2880" w:hanging="360"/>
      </w:pPr>
    </w:lvl>
    <w:lvl w:ilvl="4" w:tplc="96827FCC">
      <w:start w:val="1"/>
      <w:numFmt w:val="lowerLetter"/>
      <w:lvlText w:val="%5."/>
      <w:lvlJc w:val="left"/>
      <w:pPr>
        <w:ind w:left="3600" w:hanging="360"/>
      </w:pPr>
    </w:lvl>
    <w:lvl w:ilvl="5" w:tplc="1A2A311A">
      <w:start w:val="1"/>
      <w:numFmt w:val="lowerRoman"/>
      <w:lvlText w:val="%6."/>
      <w:lvlJc w:val="right"/>
      <w:pPr>
        <w:ind w:left="4320" w:hanging="180"/>
      </w:pPr>
    </w:lvl>
    <w:lvl w:ilvl="6" w:tplc="17E2A946">
      <w:start w:val="1"/>
      <w:numFmt w:val="decimal"/>
      <w:lvlText w:val="%7."/>
      <w:lvlJc w:val="left"/>
      <w:pPr>
        <w:ind w:left="5040" w:hanging="360"/>
      </w:pPr>
    </w:lvl>
    <w:lvl w:ilvl="7" w:tplc="5BB83A00">
      <w:start w:val="1"/>
      <w:numFmt w:val="lowerLetter"/>
      <w:lvlText w:val="%8."/>
      <w:lvlJc w:val="left"/>
      <w:pPr>
        <w:ind w:left="5760" w:hanging="360"/>
      </w:pPr>
    </w:lvl>
    <w:lvl w:ilvl="8" w:tplc="92B0FD74">
      <w:start w:val="1"/>
      <w:numFmt w:val="lowerRoman"/>
      <w:lvlText w:val="%9."/>
      <w:lvlJc w:val="right"/>
      <w:pPr>
        <w:ind w:left="6480" w:hanging="180"/>
      </w:pPr>
    </w:lvl>
  </w:abstractNum>
  <w:abstractNum w:abstractNumId="18" w15:restartNumberingAfterBreak="0">
    <w:nsid w:val="521D5F27"/>
    <w:multiLevelType w:val="hybridMultilevel"/>
    <w:tmpl w:val="4FF85D0E"/>
    <w:lvl w:ilvl="0" w:tplc="E9702E3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8E927F0"/>
    <w:multiLevelType w:val="hybridMultilevel"/>
    <w:tmpl w:val="B0A061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BAB65BC"/>
    <w:multiLevelType w:val="multilevel"/>
    <w:tmpl w:val="6B74AF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3D70C0B"/>
    <w:multiLevelType w:val="multilevel"/>
    <w:tmpl w:val="7AB60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73F2AC4"/>
    <w:multiLevelType w:val="hybridMultilevel"/>
    <w:tmpl w:val="3D542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412EE"/>
    <w:multiLevelType w:val="hybridMultilevel"/>
    <w:tmpl w:val="BDA273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E6A6CA3"/>
    <w:multiLevelType w:val="hybridMultilevel"/>
    <w:tmpl w:val="36BC20B8"/>
    <w:lvl w:ilvl="0" w:tplc="B62E917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84318567">
    <w:abstractNumId w:val="15"/>
  </w:num>
  <w:num w:numId="2" w16cid:durableId="1487865193">
    <w:abstractNumId w:val="20"/>
  </w:num>
  <w:num w:numId="3" w16cid:durableId="151986992">
    <w:abstractNumId w:val="13"/>
  </w:num>
  <w:num w:numId="4" w16cid:durableId="214437453">
    <w:abstractNumId w:val="14"/>
  </w:num>
  <w:num w:numId="5" w16cid:durableId="334383025">
    <w:abstractNumId w:val="3"/>
  </w:num>
  <w:num w:numId="6" w16cid:durableId="1401443665">
    <w:abstractNumId w:val="6"/>
  </w:num>
  <w:num w:numId="7" w16cid:durableId="2000115700">
    <w:abstractNumId w:val="16"/>
  </w:num>
  <w:num w:numId="8" w16cid:durableId="450438132">
    <w:abstractNumId w:val="0"/>
  </w:num>
  <w:num w:numId="9" w16cid:durableId="2026202955">
    <w:abstractNumId w:val="8"/>
  </w:num>
  <w:num w:numId="10" w16cid:durableId="573776963">
    <w:abstractNumId w:val="1"/>
  </w:num>
  <w:num w:numId="11" w16cid:durableId="921983594">
    <w:abstractNumId w:val="21"/>
  </w:num>
  <w:num w:numId="12" w16cid:durableId="2097362646">
    <w:abstractNumId w:val="2"/>
  </w:num>
  <w:num w:numId="13" w16cid:durableId="997611072">
    <w:abstractNumId w:val="22"/>
  </w:num>
  <w:num w:numId="14" w16cid:durableId="1562595598">
    <w:abstractNumId w:val="11"/>
  </w:num>
  <w:num w:numId="15" w16cid:durableId="1506163593">
    <w:abstractNumId w:val="23"/>
  </w:num>
  <w:num w:numId="16" w16cid:durableId="1307395078">
    <w:abstractNumId w:val="7"/>
  </w:num>
  <w:num w:numId="17" w16cid:durableId="1852992623">
    <w:abstractNumId w:val="9"/>
  </w:num>
  <w:num w:numId="18" w16cid:durableId="787091808">
    <w:abstractNumId w:val="5"/>
  </w:num>
  <w:num w:numId="19" w16cid:durableId="2032220834">
    <w:abstractNumId w:val="12"/>
  </w:num>
  <w:num w:numId="20" w16cid:durableId="1742478874">
    <w:abstractNumId w:val="18"/>
  </w:num>
  <w:num w:numId="21" w16cid:durableId="1178469281">
    <w:abstractNumId w:val="24"/>
  </w:num>
  <w:num w:numId="22" w16cid:durableId="1371107241">
    <w:abstractNumId w:val="4"/>
  </w:num>
  <w:num w:numId="23" w16cid:durableId="5593154">
    <w:abstractNumId w:val="10"/>
  </w:num>
  <w:num w:numId="24" w16cid:durableId="929049871">
    <w:abstractNumId w:val="17"/>
  </w:num>
  <w:num w:numId="25" w16cid:durableId="6427827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ey Elizabeth Forg">
    <w15:presenceInfo w15:providerId="AD" w15:userId="S::lef77@cornell.edu::00e40b07-631d-4b28-9810-b9febf6e5e5f"/>
  </w15:person>
  <w15:person w15:author="Andrew Stillman">
    <w15:presenceInfo w15:providerId="AD" w15:userId="S::ans95@cornell.edu::4167c821-efd3-4ed7-8946-b2b1f911e696"/>
  </w15:person>
  <w15:person w15:author="astillman000">
    <w15:presenceInfo w15:providerId="AD" w15:userId="S::astillman000_gmail.com#ext#@cornellprod.onmicrosoft.com::306d89fd-75cb-47f4-99aa-c32e5838d93a"/>
  </w15:person>
  <w15:person w15:author="Sara Ann Kaiser">
    <w15:presenceInfo w15:providerId="AD" w15:userId="S::sak275@cornell.edu::f5c5242c-fdcf-490d-a592-b65d3d99fd1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trackRevisions/>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B5"/>
    <w:rsid w:val="00005A9D"/>
    <w:rsid w:val="0002736B"/>
    <w:rsid w:val="00045551"/>
    <w:rsid w:val="000475C9"/>
    <w:rsid w:val="0005195F"/>
    <w:rsid w:val="00055142"/>
    <w:rsid w:val="0006261D"/>
    <w:rsid w:val="0009574A"/>
    <w:rsid w:val="000A4CF7"/>
    <w:rsid w:val="000B69BE"/>
    <w:rsid w:val="000E28A0"/>
    <w:rsid w:val="000E4F42"/>
    <w:rsid w:val="00107BD4"/>
    <w:rsid w:val="001152F7"/>
    <w:rsid w:val="00116E3E"/>
    <w:rsid w:val="00122C43"/>
    <w:rsid w:val="00156BEA"/>
    <w:rsid w:val="00161EE0"/>
    <w:rsid w:val="00170621"/>
    <w:rsid w:val="001721B0"/>
    <w:rsid w:val="00175254"/>
    <w:rsid w:val="001A23A1"/>
    <w:rsid w:val="001A7683"/>
    <w:rsid w:val="001F3A25"/>
    <w:rsid w:val="00201193"/>
    <w:rsid w:val="00245130"/>
    <w:rsid w:val="00250540"/>
    <w:rsid w:val="00251749"/>
    <w:rsid w:val="00255118"/>
    <w:rsid w:val="00284DA5"/>
    <w:rsid w:val="00311A26"/>
    <w:rsid w:val="003876AE"/>
    <w:rsid w:val="003C1B53"/>
    <w:rsid w:val="00411991"/>
    <w:rsid w:val="00433911"/>
    <w:rsid w:val="00437567"/>
    <w:rsid w:val="00456566"/>
    <w:rsid w:val="004B004E"/>
    <w:rsid w:val="004B5EE9"/>
    <w:rsid w:val="004C1438"/>
    <w:rsid w:val="004D19A8"/>
    <w:rsid w:val="004F7954"/>
    <w:rsid w:val="00503F58"/>
    <w:rsid w:val="00518C61"/>
    <w:rsid w:val="0052126F"/>
    <w:rsid w:val="0057077B"/>
    <w:rsid w:val="005727D1"/>
    <w:rsid w:val="00577929"/>
    <w:rsid w:val="005954A8"/>
    <w:rsid w:val="005B3A58"/>
    <w:rsid w:val="005B77F1"/>
    <w:rsid w:val="005D48DA"/>
    <w:rsid w:val="006056FA"/>
    <w:rsid w:val="00611A21"/>
    <w:rsid w:val="00625C62"/>
    <w:rsid w:val="00627589"/>
    <w:rsid w:val="0066054A"/>
    <w:rsid w:val="00661B5F"/>
    <w:rsid w:val="00665C26"/>
    <w:rsid w:val="0067675C"/>
    <w:rsid w:val="006772B8"/>
    <w:rsid w:val="00685C20"/>
    <w:rsid w:val="006956FD"/>
    <w:rsid w:val="006B2802"/>
    <w:rsid w:val="006C0CA3"/>
    <w:rsid w:val="006C4B53"/>
    <w:rsid w:val="006E74FB"/>
    <w:rsid w:val="006F300E"/>
    <w:rsid w:val="00706A9A"/>
    <w:rsid w:val="0071595E"/>
    <w:rsid w:val="00732E65"/>
    <w:rsid w:val="007450D2"/>
    <w:rsid w:val="00791E32"/>
    <w:rsid w:val="00793EEB"/>
    <w:rsid w:val="007E3CE6"/>
    <w:rsid w:val="007F4738"/>
    <w:rsid w:val="007F79DE"/>
    <w:rsid w:val="007F7E17"/>
    <w:rsid w:val="0080527F"/>
    <w:rsid w:val="00806B5F"/>
    <w:rsid w:val="00823038"/>
    <w:rsid w:val="00825C64"/>
    <w:rsid w:val="008300A0"/>
    <w:rsid w:val="00834EBE"/>
    <w:rsid w:val="008625A7"/>
    <w:rsid w:val="00865056"/>
    <w:rsid w:val="008678DA"/>
    <w:rsid w:val="00873BA3"/>
    <w:rsid w:val="00874B8D"/>
    <w:rsid w:val="00894253"/>
    <w:rsid w:val="00894BD3"/>
    <w:rsid w:val="008B27FE"/>
    <w:rsid w:val="008C780A"/>
    <w:rsid w:val="008E70B5"/>
    <w:rsid w:val="00903B84"/>
    <w:rsid w:val="00953A3B"/>
    <w:rsid w:val="00957AC9"/>
    <w:rsid w:val="00957C5A"/>
    <w:rsid w:val="00982A44"/>
    <w:rsid w:val="009D55DD"/>
    <w:rsid w:val="009D7089"/>
    <w:rsid w:val="009E74AD"/>
    <w:rsid w:val="009E75AC"/>
    <w:rsid w:val="009F0216"/>
    <w:rsid w:val="009F0656"/>
    <w:rsid w:val="009F19F0"/>
    <w:rsid w:val="00A40FDE"/>
    <w:rsid w:val="00A81BA0"/>
    <w:rsid w:val="00A977EC"/>
    <w:rsid w:val="00AD0F87"/>
    <w:rsid w:val="00AE199D"/>
    <w:rsid w:val="00B15877"/>
    <w:rsid w:val="00B175FE"/>
    <w:rsid w:val="00B504B2"/>
    <w:rsid w:val="00B704A5"/>
    <w:rsid w:val="00B961A6"/>
    <w:rsid w:val="00BB2A0C"/>
    <w:rsid w:val="00BB4FD2"/>
    <w:rsid w:val="00BE2C54"/>
    <w:rsid w:val="00BE46AB"/>
    <w:rsid w:val="00C04960"/>
    <w:rsid w:val="00C050F0"/>
    <w:rsid w:val="00C133E2"/>
    <w:rsid w:val="00C30E89"/>
    <w:rsid w:val="00C376EF"/>
    <w:rsid w:val="00C50FBE"/>
    <w:rsid w:val="00C861EE"/>
    <w:rsid w:val="00C92E8B"/>
    <w:rsid w:val="00CA14F9"/>
    <w:rsid w:val="00CA46DE"/>
    <w:rsid w:val="00CB1413"/>
    <w:rsid w:val="00CC0ECA"/>
    <w:rsid w:val="00CE2458"/>
    <w:rsid w:val="00CE37AF"/>
    <w:rsid w:val="00D12577"/>
    <w:rsid w:val="00D525EB"/>
    <w:rsid w:val="00D52954"/>
    <w:rsid w:val="00D65F4A"/>
    <w:rsid w:val="00D83B7B"/>
    <w:rsid w:val="00D869B8"/>
    <w:rsid w:val="00D944A9"/>
    <w:rsid w:val="00DA051C"/>
    <w:rsid w:val="00DA08E4"/>
    <w:rsid w:val="00DA3A87"/>
    <w:rsid w:val="00DA4E8F"/>
    <w:rsid w:val="00DC61D2"/>
    <w:rsid w:val="00DE3D96"/>
    <w:rsid w:val="00E17258"/>
    <w:rsid w:val="00E303DF"/>
    <w:rsid w:val="00E31865"/>
    <w:rsid w:val="00E71E5A"/>
    <w:rsid w:val="00E81287"/>
    <w:rsid w:val="00EA1838"/>
    <w:rsid w:val="00EA1992"/>
    <w:rsid w:val="00EC6463"/>
    <w:rsid w:val="00ED442D"/>
    <w:rsid w:val="00EF5693"/>
    <w:rsid w:val="00F02B1F"/>
    <w:rsid w:val="00F02FF8"/>
    <w:rsid w:val="00F13D16"/>
    <w:rsid w:val="00F44E38"/>
    <w:rsid w:val="00F53580"/>
    <w:rsid w:val="00F55E7E"/>
    <w:rsid w:val="00F628A3"/>
    <w:rsid w:val="00F77392"/>
    <w:rsid w:val="00FA3713"/>
    <w:rsid w:val="00FA4970"/>
    <w:rsid w:val="00FB4ACA"/>
    <w:rsid w:val="00FC2BB2"/>
    <w:rsid w:val="00FC4CAF"/>
    <w:rsid w:val="00FF383F"/>
    <w:rsid w:val="00FF6858"/>
    <w:rsid w:val="016E7D2E"/>
    <w:rsid w:val="017637E3"/>
    <w:rsid w:val="0220CA6F"/>
    <w:rsid w:val="02C58FDB"/>
    <w:rsid w:val="03556AA1"/>
    <w:rsid w:val="03E431C7"/>
    <w:rsid w:val="041E5B21"/>
    <w:rsid w:val="04F4C7D2"/>
    <w:rsid w:val="051D75A0"/>
    <w:rsid w:val="0526BD82"/>
    <w:rsid w:val="05626C8F"/>
    <w:rsid w:val="05D5BB5C"/>
    <w:rsid w:val="06754C53"/>
    <w:rsid w:val="068CB163"/>
    <w:rsid w:val="07E6DA2D"/>
    <w:rsid w:val="086CAB28"/>
    <w:rsid w:val="08EA16E4"/>
    <w:rsid w:val="08F6F743"/>
    <w:rsid w:val="08FAF8C1"/>
    <w:rsid w:val="0950BF76"/>
    <w:rsid w:val="09B86FE6"/>
    <w:rsid w:val="09BE7404"/>
    <w:rsid w:val="09F2A6C1"/>
    <w:rsid w:val="0A04B004"/>
    <w:rsid w:val="0A97C63C"/>
    <w:rsid w:val="0B35566E"/>
    <w:rsid w:val="0B5CB348"/>
    <w:rsid w:val="0B66D675"/>
    <w:rsid w:val="0B6AF080"/>
    <w:rsid w:val="0B975FCC"/>
    <w:rsid w:val="0BABCD64"/>
    <w:rsid w:val="0C95B0FD"/>
    <w:rsid w:val="0CA689ED"/>
    <w:rsid w:val="0D20F937"/>
    <w:rsid w:val="0D409EDF"/>
    <w:rsid w:val="0D7B811B"/>
    <w:rsid w:val="0ECFA4FC"/>
    <w:rsid w:val="0EDE7C62"/>
    <w:rsid w:val="0F3323E8"/>
    <w:rsid w:val="0FB8B251"/>
    <w:rsid w:val="1012E97B"/>
    <w:rsid w:val="10130B92"/>
    <w:rsid w:val="1077B6A3"/>
    <w:rsid w:val="10A8C49C"/>
    <w:rsid w:val="10CC5B3C"/>
    <w:rsid w:val="113BB892"/>
    <w:rsid w:val="11E496B3"/>
    <w:rsid w:val="12252682"/>
    <w:rsid w:val="12562013"/>
    <w:rsid w:val="1296BCB6"/>
    <w:rsid w:val="12BBFF83"/>
    <w:rsid w:val="13051DED"/>
    <w:rsid w:val="132D88E3"/>
    <w:rsid w:val="13555B66"/>
    <w:rsid w:val="1465787C"/>
    <w:rsid w:val="148564DE"/>
    <w:rsid w:val="148E4A4E"/>
    <w:rsid w:val="14DCFB19"/>
    <w:rsid w:val="14E61E78"/>
    <w:rsid w:val="14FB24CC"/>
    <w:rsid w:val="154AE99E"/>
    <w:rsid w:val="15539E4A"/>
    <w:rsid w:val="156127FA"/>
    <w:rsid w:val="159D6815"/>
    <w:rsid w:val="15A33AE5"/>
    <w:rsid w:val="15D4CD58"/>
    <w:rsid w:val="16083B71"/>
    <w:rsid w:val="16329C7D"/>
    <w:rsid w:val="1650A78D"/>
    <w:rsid w:val="16610F44"/>
    <w:rsid w:val="16B83AA7"/>
    <w:rsid w:val="16EF6EAB"/>
    <w:rsid w:val="173606B0"/>
    <w:rsid w:val="173AFEDE"/>
    <w:rsid w:val="1762A5F5"/>
    <w:rsid w:val="17671494"/>
    <w:rsid w:val="17709DB9"/>
    <w:rsid w:val="18B7E566"/>
    <w:rsid w:val="18F42581"/>
    <w:rsid w:val="1966E340"/>
    <w:rsid w:val="196E397D"/>
    <w:rsid w:val="19ABDA2F"/>
    <w:rsid w:val="19C66A44"/>
    <w:rsid w:val="19C76A09"/>
    <w:rsid w:val="1A8E2C77"/>
    <w:rsid w:val="1A9A187A"/>
    <w:rsid w:val="1A9C7C5E"/>
    <w:rsid w:val="1ABD6EF6"/>
    <w:rsid w:val="1B349421"/>
    <w:rsid w:val="1BE32501"/>
    <w:rsid w:val="1BF8B1BF"/>
    <w:rsid w:val="1C9C5F5D"/>
    <w:rsid w:val="1CAA4F19"/>
    <w:rsid w:val="1CC06333"/>
    <w:rsid w:val="1D01D3BC"/>
    <w:rsid w:val="1D70F4A4"/>
    <w:rsid w:val="1D7EF562"/>
    <w:rsid w:val="1E26A67C"/>
    <w:rsid w:val="1E66C0D7"/>
    <w:rsid w:val="1ED84A37"/>
    <w:rsid w:val="1EE519C0"/>
    <w:rsid w:val="1F00241F"/>
    <w:rsid w:val="1F240626"/>
    <w:rsid w:val="1F34A985"/>
    <w:rsid w:val="1F96BD7B"/>
    <w:rsid w:val="1F9B22E2"/>
    <w:rsid w:val="1FFAD77E"/>
    <w:rsid w:val="1FFC64AB"/>
    <w:rsid w:val="20BFD6AE"/>
    <w:rsid w:val="20F4CE7D"/>
    <w:rsid w:val="217A3BBF"/>
    <w:rsid w:val="23404816"/>
    <w:rsid w:val="247E5ECD"/>
    <w:rsid w:val="2572E076"/>
    <w:rsid w:val="2627E49A"/>
    <w:rsid w:val="2649A4F8"/>
    <w:rsid w:val="266D06F5"/>
    <w:rsid w:val="26AA0AE6"/>
    <w:rsid w:val="272DB412"/>
    <w:rsid w:val="27707128"/>
    <w:rsid w:val="279D106D"/>
    <w:rsid w:val="27B1E634"/>
    <w:rsid w:val="28188D08"/>
    <w:rsid w:val="28DDB6DA"/>
    <w:rsid w:val="28DF75DD"/>
    <w:rsid w:val="299527B5"/>
    <w:rsid w:val="29B779E2"/>
    <w:rsid w:val="2A8E597A"/>
    <w:rsid w:val="2AA4B7EB"/>
    <w:rsid w:val="2ACC5F02"/>
    <w:rsid w:val="2B2DA9AA"/>
    <w:rsid w:val="2B38F034"/>
    <w:rsid w:val="2B704923"/>
    <w:rsid w:val="2BE0FB4E"/>
    <w:rsid w:val="2C873A10"/>
    <w:rsid w:val="2CCA7C94"/>
    <w:rsid w:val="2D44BCC8"/>
    <w:rsid w:val="2D45AD54"/>
    <w:rsid w:val="2D6C63DF"/>
    <w:rsid w:val="2DAB5F1C"/>
    <w:rsid w:val="2DEF4F54"/>
    <w:rsid w:val="2E2B028F"/>
    <w:rsid w:val="2E3ABEC3"/>
    <w:rsid w:val="2E50AAFE"/>
    <w:rsid w:val="2E6CCA46"/>
    <w:rsid w:val="2EFDE36B"/>
    <w:rsid w:val="2F6C81F6"/>
    <w:rsid w:val="2F70A12A"/>
    <w:rsid w:val="2F94E7D8"/>
    <w:rsid w:val="2F9CA28D"/>
    <w:rsid w:val="2FABAB37"/>
    <w:rsid w:val="2FBC8EEF"/>
    <w:rsid w:val="3037D2CE"/>
    <w:rsid w:val="3059E730"/>
    <w:rsid w:val="30F54267"/>
    <w:rsid w:val="310843A6"/>
    <w:rsid w:val="31549013"/>
    <w:rsid w:val="318C0A66"/>
    <w:rsid w:val="318F6EFD"/>
    <w:rsid w:val="31F8DA14"/>
    <w:rsid w:val="31FCC54F"/>
    <w:rsid w:val="322D3200"/>
    <w:rsid w:val="32442829"/>
    <w:rsid w:val="32821DBA"/>
    <w:rsid w:val="32DEF261"/>
    <w:rsid w:val="3348CDE0"/>
    <w:rsid w:val="337AB28E"/>
    <w:rsid w:val="33B55F12"/>
    <w:rsid w:val="346BE18C"/>
    <w:rsid w:val="34AA2F26"/>
    <w:rsid w:val="34EED7AA"/>
    <w:rsid w:val="35548972"/>
    <w:rsid w:val="3583EF6C"/>
    <w:rsid w:val="37AADBA0"/>
    <w:rsid w:val="37D83EC4"/>
    <w:rsid w:val="37EAB98D"/>
    <w:rsid w:val="37F07B09"/>
    <w:rsid w:val="38692378"/>
    <w:rsid w:val="38B54533"/>
    <w:rsid w:val="38BD0D5E"/>
    <w:rsid w:val="39277AD7"/>
    <w:rsid w:val="39FAABEF"/>
    <w:rsid w:val="3A799081"/>
    <w:rsid w:val="3A7BDA0E"/>
    <w:rsid w:val="3ADAB715"/>
    <w:rsid w:val="3B99031B"/>
    <w:rsid w:val="3C09FB6D"/>
    <w:rsid w:val="3C463B88"/>
    <w:rsid w:val="3CB13E92"/>
    <w:rsid w:val="3CC86EB1"/>
    <w:rsid w:val="3D5A338E"/>
    <w:rsid w:val="3D9BB339"/>
    <w:rsid w:val="3DA6CE57"/>
    <w:rsid w:val="3E1CEA43"/>
    <w:rsid w:val="3F384DE3"/>
    <w:rsid w:val="3F3B773C"/>
    <w:rsid w:val="3F5405F6"/>
    <w:rsid w:val="3F8633E6"/>
    <w:rsid w:val="3F9B8913"/>
    <w:rsid w:val="3FD70D05"/>
    <w:rsid w:val="40D25E46"/>
    <w:rsid w:val="412FACDF"/>
    <w:rsid w:val="414F9941"/>
    <w:rsid w:val="42461851"/>
    <w:rsid w:val="42D43A7E"/>
    <w:rsid w:val="431FDB1F"/>
    <w:rsid w:val="43593AC6"/>
    <w:rsid w:val="438018C8"/>
    <w:rsid w:val="43A7B1D7"/>
    <w:rsid w:val="43CBC6AF"/>
    <w:rsid w:val="43D6D230"/>
    <w:rsid w:val="43E48300"/>
    <w:rsid w:val="442A07CE"/>
    <w:rsid w:val="44F605A9"/>
    <w:rsid w:val="45C3EFF4"/>
    <w:rsid w:val="45F69DF0"/>
    <w:rsid w:val="460350D3"/>
    <w:rsid w:val="4647F564"/>
    <w:rsid w:val="46A8CE8B"/>
    <w:rsid w:val="471B8C4A"/>
    <w:rsid w:val="47DB4179"/>
    <w:rsid w:val="47E54618"/>
    <w:rsid w:val="4859D08F"/>
    <w:rsid w:val="485F739B"/>
    <w:rsid w:val="488B6E39"/>
    <w:rsid w:val="489EB8D7"/>
    <w:rsid w:val="48D8D735"/>
    <w:rsid w:val="48DABB8D"/>
    <w:rsid w:val="49148642"/>
    <w:rsid w:val="49458C27"/>
    <w:rsid w:val="49974A79"/>
    <w:rsid w:val="49BF1CFC"/>
    <w:rsid w:val="49CC081F"/>
    <w:rsid w:val="49D036FF"/>
    <w:rsid w:val="4A1AF749"/>
    <w:rsid w:val="4A2D52C7"/>
    <w:rsid w:val="4A82DF96"/>
    <w:rsid w:val="4B7BD52D"/>
    <w:rsid w:val="4B98F3E0"/>
    <w:rsid w:val="4BC32EDB"/>
    <w:rsid w:val="4C0761EB"/>
    <w:rsid w:val="4C895CD4"/>
    <w:rsid w:val="4CEA1CD8"/>
    <w:rsid w:val="4DD005D7"/>
    <w:rsid w:val="4DF540C5"/>
    <w:rsid w:val="4DFC2783"/>
    <w:rsid w:val="4E138B7E"/>
    <w:rsid w:val="4E3A81AA"/>
    <w:rsid w:val="4E8B063B"/>
    <w:rsid w:val="4E8C462D"/>
    <w:rsid w:val="4E901127"/>
    <w:rsid w:val="4EF8AAF8"/>
    <w:rsid w:val="4F5650B9"/>
    <w:rsid w:val="4F8DB422"/>
    <w:rsid w:val="4FCAD6FB"/>
    <w:rsid w:val="50159BC5"/>
    <w:rsid w:val="504A8C3C"/>
    <w:rsid w:val="5091DAA1"/>
    <w:rsid w:val="5097C35B"/>
    <w:rsid w:val="50B35EC8"/>
    <w:rsid w:val="5121E1B1"/>
    <w:rsid w:val="5141655B"/>
    <w:rsid w:val="51651F29"/>
    <w:rsid w:val="51E7DEC2"/>
    <w:rsid w:val="5259A0D2"/>
    <w:rsid w:val="5293924E"/>
    <w:rsid w:val="530620F3"/>
    <w:rsid w:val="5494FA9E"/>
    <w:rsid w:val="54DE206D"/>
    <w:rsid w:val="54F2F1B1"/>
    <w:rsid w:val="554EDB56"/>
    <w:rsid w:val="55F8FDBE"/>
    <w:rsid w:val="56B6533E"/>
    <w:rsid w:val="574CF05D"/>
    <w:rsid w:val="57DA8E35"/>
    <w:rsid w:val="5833987D"/>
    <w:rsid w:val="5872E4E9"/>
    <w:rsid w:val="5879E675"/>
    <w:rsid w:val="5888C2C1"/>
    <w:rsid w:val="58DDF868"/>
    <w:rsid w:val="58F2916C"/>
    <w:rsid w:val="58F8CCDD"/>
    <w:rsid w:val="58FF9F54"/>
    <w:rsid w:val="59332E0F"/>
    <w:rsid w:val="59824730"/>
    <w:rsid w:val="59AFDB89"/>
    <w:rsid w:val="59B8BF65"/>
    <w:rsid w:val="5A1F2FE3"/>
    <w:rsid w:val="5AFCF1A7"/>
    <w:rsid w:val="5B3CD37C"/>
    <w:rsid w:val="5B5A322A"/>
    <w:rsid w:val="5B841CFE"/>
    <w:rsid w:val="5BD35E58"/>
    <w:rsid w:val="5BF0BB04"/>
    <w:rsid w:val="5CAFE694"/>
    <w:rsid w:val="5CF6028B"/>
    <w:rsid w:val="5D11423E"/>
    <w:rsid w:val="5DDA32BE"/>
    <w:rsid w:val="5E06D203"/>
    <w:rsid w:val="5E0B2C4F"/>
    <w:rsid w:val="5ECEB467"/>
    <w:rsid w:val="5F1F0D7A"/>
    <w:rsid w:val="5F450E78"/>
    <w:rsid w:val="5F92DE68"/>
    <w:rsid w:val="5F98518F"/>
    <w:rsid w:val="5FA1F8EF"/>
    <w:rsid w:val="5FC8DAE6"/>
    <w:rsid w:val="610E7981"/>
    <w:rsid w:val="6130779D"/>
    <w:rsid w:val="61527451"/>
    <w:rsid w:val="616F004A"/>
    <w:rsid w:val="61B9130A"/>
    <w:rsid w:val="61FD946D"/>
    <w:rsid w:val="626AAFC8"/>
    <w:rsid w:val="62A61BFD"/>
    <w:rsid w:val="62AC02CB"/>
    <w:rsid w:val="62BD36A1"/>
    <w:rsid w:val="639588D2"/>
    <w:rsid w:val="63AF6EEA"/>
    <w:rsid w:val="63EC27BF"/>
    <w:rsid w:val="641520B2"/>
    <w:rsid w:val="6527409E"/>
    <w:rsid w:val="652F4277"/>
    <w:rsid w:val="6582A3CD"/>
    <w:rsid w:val="65C4CD9D"/>
    <w:rsid w:val="65FDE020"/>
    <w:rsid w:val="6603E8C0"/>
    <w:rsid w:val="66265085"/>
    <w:rsid w:val="66422119"/>
    <w:rsid w:val="6679D337"/>
    <w:rsid w:val="66A090B9"/>
    <w:rsid w:val="676E4BF0"/>
    <w:rsid w:val="677F73EE"/>
    <w:rsid w:val="67AC7EEF"/>
    <w:rsid w:val="67B2DF6F"/>
    <w:rsid w:val="67B33891"/>
    <w:rsid w:val="681D7741"/>
    <w:rsid w:val="681E67CD"/>
    <w:rsid w:val="6859B75C"/>
    <w:rsid w:val="68773F74"/>
    <w:rsid w:val="688A40B3"/>
    <w:rsid w:val="68B6DFF8"/>
    <w:rsid w:val="68F0BBC9"/>
    <w:rsid w:val="693C714E"/>
    <w:rsid w:val="695566DA"/>
    <w:rsid w:val="69BB5D36"/>
    <w:rsid w:val="6A47CE76"/>
    <w:rsid w:val="6ABE3186"/>
    <w:rsid w:val="6AE7DE57"/>
    <w:rsid w:val="6AFCAF9B"/>
    <w:rsid w:val="6B572D97"/>
    <w:rsid w:val="6BDDABAC"/>
    <w:rsid w:val="6BF5A3F7"/>
    <w:rsid w:val="6C1B77D2"/>
    <w:rsid w:val="6C39BCB4"/>
    <w:rsid w:val="6CB4173B"/>
    <w:rsid w:val="6CC0F58A"/>
    <w:rsid w:val="6CE96080"/>
    <w:rsid w:val="6D115EC4"/>
    <w:rsid w:val="6D36246D"/>
    <w:rsid w:val="6D59325B"/>
    <w:rsid w:val="6DF34DD1"/>
    <w:rsid w:val="6DF8E523"/>
    <w:rsid w:val="6E149D36"/>
    <w:rsid w:val="6E413C7B"/>
    <w:rsid w:val="6E7B184C"/>
    <w:rsid w:val="6E7BB750"/>
    <w:rsid w:val="6F040A0B"/>
    <w:rsid w:val="6F5977F2"/>
    <w:rsid w:val="6FB30444"/>
    <w:rsid w:val="6FCF9D85"/>
    <w:rsid w:val="6FDB72DB"/>
    <w:rsid w:val="6FE5F4D6"/>
    <w:rsid w:val="6FE95D86"/>
    <w:rsid w:val="6FF8380F"/>
    <w:rsid w:val="7017B2F6"/>
    <w:rsid w:val="7106AF91"/>
    <w:rsid w:val="713412B5"/>
    <w:rsid w:val="713EB5E7"/>
    <w:rsid w:val="718B846D"/>
    <w:rsid w:val="71C522D5"/>
    <w:rsid w:val="71DD1C42"/>
    <w:rsid w:val="71F1C21A"/>
    <w:rsid w:val="724B520D"/>
    <w:rsid w:val="72B9A47E"/>
    <w:rsid w:val="72CD8536"/>
    <w:rsid w:val="74262510"/>
    <w:rsid w:val="747212D5"/>
    <w:rsid w:val="74861ACB"/>
    <w:rsid w:val="74C3E813"/>
    <w:rsid w:val="74F4D70C"/>
    <w:rsid w:val="752110AF"/>
    <w:rsid w:val="752C3DE4"/>
    <w:rsid w:val="75357443"/>
    <w:rsid w:val="7566079E"/>
    <w:rsid w:val="75947D70"/>
    <w:rsid w:val="75A514D8"/>
    <w:rsid w:val="75CD7FCE"/>
    <w:rsid w:val="7614CD38"/>
    <w:rsid w:val="763BAB01"/>
    <w:rsid w:val="76DAFB31"/>
    <w:rsid w:val="7788339E"/>
    <w:rsid w:val="7791B3C0"/>
    <w:rsid w:val="77996E75"/>
    <w:rsid w:val="77B5FA6E"/>
    <w:rsid w:val="77D51D82"/>
    <w:rsid w:val="77E6E967"/>
    <w:rsid w:val="7857E1B9"/>
    <w:rsid w:val="7896D163"/>
    <w:rsid w:val="78A74069"/>
    <w:rsid w:val="78AFD9E7"/>
    <w:rsid w:val="792BA036"/>
    <w:rsid w:val="796309E9"/>
    <w:rsid w:val="7A1EDE9C"/>
    <w:rsid w:val="7A83C61B"/>
    <w:rsid w:val="7ABF3CE8"/>
    <w:rsid w:val="7AD49074"/>
    <w:rsid w:val="7B615C73"/>
    <w:rsid w:val="7BD915AE"/>
    <w:rsid w:val="7BE420AA"/>
    <w:rsid w:val="7BFA5D4D"/>
    <w:rsid w:val="7C291799"/>
    <w:rsid w:val="7C44A773"/>
    <w:rsid w:val="7D4FCC5B"/>
    <w:rsid w:val="7D7145EA"/>
    <w:rsid w:val="7D7D932B"/>
    <w:rsid w:val="7E1E7E57"/>
    <w:rsid w:val="7E332F66"/>
    <w:rsid w:val="7E78468A"/>
    <w:rsid w:val="7E7C6AD2"/>
    <w:rsid w:val="7ED63305"/>
    <w:rsid w:val="7EE121DE"/>
    <w:rsid w:val="7F581445"/>
    <w:rsid w:val="7F775671"/>
    <w:rsid w:val="7F94A649"/>
    <w:rsid w:val="7FD0B3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EC7D"/>
  <w15:chartTrackingRefBased/>
  <w15:docId w15:val="{7F3CC402-FF8C-4137-8451-5000279695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0B5"/>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E70B5"/>
    <w:rPr>
      <w:color w:val="0563C1" w:themeColor="hyperlink"/>
      <w:u w:val="single"/>
    </w:rPr>
  </w:style>
  <w:style w:type="character" w:styleId="UnresolvedMention">
    <w:name w:val="Unresolved Mention"/>
    <w:basedOn w:val="DefaultParagraphFont"/>
    <w:uiPriority w:val="99"/>
    <w:rsid w:val="008E70B5"/>
    <w:rPr>
      <w:color w:val="605E5C"/>
      <w:shd w:val="clear" w:color="auto" w:fill="E1DFDD"/>
    </w:rPr>
  </w:style>
  <w:style w:type="paragraph" w:styleId="NormalWeb">
    <w:name w:val="Normal (Web)"/>
    <w:basedOn w:val="Normal"/>
    <w:uiPriority w:val="99"/>
    <w:unhideWhenUsed/>
    <w:rsid w:val="008E70B5"/>
    <w:pPr>
      <w:spacing w:before="100" w:beforeAutospacing="1" w:after="100" w:afterAutospacing="1"/>
    </w:pPr>
  </w:style>
  <w:style w:type="character" w:styleId="CommentReference">
    <w:name w:val="annotation reference"/>
    <w:basedOn w:val="DefaultParagraphFont"/>
    <w:uiPriority w:val="99"/>
    <w:semiHidden/>
    <w:unhideWhenUsed/>
    <w:rsid w:val="008E70B5"/>
    <w:rPr>
      <w:sz w:val="16"/>
      <w:szCs w:val="16"/>
    </w:rPr>
  </w:style>
  <w:style w:type="paragraph" w:styleId="CommentText">
    <w:name w:val="annotation text"/>
    <w:basedOn w:val="Normal"/>
    <w:link w:val="CommentTextChar"/>
    <w:uiPriority w:val="99"/>
    <w:unhideWhenUsed/>
    <w:qFormat/>
    <w:rsid w:val="008E70B5"/>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qFormat/>
    <w:rsid w:val="008E70B5"/>
    <w:rPr>
      <w:sz w:val="20"/>
      <w:szCs w:val="20"/>
    </w:rPr>
  </w:style>
  <w:style w:type="paragraph" w:styleId="CommentSubject">
    <w:name w:val="annotation subject"/>
    <w:basedOn w:val="CommentText"/>
    <w:next w:val="CommentText"/>
    <w:link w:val="CommentSubjectChar"/>
    <w:uiPriority w:val="99"/>
    <w:semiHidden/>
    <w:unhideWhenUsed/>
    <w:rsid w:val="008E70B5"/>
    <w:rPr>
      <w:b/>
      <w:bCs/>
    </w:rPr>
  </w:style>
  <w:style w:type="character" w:styleId="CommentSubjectChar" w:customStyle="1">
    <w:name w:val="Comment Subject Char"/>
    <w:basedOn w:val="CommentTextChar"/>
    <w:link w:val="CommentSubject"/>
    <w:uiPriority w:val="99"/>
    <w:semiHidden/>
    <w:rsid w:val="008E70B5"/>
    <w:rPr>
      <w:b/>
      <w:bCs/>
      <w:sz w:val="20"/>
      <w:szCs w:val="20"/>
    </w:rPr>
  </w:style>
  <w:style w:type="paragraph" w:styleId="BalloonText">
    <w:name w:val="Balloon Text"/>
    <w:basedOn w:val="Normal"/>
    <w:link w:val="BalloonTextChar"/>
    <w:uiPriority w:val="99"/>
    <w:semiHidden/>
    <w:unhideWhenUsed/>
    <w:rsid w:val="008E70B5"/>
    <w:rPr>
      <w:rFonts w:eastAsiaTheme="minorHAnsi"/>
      <w:sz w:val="18"/>
      <w:szCs w:val="18"/>
    </w:rPr>
  </w:style>
  <w:style w:type="character" w:styleId="BalloonTextChar" w:customStyle="1">
    <w:name w:val="Balloon Text Char"/>
    <w:basedOn w:val="DefaultParagraphFont"/>
    <w:link w:val="BalloonText"/>
    <w:uiPriority w:val="99"/>
    <w:semiHidden/>
    <w:rsid w:val="008E70B5"/>
    <w:rPr>
      <w:rFonts w:ascii="Times New Roman" w:hAnsi="Times New Roman" w:cs="Times New Roman"/>
      <w:sz w:val="18"/>
      <w:szCs w:val="18"/>
    </w:rPr>
  </w:style>
  <w:style w:type="character" w:styleId="normaltextrun" w:customStyle="1">
    <w:name w:val="normaltextrun"/>
    <w:basedOn w:val="DefaultParagraphFont"/>
    <w:rsid w:val="008E70B5"/>
  </w:style>
  <w:style w:type="character" w:styleId="Emphasis">
    <w:name w:val="Emphasis"/>
    <w:basedOn w:val="DefaultParagraphFont"/>
    <w:uiPriority w:val="20"/>
    <w:qFormat/>
    <w:rsid w:val="008E70B5"/>
    <w:rPr>
      <w:i/>
      <w:iCs/>
    </w:rPr>
  </w:style>
  <w:style w:type="table" w:styleId="TableGrid">
    <w:name w:val="Table Grid"/>
    <w:basedOn w:val="TableNormal"/>
    <w:uiPriority w:val="39"/>
    <w:rsid w:val="008E70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Normal"/>
    <w:next w:val="Normal"/>
    <w:uiPriority w:val="37"/>
    <w:unhideWhenUsed/>
    <w:rsid w:val="008E70B5"/>
    <w:pPr>
      <w:spacing w:line="480" w:lineRule="auto"/>
      <w:ind w:left="720" w:hanging="720"/>
    </w:pPr>
  </w:style>
  <w:style w:type="paragraph" w:styleId="Footer">
    <w:name w:val="footer"/>
    <w:basedOn w:val="Normal"/>
    <w:link w:val="FooterChar"/>
    <w:uiPriority w:val="99"/>
    <w:unhideWhenUsed/>
    <w:rsid w:val="008E70B5"/>
    <w:pPr>
      <w:tabs>
        <w:tab w:val="center" w:pos="4680"/>
        <w:tab w:val="right" w:pos="9360"/>
      </w:tabs>
    </w:pPr>
  </w:style>
  <w:style w:type="character" w:styleId="FooterChar" w:customStyle="1">
    <w:name w:val="Footer Char"/>
    <w:basedOn w:val="DefaultParagraphFont"/>
    <w:link w:val="Footer"/>
    <w:uiPriority w:val="99"/>
    <w:rsid w:val="008E70B5"/>
    <w:rPr>
      <w:rFonts w:ascii="Times New Roman" w:hAnsi="Times New Roman" w:eastAsia="Times New Roman" w:cs="Times New Roman"/>
    </w:rPr>
  </w:style>
  <w:style w:type="character" w:styleId="PageNumber">
    <w:name w:val="page number"/>
    <w:basedOn w:val="DefaultParagraphFont"/>
    <w:uiPriority w:val="99"/>
    <w:semiHidden/>
    <w:unhideWhenUsed/>
    <w:rsid w:val="008E70B5"/>
  </w:style>
  <w:style w:type="paragraph" w:styleId="Header">
    <w:name w:val="header"/>
    <w:basedOn w:val="Normal"/>
    <w:link w:val="HeaderChar"/>
    <w:uiPriority w:val="99"/>
    <w:unhideWhenUsed/>
    <w:rsid w:val="008E70B5"/>
    <w:pPr>
      <w:tabs>
        <w:tab w:val="center" w:pos="4680"/>
        <w:tab w:val="right" w:pos="9360"/>
      </w:tabs>
    </w:pPr>
  </w:style>
  <w:style w:type="character" w:styleId="HeaderChar" w:customStyle="1">
    <w:name w:val="Header Char"/>
    <w:basedOn w:val="DefaultParagraphFont"/>
    <w:link w:val="Header"/>
    <w:uiPriority w:val="99"/>
    <w:rsid w:val="008E70B5"/>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8E70B5"/>
    <w:rPr>
      <w:color w:val="954F72" w:themeColor="followedHyperlink"/>
      <w:u w:val="single"/>
    </w:rPr>
  </w:style>
  <w:style w:type="character" w:styleId="apple-tab-span" w:customStyle="1">
    <w:name w:val="apple-tab-span"/>
    <w:basedOn w:val="DefaultParagraphFont"/>
    <w:rsid w:val="008E70B5"/>
  </w:style>
  <w:style w:type="paragraph" w:styleId="Revision">
    <w:name w:val="Revision"/>
    <w:hidden/>
    <w:uiPriority w:val="99"/>
    <w:semiHidden/>
    <w:rsid w:val="008E70B5"/>
    <w:rPr>
      <w:rFonts w:ascii="Times New Roman" w:hAnsi="Times New Roman" w:eastAsia="Times New Roman" w:cs="Times New Roman"/>
    </w:rPr>
  </w:style>
  <w:style w:type="character" w:styleId="m-5152927324517443791order-listitem-title" w:customStyle="1">
    <w:name w:val="m_-5152927324517443791order-listitem-title"/>
    <w:basedOn w:val="DefaultParagraphFont"/>
    <w:rsid w:val="008E70B5"/>
  </w:style>
  <w:style w:type="paragraph" w:styleId="ListParagraph">
    <w:name w:val="List Paragraph"/>
    <w:basedOn w:val="Normal"/>
    <w:uiPriority w:val="34"/>
    <w:qFormat/>
    <w:rsid w:val="008E70B5"/>
    <w:pPr>
      <w:ind w:left="720"/>
      <w:contextualSpacing/>
    </w:pPr>
  </w:style>
  <w:style w:type="character" w:styleId="eop" w:customStyle="1">
    <w:name w:val="eop"/>
    <w:basedOn w:val="DefaultParagraphFont"/>
    <w:uiPriority w:val="1"/>
    <w:rsid w:val="00C30E89"/>
  </w:style>
  <w:style w:type="paragraph" w:styleId="paragraph" w:customStyle="1">
    <w:name w:val="paragraph"/>
    <w:basedOn w:val="Normal"/>
    <w:uiPriority w:val="1"/>
    <w:rsid w:val="00C30E89"/>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937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project.org/" TargetMode="External"/><Relationship Id="rId2" Type="http://schemas.openxmlformats.org/officeDocument/2006/relationships/hyperlink" Target="https://cran.r-project.org/package=vegan" TargetMode="External"/><Relationship Id="rId1" Type="http://schemas.openxmlformats.org/officeDocument/2006/relationships/hyperlink" Target="https://doi.org/10.1093/ornithology/ukac009" TargetMode="External"/><Relationship Id="rId4" Type="http://schemas.openxmlformats.org/officeDocument/2006/relationships/hyperlink" Target="https://cran.r-project.org/web/packages/iNEXT/vignettes/Introduction.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footer" Target="footer7.xm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40172</Words>
  <Characters>228986</Characters>
  <Application>Microsoft Office Word</Application>
  <DocSecurity>4</DocSecurity>
  <Lines>1908</Lines>
  <Paragraphs>537</Paragraphs>
  <ScaleCrop>false</ScaleCrop>
  <Company/>
  <LinksUpToDate>false</LinksUpToDate>
  <CharactersWithSpaces>268621</CharactersWithSpaces>
  <SharedDoc>false</SharedDoc>
  <HLinks>
    <vt:vector size="24" baseType="variant">
      <vt:variant>
        <vt:i4>5046352</vt:i4>
      </vt:variant>
      <vt:variant>
        <vt:i4>9</vt:i4>
      </vt:variant>
      <vt:variant>
        <vt:i4>0</vt:i4>
      </vt:variant>
      <vt:variant>
        <vt:i4>5</vt:i4>
      </vt:variant>
      <vt:variant>
        <vt:lpwstr>https://cran.r-project.org/web/packages/iNEXT/vignettes/Introduction.html</vt:lpwstr>
      </vt:variant>
      <vt:variant>
        <vt:lpwstr/>
      </vt:variant>
      <vt:variant>
        <vt:i4>7143476</vt:i4>
      </vt:variant>
      <vt:variant>
        <vt:i4>6</vt:i4>
      </vt:variant>
      <vt:variant>
        <vt:i4>0</vt:i4>
      </vt:variant>
      <vt:variant>
        <vt:i4>5</vt:i4>
      </vt:variant>
      <vt:variant>
        <vt:lpwstr>https://www.r-project.org/</vt:lpwstr>
      </vt:variant>
      <vt:variant>
        <vt:lpwstr/>
      </vt:variant>
      <vt:variant>
        <vt:i4>1114141</vt:i4>
      </vt:variant>
      <vt:variant>
        <vt:i4>3</vt:i4>
      </vt:variant>
      <vt:variant>
        <vt:i4>0</vt:i4>
      </vt:variant>
      <vt:variant>
        <vt:i4>5</vt:i4>
      </vt:variant>
      <vt:variant>
        <vt:lpwstr>https://cran.r-project.org/package=vegan</vt:lpwstr>
      </vt:variant>
      <vt:variant>
        <vt:lpwstr/>
      </vt:variant>
      <vt:variant>
        <vt:i4>7667825</vt:i4>
      </vt:variant>
      <vt:variant>
        <vt:i4>0</vt:i4>
      </vt:variant>
      <vt:variant>
        <vt:i4>0</vt:i4>
      </vt:variant>
      <vt:variant>
        <vt:i4>5</vt:i4>
      </vt:variant>
      <vt:variant>
        <vt:lpwstr>https://doi.org/10.1093/ornithology/ukac009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Elizabeth Forg</dc:creator>
  <cp:keywords/>
  <dc:description/>
  <cp:lastModifiedBy>Andrew Stillman</cp:lastModifiedBy>
  <cp:revision>108</cp:revision>
  <dcterms:created xsi:type="dcterms:W3CDTF">2022-08-03T01:29:00Z</dcterms:created>
  <dcterms:modified xsi:type="dcterms:W3CDTF">2022-12-22T20:07:00Z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id="sQ3IOXLN"/&gt;&lt;style id="http://www.zotero.org/styles/ecological-applications" hasBibliography="1" bibliographyStyleHasBeenSet="1"/&gt;&lt;prefs&gt;&lt;pref name="fieldType" value="Field"/&gt;&lt;/prefs&gt;&lt;/data&gt;</vt:lpwstr>
  </property>
</Properties>
</file>