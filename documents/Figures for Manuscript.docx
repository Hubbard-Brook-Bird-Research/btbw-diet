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60" w:type="dxa"/>
        <w:tblCellMar>
          <w:left w:w="0" w:type="dxa"/>
          <w:right w:w="0" w:type="dxa"/>
        </w:tblCellMar>
        <w:tblLook w:val="04A0" w:firstRow="1" w:lastRow="0" w:firstColumn="1" w:lastColumn="0" w:noHBand="0" w:noVBand="1"/>
      </w:tblPr>
      <w:tblGrid>
        <w:gridCol w:w="1087"/>
        <w:gridCol w:w="932"/>
        <w:gridCol w:w="1076"/>
        <w:gridCol w:w="1391"/>
        <w:gridCol w:w="2444"/>
        <w:gridCol w:w="1816"/>
        <w:gridCol w:w="1911"/>
        <w:gridCol w:w="721"/>
        <w:gridCol w:w="847"/>
        <w:gridCol w:w="735"/>
      </w:tblGrid>
      <w:tr w:rsidR="000A46F7" w:rsidRPr="00AC7EB7" w14:paraId="52535BCC" w14:textId="77777777" w:rsidTr="2DD3B2D8">
        <w:tc>
          <w:tcPr>
            <w:tcW w:w="12960" w:type="dxa"/>
            <w:gridSpan w:val="10"/>
            <w:tcBorders>
              <w:bottom w:val="single" w:sz="4" w:space="0" w:color="auto"/>
            </w:tcBorders>
          </w:tcPr>
          <w:p w14:paraId="0F29D169" w14:textId="58BA9764" w:rsidR="000A46F7" w:rsidRPr="00AC7EB7" w:rsidRDefault="000A46F7" w:rsidP="00594F77">
            <w:pPr>
              <w:rPr>
                <w:rFonts w:ascii="Times New Roman" w:hAnsi="Times New Roman" w:cs="Times New Roman"/>
                <w:sz w:val="20"/>
                <w:szCs w:val="20"/>
              </w:rPr>
            </w:pPr>
            <w:r w:rsidRPr="00AC7EB7">
              <w:rPr>
                <w:rFonts w:ascii="Times New Roman" w:hAnsi="Times New Roman" w:cs="Times New Roman"/>
                <w:b/>
                <w:bCs/>
                <w:sz w:val="20"/>
                <w:szCs w:val="20"/>
              </w:rPr>
              <w:t xml:space="preserve">Table </w:t>
            </w:r>
            <w:r>
              <w:rPr>
                <w:rFonts w:ascii="Times New Roman" w:hAnsi="Times New Roman" w:cs="Times New Roman"/>
                <w:b/>
                <w:bCs/>
                <w:sz w:val="20"/>
                <w:szCs w:val="20"/>
              </w:rPr>
              <w:t>X.</w:t>
            </w:r>
            <w:r w:rsidRPr="00AC7EB7">
              <w:rPr>
                <w:rFonts w:ascii="Times New Roman" w:hAnsi="Times New Roman" w:cs="Times New Roman"/>
                <w:b/>
                <w:bCs/>
                <w:sz w:val="20"/>
                <w:szCs w:val="20"/>
              </w:rPr>
              <w:t xml:space="preserve">  </w:t>
            </w:r>
            <w:r w:rsidRPr="00AC7EB7">
              <w:rPr>
                <w:rFonts w:ascii="Times New Roman" w:hAnsi="Times New Roman" w:cs="Times New Roman"/>
                <w:sz w:val="20"/>
                <w:szCs w:val="20"/>
              </w:rPr>
              <w:t xml:space="preserve">Frequency of occurrence (%) of 21 prey species identified in the diets of black-throated blue warblers by survey period at the Hubbard Brook Experimental Forest, New Hampshire, USA. Each line represents a different species, identified to the highest taxonomic rank possible from the Barcode of Life Database (BOLD). </w:t>
            </w:r>
          </w:p>
        </w:tc>
      </w:tr>
      <w:tr w:rsidR="004C4A2C" w:rsidRPr="00AC7EB7" w14:paraId="61560AB6" w14:textId="77777777" w:rsidTr="2DD3B2D8">
        <w:trPr>
          <w:trHeight w:val="287"/>
        </w:trPr>
        <w:tc>
          <w:tcPr>
            <w:tcW w:w="1087" w:type="dxa"/>
            <w:tcBorders>
              <w:top w:val="single" w:sz="4" w:space="0" w:color="auto"/>
            </w:tcBorders>
          </w:tcPr>
          <w:p w14:paraId="1EEA668B" w14:textId="77777777" w:rsidR="004C4A2C" w:rsidRPr="00AC7EB7" w:rsidRDefault="004C4A2C" w:rsidP="001D6D0C">
            <w:pPr>
              <w:jc w:val="center"/>
              <w:textAlignment w:val="baseline"/>
              <w:rPr>
                <w:rFonts w:ascii="Times New Roman" w:eastAsia="Times New Roman" w:hAnsi="Times New Roman" w:cs="Times New Roman"/>
                <w:color w:val="000000"/>
                <w:sz w:val="20"/>
                <w:szCs w:val="20"/>
              </w:rPr>
            </w:pPr>
          </w:p>
        </w:tc>
        <w:tc>
          <w:tcPr>
            <w:tcW w:w="932" w:type="dxa"/>
            <w:tcBorders>
              <w:top w:val="single" w:sz="4" w:space="0" w:color="auto"/>
            </w:tcBorders>
          </w:tcPr>
          <w:p w14:paraId="216C9706" w14:textId="77777777" w:rsidR="004C4A2C" w:rsidRPr="00AC7EB7" w:rsidRDefault="004C4A2C" w:rsidP="001D6D0C">
            <w:pPr>
              <w:jc w:val="center"/>
              <w:textAlignment w:val="baseline"/>
              <w:rPr>
                <w:rFonts w:ascii="Times New Roman" w:eastAsia="Times New Roman" w:hAnsi="Times New Roman" w:cs="Times New Roman"/>
                <w:color w:val="000000"/>
                <w:sz w:val="20"/>
                <w:szCs w:val="20"/>
              </w:rPr>
            </w:pPr>
          </w:p>
        </w:tc>
        <w:tc>
          <w:tcPr>
            <w:tcW w:w="1076" w:type="dxa"/>
            <w:tcBorders>
              <w:top w:val="single" w:sz="4" w:space="0" w:color="auto"/>
            </w:tcBorders>
          </w:tcPr>
          <w:p w14:paraId="5DEA8151" w14:textId="77777777" w:rsidR="004C4A2C" w:rsidRPr="00AC7EB7" w:rsidRDefault="004C4A2C" w:rsidP="001D6D0C">
            <w:pPr>
              <w:jc w:val="center"/>
              <w:textAlignment w:val="baseline"/>
              <w:rPr>
                <w:rFonts w:ascii="Times New Roman" w:eastAsia="Times New Roman" w:hAnsi="Times New Roman" w:cs="Times New Roman"/>
                <w:color w:val="000000"/>
                <w:sz w:val="20"/>
                <w:szCs w:val="20"/>
              </w:rPr>
            </w:pPr>
          </w:p>
        </w:tc>
        <w:tc>
          <w:tcPr>
            <w:tcW w:w="1391" w:type="dxa"/>
            <w:tcBorders>
              <w:top w:val="single" w:sz="4" w:space="0" w:color="auto"/>
            </w:tcBorders>
          </w:tcPr>
          <w:p w14:paraId="086FECDA" w14:textId="77777777" w:rsidR="004C4A2C" w:rsidRPr="00AC7EB7" w:rsidRDefault="004C4A2C" w:rsidP="001D6D0C">
            <w:pPr>
              <w:jc w:val="center"/>
              <w:textAlignment w:val="baseline"/>
              <w:rPr>
                <w:rFonts w:ascii="Times New Roman" w:eastAsia="Times New Roman" w:hAnsi="Times New Roman" w:cs="Times New Roman"/>
                <w:color w:val="000000"/>
                <w:sz w:val="20"/>
                <w:szCs w:val="20"/>
              </w:rPr>
            </w:pPr>
          </w:p>
        </w:tc>
        <w:tc>
          <w:tcPr>
            <w:tcW w:w="2444" w:type="dxa"/>
            <w:tcBorders>
              <w:top w:val="single" w:sz="4" w:space="0" w:color="auto"/>
            </w:tcBorders>
            <w:shd w:val="clear" w:color="auto" w:fill="auto"/>
            <w:hideMark/>
          </w:tcPr>
          <w:p w14:paraId="28CDB057" w14:textId="757D5514" w:rsidR="004C4A2C" w:rsidRPr="00AC7EB7" w:rsidRDefault="004C4A2C" w:rsidP="001D6D0C">
            <w:pPr>
              <w:jc w:val="center"/>
              <w:textAlignment w:val="baseline"/>
              <w:rPr>
                <w:rFonts w:ascii="Times New Roman" w:eastAsia="Times New Roman" w:hAnsi="Times New Roman" w:cs="Times New Roman"/>
                <w:sz w:val="20"/>
                <w:szCs w:val="20"/>
              </w:rPr>
            </w:pPr>
          </w:p>
        </w:tc>
        <w:tc>
          <w:tcPr>
            <w:tcW w:w="1816" w:type="dxa"/>
            <w:tcBorders>
              <w:top w:val="single" w:sz="4" w:space="0" w:color="auto"/>
            </w:tcBorders>
            <w:shd w:val="clear" w:color="auto" w:fill="auto"/>
            <w:hideMark/>
          </w:tcPr>
          <w:p w14:paraId="75F2C38F" w14:textId="6435CA70" w:rsidR="004C4A2C" w:rsidRPr="00AC7EB7" w:rsidRDefault="004C4A2C" w:rsidP="001D6D0C">
            <w:pPr>
              <w:jc w:val="center"/>
              <w:textAlignment w:val="baseline"/>
              <w:rPr>
                <w:rFonts w:ascii="Times New Roman" w:eastAsia="Times New Roman" w:hAnsi="Times New Roman" w:cs="Times New Roman"/>
                <w:sz w:val="20"/>
                <w:szCs w:val="20"/>
              </w:rPr>
            </w:pPr>
          </w:p>
        </w:tc>
        <w:tc>
          <w:tcPr>
            <w:tcW w:w="1911" w:type="dxa"/>
            <w:tcBorders>
              <w:top w:val="single" w:sz="4" w:space="0" w:color="auto"/>
            </w:tcBorders>
          </w:tcPr>
          <w:p w14:paraId="5502BA30" w14:textId="77777777" w:rsidR="004C4A2C" w:rsidRPr="00F4711A" w:rsidRDefault="004C4A2C" w:rsidP="001D6D0C">
            <w:pPr>
              <w:jc w:val="center"/>
              <w:textAlignment w:val="baseline"/>
              <w:rPr>
                <w:rFonts w:ascii="Times New Roman" w:eastAsia="Times New Roman" w:hAnsi="Times New Roman" w:cs="Times New Roman"/>
                <w:b/>
                <w:bCs/>
                <w:color w:val="000000"/>
                <w:sz w:val="20"/>
                <w:szCs w:val="20"/>
              </w:rPr>
            </w:pPr>
          </w:p>
        </w:tc>
        <w:tc>
          <w:tcPr>
            <w:tcW w:w="2303" w:type="dxa"/>
            <w:gridSpan w:val="3"/>
            <w:tcBorders>
              <w:top w:val="single" w:sz="4" w:space="0" w:color="auto"/>
            </w:tcBorders>
            <w:shd w:val="clear" w:color="auto" w:fill="auto"/>
            <w:hideMark/>
          </w:tcPr>
          <w:p w14:paraId="7D452980" w14:textId="1F3BD262" w:rsidR="004C4A2C" w:rsidRPr="00F4711A" w:rsidRDefault="004C4A2C" w:rsidP="001D6D0C">
            <w:pPr>
              <w:jc w:val="center"/>
              <w:textAlignment w:val="baseline"/>
              <w:rPr>
                <w:rFonts w:ascii="Times New Roman" w:eastAsia="Times New Roman" w:hAnsi="Times New Roman" w:cs="Times New Roman"/>
                <w:b/>
                <w:bCs/>
                <w:sz w:val="20"/>
                <w:szCs w:val="20"/>
              </w:rPr>
            </w:pPr>
            <w:r w:rsidRPr="00F4711A">
              <w:rPr>
                <w:rFonts w:ascii="Times New Roman" w:eastAsia="Times New Roman" w:hAnsi="Times New Roman" w:cs="Times New Roman"/>
                <w:b/>
                <w:bCs/>
                <w:color w:val="000000"/>
                <w:sz w:val="20"/>
                <w:szCs w:val="20"/>
              </w:rPr>
              <w:t>Survey Period</w:t>
            </w:r>
          </w:p>
        </w:tc>
      </w:tr>
      <w:tr w:rsidR="004C4A2C" w:rsidRPr="00AC7EB7" w14:paraId="606D6532" w14:textId="77777777" w:rsidTr="2DD3B2D8">
        <w:trPr>
          <w:trHeight w:val="189"/>
        </w:trPr>
        <w:tc>
          <w:tcPr>
            <w:tcW w:w="1087" w:type="dxa"/>
            <w:tcBorders>
              <w:bottom w:val="single" w:sz="4" w:space="0" w:color="auto"/>
            </w:tcBorders>
          </w:tcPr>
          <w:p w14:paraId="0ABDB527" w14:textId="77777777" w:rsidR="004C4A2C" w:rsidRPr="00AC7EB7" w:rsidRDefault="004C4A2C" w:rsidP="001D6D0C">
            <w:pPr>
              <w:jc w:val="center"/>
              <w:textAlignment w:val="baseline"/>
              <w:rPr>
                <w:rFonts w:ascii="Times New Roman" w:eastAsia="Times New Roman" w:hAnsi="Times New Roman" w:cs="Times New Roman"/>
                <w:color w:val="000000"/>
                <w:sz w:val="20"/>
                <w:szCs w:val="20"/>
              </w:rPr>
            </w:pPr>
          </w:p>
        </w:tc>
        <w:tc>
          <w:tcPr>
            <w:tcW w:w="932" w:type="dxa"/>
            <w:tcBorders>
              <w:bottom w:val="single" w:sz="4" w:space="0" w:color="auto"/>
            </w:tcBorders>
          </w:tcPr>
          <w:p w14:paraId="2ADB5137" w14:textId="77777777" w:rsidR="004C4A2C" w:rsidRPr="00AC7EB7" w:rsidRDefault="004C4A2C" w:rsidP="001D6D0C">
            <w:pPr>
              <w:jc w:val="center"/>
              <w:textAlignment w:val="baseline"/>
              <w:rPr>
                <w:rFonts w:ascii="Times New Roman" w:eastAsia="Times New Roman" w:hAnsi="Times New Roman" w:cs="Times New Roman"/>
                <w:color w:val="000000"/>
                <w:sz w:val="20"/>
                <w:szCs w:val="20"/>
              </w:rPr>
            </w:pPr>
          </w:p>
        </w:tc>
        <w:tc>
          <w:tcPr>
            <w:tcW w:w="1076" w:type="dxa"/>
            <w:tcBorders>
              <w:bottom w:val="single" w:sz="4" w:space="0" w:color="auto"/>
            </w:tcBorders>
          </w:tcPr>
          <w:p w14:paraId="3AC77FBA" w14:textId="77777777" w:rsidR="004C4A2C" w:rsidRPr="00AC7EB7" w:rsidRDefault="004C4A2C" w:rsidP="001D6D0C">
            <w:pPr>
              <w:jc w:val="center"/>
              <w:textAlignment w:val="baseline"/>
              <w:rPr>
                <w:rFonts w:ascii="Times New Roman" w:eastAsia="Times New Roman" w:hAnsi="Times New Roman" w:cs="Times New Roman"/>
                <w:color w:val="000000"/>
                <w:sz w:val="20"/>
                <w:szCs w:val="20"/>
              </w:rPr>
            </w:pPr>
          </w:p>
        </w:tc>
        <w:tc>
          <w:tcPr>
            <w:tcW w:w="1391" w:type="dxa"/>
            <w:tcBorders>
              <w:bottom w:val="single" w:sz="4" w:space="0" w:color="auto"/>
            </w:tcBorders>
          </w:tcPr>
          <w:p w14:paraId="127BC6C2" w14:textId="77777777" w:rsidR="004C4A2C" w:rsidRPr="00AC7EB7" w:rsidRDefault="004C4A2C" w:rsidP="001D6D0C">
            <w:pPr>
              <w:jc w:val="center"/>
              <w:textAlignment w:val="baseline"/>
              <w:rPr>
                <w:rFonts w:ascii="Times New Roman" w:eastAsia="Times New Roman" w:hAnsi="Times New Roman" w:cs="Times New Roman"/>
                <w:color w:val="000000"/>
                <w:sz w:val="20"/>
                <w:szCs w:val="20"/>
              </w:rPr>
            </w:pPr>
          </w:p>
        </w:tc>
        <w:tc>
          <w:tcPr>
            <w:tcW w:w="2444" w:type="dxa"/>
            <w:tcBorders>
              <w:bottom w:val="single" w:sz="4" w:space="0" w:color="auto"/>
            </w:tcBorders>
            <w:shd w:val="clear" w:color="auto" w:fill="auto"/>
            <w:hideMark/>
          </w:tcPr>
          <w:p w14:paraId="3CE5C1A8" w14:textId="7787A71B" w:rsidR="004C4A2C" w:rsidRPr="00AC7EB7" w:rsidRDefault="004C4A2C" w:rsidP="001D6D0C">
            <w:pPr>
              <w:jc w:val="center"/>
              <w:textAlignment w:val="baseline"/>
              <w:rPr>
                <w:rFonts w:ascii="Times New Roman" w:eastAsia="Times New Roman" w:hAnsi="Times New Roman" w:cs="Times New Roman"/>
                <w:sz w:val="20"/>
                <w:szCs w:val="20"/>
              </w:rPr>
            </w:pPr>
          </w:p>
        </w:tc>
        <w:tc>
          <w:tcPr>
            <w:tcW w:w="1816" w:type="dxa"/>
            <w:tcBorders>
              <w:bottom w:val="single" w:sz="4" w:space="0" w:color="auto"/>
            </w:tcBorders>
            <w:shd w:val="clear" w:color="auto" w:fill="auto"/>
            <w:hideMark/>
          </w:tcPr>
          <w:p w14:paraId="55432631" w14:textId="2A22AC39" w:rsidR="004C4A2C" w:rsidRPr="00AC7EB7" w:rsidRDefault="004C4A2C" w:rsidP="001D6D0C">
            <w:pPr>
              <w:jc w:val="center"/>
              <w:textAlignment w:val="baseline"/>
              <w:rPr>
                <w:rFonts w:ascii="Times New Roman" w:eastAsia="Times New Roman" w:hAnsi="Times New Roman" w:cs="Times New Roman"/>
                <w:sz w:val="20"/>
                <w:szCs w:val="20"/>
              </w:rPr>
            </w:pPr>
          </w:p>
        </w:tc>
        <w:tc>
          <w:tcPr>
            <w:tcW w:w="1911" w:type="dxa"/>
            <w:tcBorders>
              <w:bottom w:val="single" w:sz="4" w:space="0" w:color="auto"/>
            </w:tcBorders>
          </w:tcPr>
          <w:p w14:paraId="2F99E1AD" w14:textId="4F9BE253" w:rsidR="004C4A2C" w:rsidRPr="00F4711A" w:rsidRDefault="74A585A7" w:rsidP="001D6D0C">
            <w:pPr>
              <w:jc w:val="center"/>
              <w:textAlignment w:val="baseline"/>
              <w:rPr>
                <w:rFonts w:ascii="Times New Roman" w:eastAsia="Times New Roman" w:hAnsi="Times New Roman" w:cs="Times New Roman"/>
                <w:b/>
                <w:bCs/>
                <w:color w:val="000000"/>
                <w:sz w:val="20"/>
                <w:szCs w:val="20"/>
              </w:rPr>
            </w:pPr>
            <w:r w:rsidRPr="2DD3B2D8">
              <w:rPr>
                <w:rFonts w:ascii="Times New Roman" w:eastAsia="Times New Roman" w:hAnsi="Times New Roman" w:cs="Times New Roman"/>
                <w:b/>
                <w:bCs/>
                <w:color w:val="000000" w:themeColor="text1"/>
                <w:sz w:val="20"/>
                <w:szCs w:val="20"/>
              </w:rPr>
              <w:t>Total</w:t>
            </w:r>
          </w:p>
        </w:tc>
        <w:tc>
          <w:tcPr>
            <w:tcW w:w="721" w:type="dxa"/>
            <w:tcBorders>
              <w:bottom w:val="single" w:sz="4" w:space="0" w:color="auto"/>
            </w:tcBorders>
            <w:shd w:val="clear" w:color="auto" w:fill="auto"/>
            <w:hideMark/>
          </w:tcPr>
          <w:p w14:paraId="0C1D0FAE" w14:textId="6F191079" w:rsidR="004C4A2C" w:rsidRPr="00F4711A" w:rsidRDefault="004C4A2C" w:rsidP="001D6D0C">
            <w:pPr>
              <w:jc w:val="center"/>
              <w:textAlignment w:val="baseline"/>
              <w:rPr>
                <w:rFonts w:ascii="Times New Roman" w:eastAsia="Times New Roman" w:hAnsi="Times New Roman" w:cs="Times New Roman"/>
                <w:b/>
                <w:bCs/>
                <w:sz w:val="20"/>
                <w:szCs w:val="20"/>
              </w:rPr>
            </w:pPr>
            <w:r w:rsidRPr="00F4711A">
              <w:rPr>
                <w:rFonts w:ascii="Times New Roman" w:eastAsia="Times New Roman" w:hAnsi="Times New Roman" w:cs="Times New Roman"/>
                <w:b/>
                <w:bCs/>
                <w:color w:val="000000"/>
                <w:sz w:val="20"/>
                <w:szCs w:val="20"/>
              </w:rPr>
              <w:t>Early</w:t>
            </w:r>
          </w:p>
        </w:tc>
        <w:tc>
          <w:tcPr>
            <w:tcW w:w="847" w:type="dxa"/>
            <w:tcBorders>
              <w:bottom w:val="single" w:sz="4" w:space="0" w:color="auto"/>
            </w:tcBorders>
            <w:shd w:val="clear" w:color="auto" w:fill="auto"/>
            <w:hideMark/>
          </w:tcPr>
          <w:p w14:paraId="51EF2C93" w14:textId="1ED7C4D9" w:rsidR="004C4A2C" w:rsidRPr="00F4711A" w:rsidRDefault="004C4A2C" w:rsidP="001D6D0C">
            <w:pPr>
              <w:jc w:val="center"/>
              <w:textAlignment w:val="baseline"/>
              <w:rPr>
                <w:rFonts w:ascii="Times New Roman" w:eastAsia="Times New Roman" w:hAnsi="Times New Roman" w:cs="Times New Roman"/>
                <w:b/>
                <w:bCs/>
                <w:sz w:val="20"/>
                <w:szCs w:val="20"/>
              </w:rPr>
            </w:pPr>
            <w:r w:rsidRPr="00F4711A">
              <w:rPr>
                <w:rFonts w:ascii="Times New Roman" w:eastAsia="Times New Roman" w:hAnsi="Times New Roman" w:cs="Times New Roman"/>
                <w:b/>
                <w:bCs/>
                <w:color w:val="000000"/>
                <w:sz w:val="20"/>
                <w:szCs w:val="20"/>
              </w:rPr>
              <w:t>Mid</w:t>
            </w:r>
          </w:p>
        </w:tc>
        <w:tc>
          <w:tcPr>
            <w:tcW w:w="735" w:type="dxa"/>
            <w:tcBorders>
              <w:bottom w:val="single" w:sz="4" w:space="0" w:color="auto"/>
            </w:tcBorders>
            <w:shd w:val="clear" w:color="auto" w:fill="auto"/>
            <w:hideMark/>
          </w:tcPr>
          <w:p w14:paraId="5F8DDD3D" w14:textId="56A7735A" w:rsidR="004C4A2C" w:rsidRPr="00F4711A" w:rsidRDefault="004C4A2C" w:rsidP="001D6D0C">
            <w:pPr>
              <w:jc w:val="center"/>
              <w:textAlignment w:val="baseline"/>
              <w:rPr>
                <w:rFonts w:ascii="Times New Roman" w:eastAsia="Times New Roman" w:hAnsi="Times New Roman" w:cs="Times New Roman"/>
                <w:b/>
                <w:bCs/>
                <w:sz w:val="20"/>
                <w:szCs w:val="20"/>
              </w:rPr>
            </w:pPr>
            <w:r w:rsidRPr="00F4711A">
              <w:rPr>
                <w:rFonts w:ascii="Times New Roman" w:eastAsia="Times New Roman" w:hAnsi="Times New Roman" w:cs="Times New Roman"/>
                <w:b/>
                <w:bCs/>
                <w:color w:val="000000"/>
                <w:sz w:val="20"/>
                <w:szCs w:val="20"/>
              </w:rPr>
              <w:t>Late</w:t>
            </w:r>
          </w:p>
        </w:tc>
      </w:tr>
      <w:tr w:rsidR="004C4A2C" w:rsidRPr="00AC7EB7" w14:paraId="04D9757F" w14:textId="77777777" w:rsidTr="2DD3B2D8">
        <w:tc>
          <w:tcPr>
            <w:tcW w:w="1087" w:type="dxa"/>
            <w:tcBorders>
              <w:top w:val="single" w:sz="4" w:space="0" w:color="auto"/>
            </w:tcBorders>
          </w:tcPr>
          <w:p w14:paraId="4CA795EA" w14:textId="17D98191" w:rsidR="004C4A2C" w:rsidRPr="00F4711A" w:rsidRDefault="004C4A2C" w:rsidP="00974CAA">
            <w:pPr>
              <w:textAlignment w:val="baseline"/>
              <w:rPr>
                <w:rFonts w:ascii="Times New Roman" w:eastAsia="Times New Roman" w:hAnsi="Times New Roman" w:cs="Times New Roman"/>
                <w:b/>
                <w:bCs/>
                <w:color w:val="000000"/>
                <w:sz w:val="20"/>
                <w:szCs w:val="20"/>
              </w:rPr>
            </w:pPr>
            <w:r w:rsidRPr="00F4711A">
              <w:rPr>
                <w:rFonts w:ascii="Times New Roman" w:eastAsia="Times New Roman" w:hAnsi="Times New Roman" w:cs="Times New Roman"/>
                <w:b/>
                <w:bCs/>
                <w:color w:val="000000"/>
                <w:sz w:val="20"/>
                <w:szCs w:val="20"/>
              </w:rPr>
              <w:t>Phylum</w:t>
            </w:r>
          </w:p>
        </w:tc>
        <w:tc>
          <w:tcPr>
            <w:tcW w:w="932" w:type="dxa"/>
            <w:tcBorders>
              <w:top w:val="single" w:sz="4" w:space="0" w:color="auto"/>
            </w:tcBorders>
          </w:tcPr>
          <w:p w14:paraId="542F070D" w14:textId="5B60697C" w:rsidR="004C4A2C" w:rsidRPr="00F4711A" w:rsidRDefault="004C4A2C" w:rsidP="00974CAA">
            <w:pPr>
              <w:textAlignment w:val="baseline"/>
              <w:rPr>
                <w:rFonts w:ascii="Times New Roman" w:eastAsia="Times New Roman" w:hAnsi="Times New Roman" w:cs="Times New Roman"/>
                <w:b/>
                <w:bCs/>
                <w:color w:val="000000"/>
                <w:sz w:val="20"/>
                <w:szCs w:val="20"/>
              </w:rPr>
            </w:pPr>
            <w:r w:rsidRPr="00F4711A">
              <w:rPr>
                <w:rFonts w:ascii="Times New Roman" w:eastAsia="Times New Roman" w:hAnsi="Times New Roman" w:cs="Times New Roman"/>
                <w:b/>
                <w:bCs/>
                <w:color w:val="000000"/>
                <w:sz w:val="20"/>
                <w:szCs w:val="20"/>
              </w:rPr>
              <w:t>Class</w:t>
            </w:r>
          </w:p>
        </w:tc>
        <w:tc>
          <w:tcPr>
            <w:tcW w:w="1076" w:type="dxa"/>
            <w:tcBorders>
              <w:top w:val="single" w:sz="4" w:space="0" w:color="auto"/>
            </w:tcBorders>
          </w:tcPr>
          <w:p w14:paraId="2B2E5DC8" w14:textId="583FCB42" w:rsidR="004C4A2C" w:rsidRPr="00F4711A" w:rsidRDefault="004C4A2C" w:rsidP="00974CAA">
            <w:pPr>
              <w:textAlignment w:val="baseline"/>
              <w:rPr>
                <w:rFonts w:ascii="Times New Roman" w:eastAsia="Times New Roman" w:hAnsi="Times New Roman" w:cs="Times New Roman"/>
                <w:b/>
                <w:bCs/>
                <w:color w:val="000000"/>
                <w:sz w:val="20"/>
                <w:szCs w:val="20"/>
              </w:rPr>
            </w:pPr>
            <w:r w:rsidRPr="00F4711A">
              <w:rPr>
                <w:rFonts w:ascii="Times New Roman" w:eastAsia="Times New Roman" w:hAnsi="Times New Roman" w:cs="Times New Roman"/>
                <w:b/>
                <w:bCs/>
                <w:color w:val="000000"/>
                <w:sz w:val="20"/>
                <w:szCs w:val="20"/>
              </w:rPr>
              <w:t>Order</w:t>
            </w:r>
          </w:p>
        </w:tc>
        <w:tc>
          <w:tcPr>
            <w:tcW w:w="1391" w:type="dxa"/>
            <w:tcBorders>
              <w:top w:val="single" w:sz="4" w:space="0" w:color="auto"/>
            </w:tcBorders>
          </w:tcPr>
          <w:p w14:paraId="2CD09640" w14:textId="14E2444D" w:rsidR="004C4A2C" w:rsidRPr="00F4711A" w:rsidRDefault="004C4A2C" w:rsidP="00974CAA">
            <w:pPr>
              <w:textAlignment w:val="baseline"/>
              <w:rPr>
                <w:rFonts w:ascii="Times New Roman" w:eastAsia="Times New Roman" w:hAnsi="Times New Roman" w:cs="Times New Roman"/>
                <w:b/>
                <w:bCs/>
                <w:color w:val="000000"/>
                <w:sz w:val="20"/>
                <w:szCs w:val="20"/>
              </w:rPr>
            </w:pPr>
            <w:r w:rsidRPr="00F4711A">
              <w:rPr>
                <w:rFonts w:ascii="Times New Roman" w:eastAsia="Times New Roman" w:hAnsi="Times New Roman" w:cs="Times New Roman"/>
                <w:b/>
                <w:bCs/>
                <w:color w:val="000000"/>
                <w:sz w:val="20"/>
                <w:szCs w:val="20"/>
              </w:rPr>
              <w:t>Family</w:t>
            </w:r>
          </w:p>
        </w:tc>
        <w:tc>
          <w:tcPr>
            <w:tcW w:w="2444" w:type="dxa"/>
            <w:tcBorders>
              <w:top w:val="single" w:sz="4" w:space="0" w:color="auto"/>
            </w:tcBorders>
            <w:shd w:val="clear" w:color="auto" w:fill="auto"/>
            <w:hideMark/>
          </w:tcPr>
          <w:p w14:paraId="5FD0088D" w14:textId="71011836" w:rsidR="004C4A2C" w:rsidRPr="00F4711A" w:rsidRDefault="004C4A2C" w:rsidP="00974CAA">
            <w:pPr>
              <w:textAlignment w:val="baseline"/>
              <w:rPr>
                <w:rFonts w:ascii="Times New Roman" w:eastAsia="Times New Roman" w:hAnsi="Times New Roman" w:cs="Times New Roman"/>
                <w:b/>
                <w:bCs/>
                <w:sz w:val="20"/>
                <w:szCs w:val="20"/>
              </w:rPr>
            </w:pPr>
            <w:r w:rsidRPr="00F4711A">
              <w:rPr>
                <w:rFonts w:ascii="Times New Roman" w:eastAsia="Times New Roman" w:hAnsi="Times New Roman" w:cs="Times New Roman"/>
                <w:b/>
                <w:bCs/>
                <w:color w:val="000000"/>
                <w:sz w:val="20"/>
                <w:szCs w:val="20"/>
              </w:rPr>
              <w:t>Species</w:t>
            </w:r>
          </w:p>
        </w:tc>
        <w:tc>
          <w:tcPr>
            <w:tcW w:w="1816" w:type="dxa"/>
            <w:tcBorders>
              <w:top w:val="single" w:sz="4" w:space="0" w:color="auto"/>
            </w:tcBorders>
            <w:shd w:val="clear" w:color="auto" w:fill="auto"/>
            <w:hideMark/>
          </w:tcPr>
          <w:p w14:paraId="4AE4FDD0" w14:textId="520ACB9F" w:rsidR="004C4A2C" w:rsidRPr="00F4711A" w:rsidRDefault="004C4A2C" w:rsidP="00974CAA">
            <w:pPr>
              <w:textAlignment w:val="baseline"/>
              <w:rPr>
                <w:rFonts w:ascii="Times New Roman" w:eastAsia="Times New Roman" w:hAnsi="Times New Roman" w:cs="Times New Roman"/>
                <w:b/>
                <w:bCs/>
                <w:sz w:val="20"/>
                <w:szCs w:val="20"/>
              </w:rPr>
            </w:pPr>
            <w:r w:rsidRPr="00F4711A">
              <w:rPr>
                <w:rFonts w:ascii="Times New Roman" w:eastAsia="Times New Roman" w:hAnsi="Times New Roman" w:cs="Times New Roman"/>
                <w:b/>
                <w:bCs/>
                <w:color w:val="000000"/>
                <w:sz w:val="20"/>
                <w:szCs w:val="20"/>
                <w:highlight w:val="green"/>
              </w:rPr>
              <w:t>Common Name</w:t>
            </w:r>
          </w:p>
        </w:tc>
        <w:tc>
          <w:tcPr>
            <w:tcW w:w="1911" w:type="dxa"/>
            <w:tcBorders>
              <w:top w:val="single" w:sz="4" w:space="0" w:color="auto"/>
            </w:tcBorders>
          </w:tcPr>
          <w:p w14:paraId="7024BC31" w14:textId="721FF68F" w:rsidR="004C4A2C" w:rsidRPr="00F4711A" w:rsidRDefault="4F0DCB5E" w:rsidP="2DD3B2D8">
            <w:pPr>
              <w:jc w:val="center"/>
              <w:textAlignment w:val="baseline"/>
              <w:rPr>
                <w:rFonts w:ascii="Times New Roman" w:eastAsia="Times New Roman" w:hAnsi="Times New Roman" w:cs="Times New Roman"/>
                <w:b/>
                <w:bCs/>
                <w:sz w:val="20"/>
                <w:szCs w:val="20"/>
              </w:rPr>
            </w:pPr>
            <w:r w:rsidRPr="2DD3B2D8">
              <w:rPr>
                <w:rFonts w:ascii="Times New Roman" w:eastAsia="Times New Roman" w:hAnsi="Times New Roman" w:cs="Times New Roman"/>
                <w:b/>
                <w:bCs/>
                <w:i/>
                <w:iCs/>
                <w:color w:val="000000" w:themeColor="text1"/>
                <w:sz w:val="20"/>
                <w:szCs w:val="20"/>
              </w:rPr>
              <w:t xml:space="preserve">n </w:t>
            </w:r>
            <w:r w:rsidRPr="2DD3B2D8">
              <w:rPr>
                <w:rFonts w:ascii="Times New Roman" w:eastAsia="Times New Roman" w:hAnsi="Times New Roman" w:cs="Times New Roman"/>
                <w:b/>
                <w:bCs/>
                <w:color w:val="000000" w:themeColor="text1"/>
                <w:sz w:val="20"/>
                <w:szCs w:val="20"/>
              </w:rPr>
              <w:t>= 99</w:t>
            </w:r>
          </w:p>
        </w:tc>
        <w:tc>
          <w:tcPr>
            <w:tcW w:w="721" w:type="dxa"/>
            <w:tcBorders>
              <w:top w:val="single" w:sz="4" w:space="0" w:color="auto"/>
            </w:tcBorders>
            <w:shd w:val="clear" w:color="auto" w:fill="auto"/>
            <w:hideMark/>
          </w:tcPr>
          <w:p w14:paraId="4DE9E051" w14:textId="25DB7BAF" w:rsidR="004C4A2C" w:rsidRPr="00F4711A" w:rsidRDefault="004C4A2C" w:rsidP="001D6D0C">
            <w:pPr>
              <w:jc w:val="center"/>
              <w:textAlignment w:val="baseline"/>
              <w:rPr>
                <w:rFonts w:ascii="Times New Roman" w:eastAsia="Times New Roman" w:hAnsi="Times New Roman" w:cs="Times New Roman"/>
                <w:b/>
                <w:bCs/>
                <w:sz w:val="20"/>
                <w:szCs w:val="20"/>
              </w:rPr>
            </w:pPr>
            <w:r w:rsidRPr="00F4711A">
              <w:rPr>
                <w:rFonts w:ascii="Times New Roman" w:eastAsia="Times New Roman" w:hAnsi="Times New Roman" w:cs="Times New Roman"/>
                <w:b/>
                <w:bCs/>
                <w:i/>
                <w:iCs/>
                <w:color w:val="000000"/>
                <w:sz w:val="20"/>
                <w:szCs w:val="20"/>
              </w:rPr>
              <w:t xml:space="preserve">n </w:t>
            </w:r>
            <w:r w:rsidRPr="00F4711A">
              <w:rPr>
                <w:rFonts w:ascii="Times New Roman" w:eastAsia="Times New Roman" w:hAnsi="Times New Roman" w:cs="Times New Roman"/>
                <w:b/>
                <w:bCs/>
                <w:color w:val="000000"/>
                <w:sz w:val="20"/>
                <w:szCs w:val="20"/>
              </w:rPr>
              <w:t>= 29</w:t>
            </w:r>
          </w:p>
        </w:tc>
        <w:tc>
          <w:tcPr>
            <w:tcW w:w="847" w:type="dxa"/>
            <w:tcBorders>
              <w:top w:val="single" w:sz="4" w:space="0" w:color="auto"/>
            </w:tcBorders>
            <w:shd w:val="clear" w:color="auto" w:fill="auto"/>
            <w:hideMark/>
          </w:tcPr>
          <w:p w14:paraId="204F4F68" w14:textId="440978C0" w:rsidR="004C4A2C" w:rsidRPr="00F4711A" w:rsidRDefault="004C4A2C" w:rsidP="001D6D0C">
            <w:pPr>
              <w:jc w:val="center"/>
              <w:textAlignment w:val="baseline"/>
              <w:rPr>
                <w:rFonts w:ascii="Times New Roman" w:eastAsia="Times New Roman" w:hAnsi="Times New Roman" w:cs="Times New Roman"/>
                <w:b/>
                <w:bCs/>
                <w:sz w:val="20"/>
                <w:szCs w:val="20"/>
              </w:rPr>
            </w:pPr>
            <w:r w:rsidRPr="00F4711A">
              <w:rPr>
                <w:rFonts w:ascii="Times New Roman" w:eastAsia="Times New Roman" w:hAnsi="Times New Roman" w:cs="Times New Roman"/>
                <w:b/>
                <w:bCs/>
                <w:i/>
                <w:iCs/>
                <w:color w:val="000000"/>
                <w:sz w:val="20"/>
                <w:szCs w:val="20"/>
              </w:rPr>
              <w:t xml:space="preserve">n </w:t>
            </w:r>
            <w:r w:rsidRPr="00F4711A">
              <w:rPr>
                <w:rFonts w:ascii="Times New Roman" w:eastAsia="Times New Roman" w:hAnsi="Times New Roman" w:cs="Times New Roman"/>
                <w:b/>
                <w:bCs/>
                <w:color w:val="000000"/>
                <w:sz w:val="20"/>
                <w:szCs w:val="20"/>
              </w:rPr>
              <w:t>= 34</w:t>
            </w:r>
          </w:p>
        </w:tc>
        <w:tc>
          <w:tcPr>
            <w:tcW w:w="735" w:type="dxa"/>
            <w:tcBorders>
              <w:top w:val="single" w:sz="4" w:space="0" w:color="auto"/>
            </w:tcBorders>
            <w:shd w:val="clear" w:color="auto" w:fill="auto"/>
            <w:hideMark/>
          </w:tcPr>
          <w:p w14:paraId="1DA6034D" w14:textId="3A6A393E" w:rsidR="004C4A2C" w:rsidRPr="00F4711A" w:rsidRDefault="004C4A2C" w:rsidP="001D6D0C">
            <w:pPr>
              <w:jc w:val="center"/>
              <w:textAlignment w:val="baseline"/>
              <w:rPr>
                <w:rFonts w:ascii="Times New Roman" w:eastAsia="Times New Roman" w:hAnsi="Times New Roman" w:cs="Times New Roman"/>
                <w:b/>
                <w:bCs/>
                <w:sz w:val="20"/>
                <w:szCs w:val="20"/>
              </w:rPr>
            </w:pPr>
            <w:r w:rsidRPr="00F4711A">
              <w:rPr>
                <w:rFonts w:ascii="Times New Roman" w:eastAsia="Times New Roman" w:hAnsi="Times New Roman" w:cs="Times New Roman"/>
                <w:b/>
                <w:bCs/>
                <w:i/>
                <w:iCs/>
                <w:color w:val="000000"/>
                <w:sz w:val="20"/>
                <w:szCs w:val="20"/>
              </w:rPr>
              <w:t xml:space="preserve">n </w:t>
            </w:r>
            <w:r w:rsidRPr="00F4711A">
              <w:rPr>
                <w:rFonts w:ascii="Times New Roman" w:eastAsia="Times New Roman" w:hAnsi="Times New Roman" w:cs="Times New Roman"/>
                <w:b/>
                <w:bCs/>
                <w:color w:val="000000"/>
                <w:sz w:val="20"/>
                <w:szCs w:val="20"/>
              </w:rPr>
              <w:t>= 36</w:t>
            </w:r>
          </w:p>
        </w:tc>
      </w:tr>
      <w:tr w:rsidR="004C4A2C" w:rsidRPr="00AC7EB7" w14:paraId="4427BB98" w14:textId="77777777" w:rsidTr="2DD3B2D8">
        <w:tc>
          <w:tcPr>
            <w:tcW w:w="1087" w:type="dxa"/>
          </w:tcPr>
          <w:p w14:paraId="5FEB723E" w14:textId="09684851"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668A8EE3" w14:textId="5A9EE9C6"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Insecta</w:t>
            </w:r>
            <w:proofErr w:type="spellEnd"/>
          </w:p>
        </w:tc>
        <w:tc>
          <w:tcPr>
            <w:tcW w:w="1076" w:type="dxa"/>
          </w:tcPr>
          <w:p w14:paraId="6C98768D" w14:textId="5555DEB5"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Lepidoptera</w:t>
            </w:r>
          </w:p>
        </w:tc>
        <w:tc>
          <w:tcPr>
            <w:tcW w:w="1391" w:type="dxa"/>
          </w:tcPr>
          <w:p w14:paraId="3008E221" w14:textId="71902B0E"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Notodontidae</w:t>
            </w:r>
            <w:proofErr w:type="spellEnd"/>
          </w:p>
        </w:tc>
        <w:tc>
          <w:tcPr>
            <w:tcW w:w="2444" w:type="dxa"/>
            <w:shd w:val="clear" w:color="auto" w:fill="auto"/>
            <w:hideMark/>
          </w:tcPr>
          <w:p w14:paraId="257D386B" w14:textId="36682534" w:rsidR="004C4A2C" w:rsidRPr="00AC7EB7" w:rsidRDefault="004C4A2C" w:rsidP="00974CAA">
            <w:pPr>
              <w:textAlignment w:val="baseline"/>
              <w:rPr>
                <w:rFonts w:ascii="Times New Roman" w:eastAsia="Times New Roman" w:hAnsi="Times New Roman" w:cs="Times New Roman"/>
                <w:i/>
                <w:iCs/>
                <w:sz w:val="20"/>
                <w:szCs w:val="20"/>
              </w:rPr>
            </w:pPr>
            <w:proofErr w:type="spellStart"/>
            <w:r w:rsidRPr="00AC7EB7">
              <w:rPr>
                <w:rFonts w:ascii="Times New Roman" w:eastAsia="Times New Roman" w:hAnsi="Times New Roman" w:cs="Times New Roman"/>
                <w:i/>
                <w:iCs/>
                <w:color w:val="000000"/>
                <w:sz w:val="20"/>
                <w:szCs w:val="20"/>
              </w:rPr>
              <w:t>Heterocampa</w:t>
            </w:r>
            <w:proofErr w:type="spellEnd"/>
            <w:r w:rsidRPr="00AC7EB7">
              <w:rPr>
                <w:rFonts w:ascii="Times New Roman" w:eastAsia="Times New Roman" w:hAnsi="Times New Roman" w:cs="Times New Roman"/>
                <w:i/>
                <w:iCs/>
                <w:color w:val="000000"/>
                <w:sz w:val="20"/>
                <w:szCs w:val="20"/>
              </w:rPr>
              <w:t xml:space="preserve"> </w:t>
            </w:r>
            <w:proofErr w:type="spellStart"/>
            <w:r w:rsidRPr="00AC7EB7">
              <w:rPr>
                <w:rFonts w:ascii="Times New Roman" w:eastAsia="Times New Roman" w:hAnsi="Times New Roman" w:cs="Times New Roman"/>
                <w:i/>
                <w:iCs/>
                <w:color w:val="000000"/>
                <w:sz w:val="20"/>
                <w:szCs w:val="20"/>
              </w:rPr>
              <w:t>guttivitta</w:t>
            </w:r>
            <w:proofErr w:type="spellEnd"/>
          </w:p>
        </w:tc>
        <w:tc>
          <w:tcPr>
            <w:tcW w:w="1816" w:type="dxa"/>
            <w:shd w:val="clear" w:color="auto" w:fill="auto"/>
            <w:hideMark/>
          </w:tcPr>
          <w:p w14:paraId="4FEA2BF3" w14:textId="6DD500AF"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 xml:space="preserve">Saddled </w:t>
            </w:r>
            <w:r>
              <w:rPr>
                <w:rFonts w:ascii="Times New Roman" w:eastAsia="Times New Roman" w:hAnsi="Times New Roman" w:cs="Times New Roman"/>
                <w:color w:val="000000"/>
                <w:sz w:val="20"/>
                <w:szCs w:val="20"/>
              </w:rPr>
              <w:t>p</w:t>
            </w:r>
            <w:r w:rsidRPr="00AC7EB7">
              <w:rPr>
                <w:rFonts w:ascii="Times New Roman" w:eastAsia="Times New Roman" w:hAnsi="Times New Roman" w:cs="Times New Roman"/>
                <w:color w:val="000000"/>
                <w:sz w:val="20"/>
                <w:szCs w:val="20"/>
              </w:rPr>
              <w:t>rominent</w:t>
            </w:r>
            <w:r>
              <w:rPr>
                <w:rFonts w:ascii="Times New Roman" w:eastAsia="Times New Roman" w:hAnsi="Times New Roman" w:cs="Times New Roman"/>
                <w:color w:val="000000"/>
                <w:sz w:val="20"/>
                <w:szCs w:val="20"/>
              </w:rPr>
              <w:t xml:space="preserve"> moth</w:t>
            </w:r>
          </w:p>
        </w:tc>
        <w:tc>
          <w:tcPr>
            <w:tcW w:w="1911" w:type="dxa"/>
          </w:tcPr>
          <w:p w14:paraId="32F04381" w14:textId="0D5CB11B" w:rsidR="004C4A2C" w:rsidRPr="00AC7EB7" w:rsidRDefault="433C95E8"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79</w:t>
            </w:r>
          </w:p>
        </w:tc>
        <w:tc>
          <w:tcPr>
            <w:tcW w:w="721" w:type="dxa"/>
            <w:shd w:val="clear" w:color="auto" w:fill="auto"/>
            <w:hideMark/>
          </w:tcPr>
          <w:p w14:paraId="65A4E344" w14:textId="626AB6B6"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83.3</w:t>
            </w:r>
          </w:p>
        </w:tc>
        <w:tc>
          <w:tcPr>
            <w:tcW w:w="847" w:type="dxa"/>
            <w:shd w:val="clear" w:color="auto" w:fill="auto"/>
            <w:hideMark/>
          </w:tcPr>
          <w:p w14:paraId="01AF8751" w14:textId="056BC554"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100</w:t>
            </w:r>
          </w:p>
        </w:tc>
        <w:tc>
          <w:tcPr>
            <w:tcW w:w="735" w:type="dxa"/>
            <w:shd w:val="clear" w:color="auto" w:fill="auto"/>
            <w:hideMark/>
          </w:tcPr>
          <w:p w14:paraId="45E6D936" w14:textId="66A58AE4"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87.5</w:t>
            </w:r>
          </w:p>
        </w:tc>
      </w:tr>
      <w:tr w:rsidR="004C4A2C" w:rsidRPr="00AC7EB7" w14:paraId="179EDF8E" w14:textId="77777777" w:rsidTr="2DD3B2D8">
        <w:tc>
          <w:tcPr>
            <w:tcW w:w="1087" w:type="dxa"/>
          </w:tcPr>
          <w:p w14:paraId="773FD734" w14:textId="00AB045B"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672FE172" w14:textId="2C585DD5"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32E8C07C" w14:textId="42B7E148"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Pr>
          <w:p w14:paraId="262D285E" w14:textId="507524E4"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Theridiidae</w:t>
            </w:r>
          </w:p>
        </w:tc>
        <w:tc>
          <w:tcPr>
            <w:tcW w:w="2444" w:type="dxa"/>
            <w:shd w:val="clear" w:color="auto" w:fill="auto"/>
            <w:hideMark/>
          </w:tcPr>
          <w:p w14:paraId="435491EE" w14:textId="13E7B867" w:rsidR="004C4A2C" w:rsidRPr="00AC7EB7" w:rsidRDefault="004C4A2C" w:rsidP="00974CAA">
            <w:pPr>
              <w:textAlignment w:val="baseline"/>
              <w:rPr>
                <w:rFonts w:ascii="Times New Roman" w:eastAsia="Times New Roman" w:hAnsi="Times New Roman" w:cs="Times New Roman"/>
                <w:i/>
                <w:iCs/>
                <w:sz w:val="20"/>
                <w:szCs w:val="20"/>
              </w:rPr>
            </w:pPr>
            <w:proofErr w:type="spellStart"/>
            <w:r w:rsidRPr="00AC7EB7">
              <w:rPr>
                <w:rFonts w:ascii="Times New Roman" w:eastAsia="Times New Roman" w:hAnsi="Times New Roman" w:cs="Times New Roman"/>
                <w:i/>
                <w:iCs/>
                <w:sz w:val="20"/>
                <w:szCs w:val="20"/>
              </w:rPr>
              <w:t>Theridion</w:t>
            </w:r>
            <w:proofErr w:type="spellEnd"/>
            <w:r w:rsidRPr="00AC7EB7">
              <w:rPr>
                <w:rFonts w:ascii="Times New Roman" w:eastAsia="Times New Roman" w:hAnsi="Times New Roman" w:cs="Times New Roman"/>
                <w:i/>
                <w:iCs/>
                <w:sz w:val="20"/>
                <w:szCs w:val="20"/>
              </w:rPr>
              <w:t xml:space="preserve"> </w:t>
            </w:r>
            <w:proofErr w:type="spellStart"/>
            <w:r w:rsidRPr="00AC7EB7">
              <w:rPr>
                <w:rFonts w:ascii="Times New Roman" w:eastAsia="Times New Roman" w:hAnsi="Times New Roman" w:cs="Times New Roman"/>
                <w:i/>
                <w:iCs/>
                <w:sz w:val="20"/>
                <w:szCs w:val="20"/>
              </w:rPr>
              <w:t>frondeum</w:t>
            </w:r>
            <w:proofErr w:type="spellEnd"/>
          </w:p>
        </w:tc>
        <w:tc>
          <w:tcPr>
            <w:tcW w:w="1816" w:type="dxa"/>
            <w:shd w:val="clear" w:color="auto" w:fill="auto"/>
            <w:hideMark/>
          </w:tcPr>
          <w:p w14:paraId="1E6F3DE4" w14:textId="086D3F54"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 xml:space="preserve">Eastern Long-legged </w:t>
            </w:r>
            <w:proofErr w:type="spellStart"/>
            <w:r w:rsidRPr="00AC7EB7">
              <w:rPr>
                <w:rFonts w:ascii="Times New Roman" w:eastAsia="Times New Roman" w:hAnsi="Times New Roman" w:cs="Times New Roman"/>
                <w:color w:val="000000"/>
                <w:sz w:val="20"/>
                <w:szCs w:val="20"/>
              </w:rPr>
              <w:t>cobweaver</w:t>
            </w:r>
            <w:proofErr w:type="spellEnd"/>
          </w:p>
        </w:tc>
        <w:tc>
          <w:tcPr>
            <w:tcW w:w="1911" w:type="dxa"/>
          </w:tcPr>
          <w:p w14:paraId="7B02B805" w14:textId="279384E0" w:rsidR="004C4A2C" w:rsidRPr="00AC7EB7" w:rsidRDefault="6C8AAADD"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53</w:t>
            </w:r>
          </w:p>
        </w:tc>
        <w:tc>
          <w:tcPr>
            <w:tcW w:w="721" w:type="dxa"/>
            <w:shd w:val="clear" w:color="auto" w:fill="auto"/>
            <w:hideMark/>
          </w:tcPr>
          <w:p w14:paraId="2CA612EB" w14:textId="06440865"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70.8</w:t>
            </w:r>
          </w:p>
        </w:tc>
        <w:tc>
          <w:tcPr>
            <w:tcW w:w="847" w:type="dxa"/>
            <w:shd w:val="clear" w:color="auto" w:fill="auto"/>
            <w:hideMark/>
          </w:tcPr>
          <w:p w14:paraId="7A3098F6" w14:textId="707AD88D"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93.5</w:t>
            </w:r>
          </w:p>
        </w:tc>
        <w:tc>
          <w:tcPr>
            <w:tcW w:w="735" w:type="dxa"/>
            <w:shd w:val="clear" w:color="auto" w:fill="auto"/>
            <w:hideMark/>
          </w:tcPr>
          <w:p w14:paraId="3568FC2B" w14:textId="556FB986"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21.9</w:t>
            </w:r>
          </w:p>
        </w:tc>
      </w:tr>
      <w:tr w:rsidR="004C4A2C" w:rsidRPr="00AC7EB7" w14:paraId="6E750373" w14:textId="77777777" w:rsidTr="2DD3B2D8">
        <w:tc>
          <w:tcPr>
            <w:tcW w:w="1087" w:type="dxa"/>
          </w:tcPr>
          <w:p w14:paraId="1B5AF79F" w14:textId="3BD2D42F"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0BDA3C66" w14:textId="183216CC"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4E4BB9EB" w14:textId="760518FD"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Pr>
          <w:p w14:paraId="4A28544C" w14:textId="4DFEA7F7"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Philodromidae</w:t>
            </w:r>
            <w:proofErr w:type="spellEnd"/>
          </w:p>
        </w:tc>
        <w:tc>
          <w:tcPr>
            <w:tcW w:w="2444" w:type="dxa"/>
            <w:shd w:val="clear" w:color="auto" w:fill="auto"/>
            <w:hideMark/>
          </w:tcPr>
          <w:p w14:paraId="44F30D92" w14:textId="46AAEEEE" w:rsidR="004C4A2C" w:rsidRPr="00AC7EB7" w:rsidRDefault="004C4A2C" w:rsidP="00974CAA">
            <w:pPr>
              <w:textAlignment w:val="baseline"/>
              <w:rPr>
                <w:rFonts w:ascii="Times New Roman" w:eastAsia="Times New Roman" w:hAnsi="Times New Roman" w:cs="Times New Roman"/>
                <w:i/>
                <w:iCs/>
                <w:sz w:val="20"/>
                <w:szCs w:val="20"/>
              </w:rPr>
            </w:pPr>
            <w:proofErr w:type="spellStart"/>
            <w:r w:rsidRPr="00AC7EB7">
              <w:rPr>
                <w:rFonts w:ascii="Times New Roman" w:eastAsia="Times New Roman" w:hAnsi="Times New Roman" w:cs="Times New Roman"/>
                <w:i/>
                <w:iCs/>
                <w:sz w:val="20"/>
                <w:szCs w:val="20"/>
              </w:rPr>
              <w:t>Philodromus</w:t>
            </w:r>
            <w:proofErr w:type="spellEnd"/>
            <w:r w:rsidRPr="00AC7EB7">
              <w:rPr>
                <w:rFonts w:ascii="Times New Roman" w:eastAsia="Times New Roman" w:hAnsi="Times New Roman" w:cs="Times New Roman"/>
                <w:i/>
                <w:iCs/>
                <w:sz w:val="20"/>
                <w:szCs w:val="20"/>
              </w:rPr>
              <w:t xml:space="preserve"> rufus</w:t>
            </w:r>
          </w:p>
        </w:tc>
        <w:tc>
          <w:tcPr>
            <w:tcW w:w="1816" w:type="dxa"/>
            <w:shd w:val="clear" w:color="auto" w:fill="auto"/>
            <w:hideMark/>
          </w:tcPr>
          <w:p w14:paraId="3B5C82B7" w14:textId="64F3E3F9"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 xml:space="preserve">Running Crab </w:t>
            </w:r>
            <w:r>
              <w:rPr>
                <w:rFonts w:ascii="Times New Roman" w:eastAsia="Times New Roman" w:hAnsi="Times New Roman" w:cs="Times New Roman"/>
                <w:color w:val="000000"/>
                <w:sz w:val="20"/>
                <w:szCs w:val="20"/>
              </w:rPr>
              <w:t>s</w:t>
            </w:r>
            <w:r w:rsidRPr="00AC7EB7">
              <w:rPr>
                <w:rFonts w:ascii="Times New Roman" w:eastAsia="Times New Roman" w:hAnsi="Times New Roman" w:cs="Times New Roman"/>
                <w:color w:val="000000"/>
                <w:sz w:val="20"/>
                <w:szCs w:val="20"/>
              </w:rPr>
              <w:t>pider</w:t>
            </w:r>
          </w:p>
        </w:tc>
        <w:tc>
          <w:tcPr>
            <w:tcW w:w="1911" w:type="dxa"/>
          </w:tcPr>
          <w:p w14:paraId="6B6FE08B" w14:textId="16D5F32B" w:rsidR="004C4A2C" w:rsidRPr="00AC7EB7" w:rsidRDefault="305B8DBB"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47</w:t>
            </w:r>
          </w:p>
        </w:tc>
        <w:tc>
          <w:tcPr>
            <w:tcW w:w="721" w:type="dxa"/>
            <w:shd w:val="clear" w:color="auto" w:fill="auto"/>
            <w:hideMark/>
          </w:tcPr>
          <w:p w14:paraId="670F76CD" w14:textId="4F510E50"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75</w:t>
            </w:r>
            <w:r w:rsidR="4CA95CFF" w:rsidRPr="4C9A9874">
              <w:rPr>
                <w:rFonts w:ascii="Times New Roman" w:eastAsia="Times New Roman" w:hAnsi="Times New Roman" w:cs="Times New Roman"/>
                <w:sz w:val="20"/>
                <w:szCs w:val="20"/>
              </w:rPr>
              <w:t>.0</w:t>
            </w:r>
          </w:p>
        </w:tc>
        <w:tc>
          <w:tcPr>
            <w:tcW w:w="847" w:type="dxa"/>
            <w:shd w:val="clear" w:color="auto" w:fill="auto"/>
            <w:hideMark/>
          </w:tcPr>
          <w:p w14:paraId="574D8BE2" w14:textId="533EC479"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64.5</w:t>
            </w:r>
          </w:p>
        </w:tc>
        <w:tc>
          <w:tcPr>
            <w:tcW w:w="735" w:type="dxa"/>
            <w:shd w:val="clear" w:color="auto" w:fill="auto"/>
            <w:hideMark/>
          </w:tcPr>
          <w:p w14:paraId="54FC4F24" w14:textId="7D779137"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28.1</w:t>
            </w:r>
          </w:p>
        </w:tc>
      </w:tr>
      <w:tr w:rsidR="004C4A2C" w:rsidRPr="00AC7EB7" w14:paraId="6DDC3C56" w14:textId="77777777" w:rsidTr="2DD3B2D8">
        <w:tc>
          <w:tcPr>
            <w:tcW w:w="1087" w:type="dxa"/>
          </w:tcPr>
          <w:p w14:paraId="37494EB8" w14:textId="2222D2CB"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125DB0C7" w14:textId="2230EBB7"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Insecta</w:t>
            </w:r>
            <w:proofErr w:type="spellEnd"/>
          </w:p>
        </w:tc>
        <w:tc>
          <w:tcPr>
            <w:tcW w:w="1076" w:type="dxa"/>
          </w:tcPr>
          <w:p w14:paraId="2F538428" w14:textId="6B4C9F5C" w:rsidR="004C4A2C" w:rsidRPr="00AC7EB7" w:rsidRDefault="004C4A2C" w:rsidP="00974CAA">
            <w:p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391" w:type="dxa"/>
          </w:tcPr>
          <w:p w14:paraId="3201BF69" w14:textId="758A8EA5" w:rsidR="004C4A2C" w:rsidRPr="00AC7EB7" w:rsidRDefault="004C4A2C" w:rsidP="00974CAA">
            <w:p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2444" w:type="dxa"/>
            <w:shd w:val="clear" w:color="auto" w:fill="auto"/>
            <w:hideMark/>
          </w:tcPr>
          <w:p w14:paraId="1A1237C9" w14:textId="5F8F4474" w:rsidR="004C4A2C" w:rsidRPr="00AC7EB7" w:rsidRDefault="004C4A2C" w:rsidP="00974CAA">
            <w:pPr>
              <w:textAlignment w:val="baseline"/>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w:t>
            </w:r>
          </w:p>
        </w:tc>
        <w:tc>
          <w:tcPr>
            <w:tcW w:w="1816" w:type="dxa"/>
            <w:shd w:val="clear" w:color="auto" w:fill="auto"/>
            <w:hideMark/>
          </w:tcPr>
          <w:p w14:paraId="47F2C7CD" w14:textId="58F5E057"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Insect</w:t>
            </w:r>
          </w:p>
        </w:tc>
        <w:tc>
          <w:tcPr>
            <w:tcW w:w="1911" w:type="dxa"/>
          </w:tcPr>
          <w:p w14:paraId="1F6A0A0C" w14:textId="7558DACD" w:rsidR="004C4A2C" w:rsidRPr="00AC7EB7" w:rsidRDefault="08EA13DA"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43</w:t>
            </w:r>
          </w:p>
        </w:tc>
        <w:tc>
          <w:tcPr>
            <w:tcW w:w="721" w:type="dxa"/>
            <w:shd w:val="clear" w:color="auto" w:fill="auto"/>
            <w:hideMark/>
          </w:tcPr>
          <w:p w14:paraId="47E7DCA3" w14:textId="3753A83D"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62.5</w:t>
            </w:r>
          </w:p>
        </w:tc>
        <w:tc>
          <w:tcPr>
            <w:tcW w:w="847" w:type="dxa"/>
            <w:shd w:val="clear" w:color="auto" w:fill="auto"/>
            <w:hideMark/>
          </w:tcPr>
          <w:p w14:paraId="250838E6" w14:textId="300467BB"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41.9</w:t>
            </w:r>
          </w:p>
        </w:tc>
        <w:tc>
          <w:tcPr>
            <w:tcW w:w="735" w:type="dxa"/>
            <w:shd w:val="clear" w:color="auto" w:fill="auto"/>
            <w:hideMark/>
          </w:tcPr>
          <w:p w14:paraId="477BA7AC" w14:textId="3F5952EF"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46.9</w:t>
            </w:r>
          </w:p>
        </w:tc>
      </w:tr>
      <w:tr w:rsidR="004C4A2C" w:rsidRPr="00AC7EB7" w14:paraId="0EB74326" w14:textId="77777777" w:rsidTr="2DD3B2D8">
        <w:trPr>
          <w:trHeight w:val="162"/>
        </w:trPr>
        <w:tc>
          <w:tcPr>
            <w:tcW w:w="1087" w:type="dxa"/>
          </w:tcPr>
          <w:p w14:paraId="3D6B9761" w14:textId="2CFD8459"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639B3E60" w14:textId="3B9088C9"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Insecta</w:t>
            </w:r>
            <w:proofErr w:type="spellEnd"/>
          </w:p>
        </w:tc>
        <w:tc>
          <w:tcPr>
            <w:tcW w:w="1076" w:type="dxa"/>
          </w:tcPr>
          <w:p w14:paraId="55B4D66B" w14:textId="4A22D83F"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Lepidoptera</w:t>
            </w:r>
          </w:p>
        </w:tc>
        <w:tc>
          <w:tcPr>
            <w:tcW w:w="1391" w:type="dxa"/>
          </w:tcPr>
          <w:p w14:paraId="1592B624" w14:textId="3A577360"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0F10D118">
              <w:rPr>
                <w:rFonts w:ascii="Times New Roman" w:eastAsia="Times New Roman" w:hAnsi="Times New Roman" w:cs="Times New Roman"/>
                <w:color w:val="000000" w:themeColor="text1"/>
                <w:sz w:val="20"/>
                <w:szCs w:val="20"/>
              </w:rPr>
              <w:t>-</w:t>
            </w:r>
          </w:p>
        </w:tc>
        <w:tc>
          <w:tcPr>
            <w:tcW w:w="2444" w:type="dxa"/>
            <w:shd w:val="clear" w:color="auto" w:fill="auto"/>
            <w:hideMark/>
          </w:tcPr>
          <w:p w14:paraId="35039AB1" w14:textId="62FC9CDB" w:rsidR="004C4A2C" w:rsidRPr="00AC7EB7" w:rsidRDefault="004C4A2C" w:rsidP="00974CAA">
            <w:pPr>
              <w:textAlignment w:val="baseline"/>
              <w:rPr>
                <w:rFonts w:ascii="Times New Roman" w:eastAsia="Times New Roman" w:hAnsi="Times New Roman" w:cs="Times New Roman"/>
                <w:color w:val="000000" w:themeColor="text1"/>
                <w:sz w:val="20"/>
                <w:szCs w:val="20"/>
              </w:rPr>
            </w:pPr>
            <w:r w:rsidRPr="0F10D118">
              <w:rPr>
                <w:rFonts w:ascii="Times New Roman" w:eastAsia="Times New Roman" w:hAnsi="Times New Roman" w:cs="Times New Roman"/>
                <w:color w:val="000000" w:themeColor="text1"/>
                <w:sz w:val="20"/>
                <w:szCs w:val="20"/>
              </w:rPr>
              <w:t>-</w:t>
            </w:r>
          </w:p>
        </w:tc>
        <w:tc>
          <w:tcPr>
            <w:tcW w:w="1816" w:type="dxa"/>
            <w:shd w:val="clear" w:color="auto" w:fill="auto"/>
            <w:hideMark/>
          </w:tcPr>
          <w:p w14:paraId="66523E0F" w14:textId="0947AC61"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Butterfly/Moth</w:t>
            </w:r>
          </w:p>
        </w:tc>
        <w:tc>
          <w:tcPr>
            <w:tcW w:w="1911" w:type="dxa"/>
          </w:tcPr>
          <w:p w14:paraId="143AA2A0" w14:textId="48F6B1A9" w:rsidR="004C4A2C" w:rsidRPr="00AC7EB7" w:rsidRDefault="021A1023"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33</w:t>
            </w:r>
          </w:p>
        </w:tc>
        <w:tc>
          <w:tcPr>
            <w:tcW w:w="721" w:type="dxa"/>
            <w:shd w:val="clear" w:color="auto" w:fill="auto"/>
            <w:hideMark/>
          </w:tcPr>
          <w:p w14:paraId="7C23A368" w14:textId="6C08448C"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54.2</w:t>
            </w:r>
          </w:p>
        </w:tc>
        <w:tc>
          <w:tcPr>
            <w:tcW w:w="847" w:type="dxa"/>
            <w:shd w:val="clear" w:color="auto" w:fill="auto"/>
            <w:hideMark/>
          </w:tcPr>
          <w:p w14:paraId="7E40C470" w14:textId="4A658364"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51.6</w:t>
            </w:r>
          </w:p>
        </w:tc>
        <w:tc>
          <w:tcPr>
            <w:tcW w:w="735" w:type="dxa"/>
            <w:shd w:val="clear" w:color="auto" w:fill="auto"/>
            <w:hideMark/>
          </w:tcPr>
          <w:p w14:paraId="15BD000A" w14:textId="29062F3C"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12.5</w:t>
            </w:r>
          </w:p>
        </w:tc>
      </w:tr>
      <w:tr w:rsidR="004C4A2C" w:rsidRPr="00AC7EB7" w14:paraId="37DFF310" w14:textId="77777777" w:rsidTr="2DD3B2D8">
        <w:trPr>
          <w:trHeight w:val="189"/>
        </w:trPr>
        <w:tc>
          <w:tcPr>
            <w:tcW w:w="1087" w:type="dxa"/>
          </w:tcPr>
          <w:p w14:paraId="2F0F6681" w14:textId="14CB1291"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7CDC2925" w14:textId="5D9DC236"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252358D2" w14:textId="3C9C9C32"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Pr>
          <w:p w14:paraId="581324D0" w14:textId="596983F0"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Araneidae</w:t>
            </w:r>
          </w:p>
        </w:tc>
        <w:tc>
          <w:tcPr>
            <w:tcW w:w="2444" w:type="dxa"/>
            <w:shd w:val="clear" w:color="auto" w:fill="auto"/>
            <w:hideMark/>
          </w:tcPr>
          <w:p w14:paraId="2797AF2B" w14:textId="4FB764CA" w:rsidR="004C4A2C" w:rsidRPr="00AC7EB7" w:rsidRDefault="004C4A2C" w:rsidP="00974CAA">
            <w:pPr>
              <w:textAlignment w:val="baseline"/>
              <w:rPr>
                <w:rFonts w:ascii="Times New Roman" w:eastAsia="Times New Roman" w:hAnsi="Times New Roman" w:cs="Times New Roman"/>
                <w:i/>
                <w:iCs/>
                <w:sz w:val="20"/>
                <w:szCs w:val="20"/>
              </w:rPr>
            </w:pPr>
            <w:proofErr w:type="spellStart"/>
            <w:r w:rsidRPr="00AC7EB7">
              <w:rPr>
                <w:rFonts w:ascii="Times New Roman" w:eastAsia="Times New Roman" w:hAnsi="Times New Roman" w:cs="Times New Roman"/>
                <w:i/>
                <w:iCs/>
                <w:sz w:val="20"/>
                <w:szCs w:val="20"/>
              </w:rPr>
              <w:t>Cyclosa</w:t>
            </w:r>
            <w:proofErr w:type="spellEnd"/>
            <w:r w:rsidRPr="00AC7EB7">
              <w:rPr>
                <w:rFonts w:ascii="Times New Roman" w:eastAsia="Times New Roman" w:hAnsi="Times New Roman" w:cs="Times New Roman"/>
                <w:i/>
                <w:iCs/>
                <w:sz w:val="20"/>
                <w:szCs w:val="20"/>
              </w:rPr>
              <w:t xml:space="preserve"> </w:t>
            </w:r>
            <w:proofErr w:type="spellStart"/>
            <w:r w:rsidRPr="00AC7EB7">
              <w:rPr>
                <w:rFonts w:ascii="Times New Roman" w:eastAsia="Times New Roman" w:hAnsi="Times New Roman" w:cs="Times New Roman"/>
                <w:i/>
                <w:iCs/>
                <w:sz w:val="20"/>
                <w:szCs w:val="20"/>
              </w:rPr>
              <w:t>conica</w:t>
            </w:r>
            <w:proofErr w:type="spellEnd"/>
          </w:p>
        </w:tc>
        <w:tc>
          <w:tcPr>
            <w:tcW w:w="1816" w:type="dxa"/>
            <w:shd w:val="clear" w:color="auto" w:fill="auto"/>
            <w:hideMark/>
          </w:tcPr>
          <w:p w14:paraId="0127DE77" w14:textId="43A0AA01"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 xml:space="preserve">Conical </w:t>
            </w:r>
            <w:proofErr w:type="spellStart"/>
            <w:r>
              <w:rPr>
                <w:rFonts w:ascii="Times New Roman" w:eastAsia="Times New Roman" w:hAnsi="Times New Roman" w:cs="Times New Roman"/>
                <w:color w:val="000000"/>
                <w:sz w:val="20"/>
                <w:szCs w:val="20"/>
              </w:rPr>
              <w:t>t</w:t>
            </w:r>
            <w:r w:rsidRPr="00AC7EB7">
              <w:rPr>
                <w:rFonts w:ascii="Times New Roman" w:eastAsia="Times New Roman" w:hAnsi="Times New Roman" w:cs="Times New Roman"/>
                <w:color w:val="000000"/>
                <w:sz w:val="20"/>
                <w:szCs w:val="20"/>
              </w:rPr>
              <w:t>rashline</w:t>
            </w:r>
            <w:proofErr w:type="spellEnd"/>
            <w:r w:rsidRPr="00AC7EB7">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w:t>
            </w:r>
            <w:r w:rsidRPr="00AC7EB7">
              <w:rPr>
                <w:rFonts w:ascii="Times New Roman" w:eastAsia="Times New Roman" w:hAnsi="Times New Roman" w:cs="Times New Roman"/>
                <w:color w:val="000000"/>
                <w:sz w:val="20"/>
                <w:szCs w:val="20"/>
              </w:rPr>
              <w:t>rbweaver</w:t>
            </w:r>
            <w:proofErr w:type="spellEnd"/>
          </w:p>
        </w:tc>
        <w:tc>
          <w:tcPr>
            <w:tcW w:w="1911" w:type="dxa"/>
          </w:tcPr>
          <w:p w14:paraId="61AD53C8" w14:textId="4AAE57DF" w:rsidR="004C4A2C" w:rsidRPr="00AC7EB7" w:rsidRDefault="39E5FB21"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33</w:t>
            </w:r>
          </w:p>
        </w:tc>
        <w:tc>
          <w:tcPr>
            <w:tcW w:w="721" w:type="dxa"/>
            <w:shd w:val="clear" w:color="auto" w:fill="auto"/>
            <w:hideMark/>
          </w:tcPr>
          <w:p w14:paraId="718E2689" w14:textId="69118F24"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70.8</w:t>
            </w:r>
          </w:p>
        </w:tc>
        <w:tc>
          <w:tcPr>
            <w:tcW w:w="847" w:type="dxa"/>
            <w:shd w:val="clear" w:color="auto" w:fill="auto"/>
            <w:hideMark/>
          </w:tcPr>
          <w:p w14:paraId="75695585" w14:textId="66BFF170"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32.3</w:t>
            </w:r>
          </w:p>
        </w:tc>
        <w:tc>
          <w:tcPr>
            <w:tcW w:w="735" w:type="dxa"/>
            <w:shd w:val="clear" w:color="auto" w:fill="auto"/>
            <w:hideMark/>
          </w:tcPr>
          <w:p w14:paraId="6502CF84" w14:textId="443412A0"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18.8</w:t>
            </w:r>
          </w:p>
        </w:tc>
      </w:tr>
      <w:tr w:rsidR="004C4A2C" w:rsidRPr="00AC7EB7" w14:paraId="0BC9FE79" w14:textId="77777777" w:rsidTr="2DD3B2D8">
        <w:tc>
          <w:tcPr>
            <w:tcW w:w="1087" w:type="dxa"/>
          </w:tcPr>
          <w:p w14:paraId="2959203C" w14:textId="4D93FC0C"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5B367157" w14:textId="1AC1F4D3"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52A704C0" w14:textId="5F20EE6C"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Pr>
          <w:p w14:paraId="6C6E1409" w14:textId="6794F97D"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Dictynidae</w:t>
            </w:r>
            <w:proofErr w:type="spellEnd"/>
          </w:p>
        </w:tc>
        <w:tc>
          <w:tcPr>
            <w:tcW w:w="2444" w:type="dxa"/>
            <w:shd w:val="clear" w:color="auto" w:fill="auto"/>
            <w:hideMark/>
          </w:tcPr>
          <w:p w14:paraId="257C8D2C" w14:textId="493AE5BE" w:rsidR="004C4A2C" w:rsidRPr="00AC7EB7" w:rsidRDefault="004C4A2C" w:rsidP="00974CAA">
            <w:pPr>
              <w:textAlignment w:val="baseline"/>
              <w:rPr>
                <w:rFonts w:ascii="Times New Roman" w:eastAsia="Times New Roman" w:hAnsi="Times New Roman" w:cs="Times New Roman"/>
                <w:i/>
                <w:iCs/>
                <w:sz w:val="20"/>
                <w:szCs w:val="20"/>
              </w:rPr>
            </w:pPr>
            <w:proofErr w:type="spellStart"/>
            <w:r w:rsidRPr="00AC7EB7">
              <w:rPr>
                <w:rFonts w:ascii="Times New Roman" w:eastAsia="Times New Roman" w:hAnsi="Times New Roman" w:cs="Times New Roman"/>
                <w:i/>
                <w:iCs/>
                <w:sz w:val="20"/>
                <w:szCs w:val="20"/>
              </w:rPr>
              <w:t>Emblyna</w:t>
            </w:r>
            <w:proofErr w:type="spellEnd"/>
            <w:r w:rsidRPr="00AC7EB7">
              <w:rPr>
                <w:rFonts w:ascii="Times New Roman" w:eastAsia="Times New Roman" w:hAnsi="Times New Roman" w:cs="Times New Roman"/>
                <w:i/>
                <w:iCs/>
                <w:sz w:val="20"/>
                <w:szCs w:val="20"/>
              </w:rPr>
              <w:t xml:space="preserve"> maxima</w:t>
            </w:r>
          </w:p>
        </w:tc>
        <w:tc>
          <w:tcPr>
            <w:tcW w:w="1816" w:type="dxa"/>
            <w:shd w:val="clear" w:color="auto" w:fill="auto"/>
            <w:hideMark/>
          </w:tcPr>
          <w:p w14:paraId="36409B17" w14:textId="7B56B9F3"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Cribellate araneomorph spider</w:t>
            </w:r>
          </w:p>
        </w:tc>
        <w:tc>
          <w:tcPr>
            <w:tcW w:w="1911" w:type="dxa"/>
          </w:tcPr>
          <w:p w14:paraId="7CABDF56" w14:textId="2EBE259D" w:rsidR="004C4A2C" w:rsidRPr="00AC7EB7" w:rsidRDefault="39E5FB21"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30</w:t>
            </w:r>
          </w:p>
        </w:tc>
        <w:tc>
          <w:tcPr>
            <w:tcW w:w="721" w:type="dxa"/>
            <w:shd w:val="clear" w:color="auto" w:fill="auto"/>
            <w:hideMark/>
          </w:tcPr>
          <w:p w14:paraId="678A8D7B" w14:textId="08FD68D8"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45.8</w:t>
            </w:r>
          </w:p>
        </w:tc>
        <w:tc>
          <w:tcPr>
            <w:tcW w:w="847" w:type="dxa"/>
            <w:shd w:val="clear" w:color="auto" w:fill="auto"/>
            <w:hideMark/>
          </w:tcPr>
          <w:p w14:paraId="49629681" w14:textId="7CEFB76B"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41.9</w:t>
            </w:r>
          </w:p>
        </w:tc>
        <w:tc>
          <w:tcPr>
            <w:tcW w:w="735" w:type="dxa"/>
            <w:shd w:val="clear" w:color="auto" w:fill="auto"/>
            <w:hideMark/>
          </w:tcPr>
          <w:p w14:paraId="66349F23" w14:textId="7E814BE4"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18.8</w:t>
            </w:r>
          </w:p>
        </w:tc>
      </w:tr>
      <w:tr w:rsidR="004C4A2C" w:rsidRPr="00AC7EB7" w14:paraId="760574DE" w14:textId="77777777" w:rsidTr="2DD3B2D8">
        <w:tc>
          <w:tcPr>
            <w:tcW w:w="1087" w:type="dxa"/>
          </w:tcPr>
          <w:p w14:paraId="6307E4C6" w14:textId="41393B1D"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40E076C4" w14:textId="32DC4E34"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Insecta</w:t>
            </w:r>
            <w:proofErr w:type="spellEnd"/>
          </w:p>
        </w:tc>
        <w:tc>
          <w:tcPr>
            <w:tcW w:w="1076" w:type="dxa"/>
          </w:tcPr>
          <w:p w14:paraId="7E391A30" w14:textId="1BE0E17B"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Lepidoptera</w:t>
            </w:r>
          </w:p>
        </w:tc>
        <w:tc>
          <w:tcPr>
            <w:tcW w:w="1391" w:type="dxa"/>
          </w:tcPr>
          <w:p w14:paraId="6FAE8D3C" w14:textId="2C5EBC47"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Geometridae</w:t>
            </w:r>
            <w:proofErr w:type="spellEnd"/>
          </w:p>
        </w:tc>
        <w:tc>
          <w:tcPr>
            <w:tcW w:w="2444" w:type="dxa"/>
            <w:shd w:val="clear" w:color="auto" w:fill="auto"/>
            <w:hideMark/>
          </w:tcPr>
          <w:p w14:paraId="5F342BFE" w14:textId="734A350E" w:rsidR="004C4A2C" w:rsidRPr="00AC7EB7" w:rsidRDefault="004C4A2C" w:rsidP="00974CAA">
            <w:pPr>
              <w:textAlignment w:val="baseline"/>
              <w:rPr>
                <w:rFonts w:ascii="Times New Roman" w:eastAsia="Times New Roman" w:hAnsi="Times New Roman" w:cs="Times New Roman"/>
                <w:i/>
                <w:iCs/>
                <w:sz w:val="20"/>
                <w:szCs w:val="20"/>
              </w:rPr>
            </w:pPr>
            <w:proofErr w:type="spellStart"/>
            <w:r w:rsidRPr="00AC7EB7">
              <w:rPr>
                <w:rFonts w:ascii="Times New Roman" w:eastAsia="Times New Roman" w:hAnsi="Times New Roman" w:cs="Times New Roman"/>
                <w:i/>
                <w:iCs/>
                <w:sz w:val="20"/>
                <w:szCs w:val="20"/>
              </w:rPr>
              <w:t>Orthofidonia</w:t>
            </w:r>
            <w:proofErr w:type="spellEnd"/>
            <w:r w:rsidRPr="00AC7EB7">
              <w:rPr>
                <w:rFonts w:ascii="Times New Roman" w:eastAsia="Times New Roman" w:hAnsi="Times New Roman" w:cs="Times New Roman"/>
                <w:i/>
                <w:iCs/>
                <w:sz w:val="20"/>
                <w:szCs w:val="20"/>
              </w:rPr>
              <w:t xml:space="preserve"> </w:t>
            </w:r>
            <w:proofErr w:type="spellStart"/>
            <w:r w:rsidRPr="00AC7EB7">
              <w:rPr>
                <w:rFonts w:ascii="Times New Roman" w:eastAsia="Times New Roman" w:hAnsi="Times New Roman" w:cs="Times New Roman"/>
                <w:i/>
                <w:iCs/>
                <w:sz w:val="20"/>
                <w:szCs w:val="20"/>
              </w:rPr>
              <w:t>exornata</w:t>
            </w:r>
            <w:proofErr w:type="spellEnd"/>
          </w:p>
        </w:tc>
        <w:tc>
          <w:tcPr>
            <w:tcW w:w="1816" w:type="dxa"/>
            <w:shd w:val="clear" w:color="auto" w:fill="auto"/>
            <w:hideMark/>
          </w:tcPr>
          <w:p w14:paraId="6F88866A" w14:textId="51387710"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Geometrid moth</w:t>
            </w:r>
          </w:p>
        </w:tc>
        <w:tc>
          <w:tcPr>
            <w:tcW w:w="1911" w:type="dxa"/>
          </w:tcPr>
          <w:p w14:paraId="2E5B01C5" w14:textId="77CC7301" w:rsidR="004C4A2C" w:rsidRPr="00AC7EB7" w:rsidRDefault="31113700"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28</w:t>
            </w:r>
          </w:p>
        </w:tc>
        <w:tc>
          <w:tcPr>
            <w:tcW w:w="721" w:type="dxa"/>
            <w:shd w:val="clear" w:color="auto" w:fill="auto"/>
            <w:hideMark/>
          </w:tcPr>
          <w:p w14:paraId="639973DC" w14:textId="6FBFDBAA"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4.2</w:t>
            </w:r>
          </w:p>
        </w:tc>
        <w:tc>
          <w:tcPr>
            <w:tcW w:w="847" w:type="dxa"/>
            <w:shd w:val="clear" w:color="auto" w:fill="auto"/>
            <w:hideMark/>
          </w:tcPr>
          <w:p w14:paraId="10FEB9BC" w14:textId="1463A88A"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25.8</w:t>
            </w:r>
          </w:p>
        </w:tc>
        <w:tc>
          <w:tcPr>
            <w:tcW w:w="735" w:type="dxa"/>
            <w:shd w:val="clear" w:color="auto" w:fill="auto"/>
            <w:hideMark/>
          </w:tcPr>
          <w:p w14:paraId="1728099C" w14:textId="587D5A7C"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59.4</w:t>
            </w:r>
          </w:p>
        </w:tc>
      </w:tr>
      <w:tr w:rsidR="004C4A2C" w:rsidRPr="00AC7EB7" w14:paraId="0783561C" w14:textId="77777777" w:rsidTr="2DD3B2D8">
        <w:tc>
          <w:tcPr>
            <w:tcW w:w="1087" w:type="dxa"/>
          </w:tcPr>
          <w:p w14:paraId="73E16F67" w14:textId="738C8163"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2A7BC10C" w14:textId="564767FD"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0F10D118">
              <w:rPr>
                <w:rFonts w:ascii="Times New Roman" w:eastAsia="Times New Roman" w:hAnsi="Times New Roman" w:cs="Times New Roman"/>
                <w:color w:val="000000" w:themeColor="text1"/>
                <w:sz w:val="20"/>
                <w:szCs w:val="20"/>
              </w:rPr>
              <w:t>-</w:t>
            </w:r>
          </w:p>
        </w:tc>
        <w:tc>
          <w:tcPr>
            <w:tcW w:w="1076" w:type="dxa"/>
          </w:tcPr>
          <w:p w14:paraId="68A9C24C" w14:textId="0E30DB37"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0F10D118">
              <w:rPr>
                <w:rFonts w:ascii="Times New Roman" w:eastAsia="Times New Roman" w:hAnsi="Times New Roman" w:cs="Times New Roman"/>
                <w:color w:val="000000" w:themeColor="text1"/>
                <w:sz w:val="20"/>
                <w:szCs w:val="20"/>
              </w:rPr>
              <w:t>-</w:t>
            </w:r>
          </w:p>
        </w:tc>
        <w:tc>
          <w:tcPr>
            <w:tcW w:w="1391" w:type="dxa"/>
          </w:tcPr>
          <w:p w14:paraId="538FCEC0" w14:textId="11787456"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0F10D118">
              <w:rPr>
                <w:rFonts w:ascii="Times New Roman" w:eastAsia="Times New Roman" w:hAnsi="Times New Roman" w:cs="Times New Roman"/>
                <w:color w:val="000000" w:themeColor="text1"/>
                <w:sz w:val="20"/>
                <w:szCs w:val="20"/>
              </w:rPr>
              <w:t>-</w:t>
            </w:r>
          </w:p>
        </w:tc>
        <w:tc>
          <w:tcPr>
            <w:tcW w:w="2444" w:type="dxa"/>
            <w:tcBorders>
              <w:top w:val="single" w:sz="4" w:space="0" w:color="auto"/>
              <w:left w:val="single" w:sz="4" w:space="0" w:color="auto"/>
              <w:bottom w:val="single" w:sz="4" w:space="0" w:color="auto"/>
              <w:right w:val="single" w:sz="4" w:space="0" w:color="auto"/>
            </w:tcBorders>
            <w:shd w:val="clear" w:color="auto" w:fill="auto"/>
            <w:hideMark/>
          </w:tcPr>
          <w:p w14:paraId="4A6168A0" w14:textId="21B73E13" w:rsidR="004C4A2C" w:rsidRPr="00AC7EB7" w:rsidRDefault="004C4A2C" w:rsidP="00974CAA">
            <w:pPr>
              <w:textAlignment w:val="baseline"/>
              <w:rPr>
                <w:rFonts w:ascii="Times New Roman" w:eastAsia="Times New Roman" w:hAnsi="Times New Roman" w:cs="Times New Roman"/>
                <w:color w:val="000000" w:themeColor="text1"/>
                <w:sz w:val="20"/>
                <w:szCs w:val="20"/>
              </w:rPr>
            </w:pPr>
            <w:r w:rsidRPr="0F10D118">
              <w:rPr>
                <w:rFonts w:ascii="Times New Roman" w:eastAsia="Times New Roman" w:hAnsi="Times New Roman" w:cs="Times New Roman"/>
                <w:color w:val="000000" w:themeColor="text1"/>
                <w:sz w:val="20"/>
                <w:szCs w:val="20"/>
              </w:rPr>
              <w:t>-</w:t>
            </w:r>
          </w:p>
        </w:tc>
        <w:tc>
          <w:tcPr>
            <w:tcW w:w="1816" w:type="dxa"/>
            <w:shd w:val="clear" w:color="auto" w:fill="auto"/>
            <w:hideMark/>
          </w:tcPr>
          <w:p w14:paraId="15F7A542" w14:textId="38A7D435"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Arthropod</w:t>
            </w:r>
          </w:p>
        </w:tc>
        <w:tc>
          <w:tcPr>
            <w:tcW w:w="1911" w:type="dxa"/>
            <w:shd w:val="clear" w:color="auto" w:fill="auto"/>
          </w:tcPr>
          <w:p w14:paraId="4A02E60E" w14:textId="3582724B" w:rsidR="004C4A2C" w:rsidRPr="00AC7EB7" w:rsidRDefault="6C5B5872"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28</w:t>
            </w:r>
          </w:p>
        </w:tc>
        <w:tc>
          <w:tcPr>
            <w:tcW w:w="721" w:type="dxa"/>
            <w:shd w:val="clear" w:color="auto" w:fill="auto"/>
            <w:hideMark/>
          </w:tcPr>
          <w:p w14:paraId="588B945D" w14:textId="795EEEFA"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37.5</w:t>
            </w:r>
          </w:p>
        </w:tc>
        <w:tc>
          <w:tcPr>
            <w:tcW w:w="847" w:type="dxa"/>
            <w:shd w:val="clear" w:color="auto" w:fill="auto"/>
            <w:hideMark/>
          </w:tcPr>
          <w:p w14:paraId="7DC7A73F" w14:textId="15FC83CC"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6.5</w:t>
            </w:r>
          </w:p>
        </w:tc>
        <w:tc>
          <w:tcPr>
            <w:tcW w:w="735" w:type="dxa"/>
            <w:hideMark/>
          </w:tcPr>
          <w:p w14:paraId="6F681891" w14:textId="3E9E8D24"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53.1</w:t>
            </w:r>
          </w:p>
        </w:tc>
      </w:tr>
      <w:tr w:rsidR="004C4A2C" w:rsidRPr="00AC7EB7" w14:paraId="477181B4" w14:textId="77777777" w:rsidTr="2DD3B2D8">
        <w:tc>
          <w:tcPr>
            <w:tcW w:w="1087" w:type="dxa"/>
          </w:tcPr>
          <w:p w14:paraId="2173212A" w14:textId="180556BA"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58CC17E8" w14:textId="48B0E9CC"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Insecta</w:t>
            </w:r>
            <w:proofErr w:type="spellEnd"/>
          </w:p>
        </w:tc>
        <w:tc>
          <w:tcPr>
            <w:tcW w:w="1076" w:type="dxa"/>
          </w:tcPr>
          <w:p w14:paraId="28BDFC58" w14:textId="576DE34F"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Lepidoptera</w:t>
            </w:r>
          </w:p>
        </w:tc>
        <w:tc>
          <w:tcPr>
            <w:tcW w:w="1391" w:type="dxa"/>
          </w:tcPr>
          <w:p w14:paraId="1B868660" w14:textId="48519814"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Tortricidae</w:t>
            </w:r>
            <w:proofErr w:type="spellEnd"/>
          </w:p>
        </w:tc>
        <w:tc>
          <w:tcPr>
            <w:tcW w:w="2444" w:type="dxa"/>
            <w:shd w:val="clear" w:color="auto" w:fill="auto"/>
            <w:hideMark/>
          </w:tcPr>
          <w:p w14:paraId="548B2525" w14:textId="7D44002B" w:rsidR="004C4A2C" w:rsidRPr="00AC7EB7" w:rsidRDefault="004C4A2C" w:rsidP="00974CAA">
            <w:pPr>
              <w:textAlignment w:val="baseline"/>
              <w:rPr>
                <w:rFonts w:ascii="Times New Roman" w:eastAsia="Times New Roman" w:hAnsi="Times New Roman" w:cs="Times New Roman"/>
                <w:i/>
                <w:iCs/>
                <w:sz w:val="20"/>
                <w:szCs w:val="20"/>
              </w:rPr>
            </w:pPr>
            <w:proofErr w:type="spellStart"/>
            <w:r w:rsidRPr="00AC7EB7">
              <w:rPr>
                <w:rFonts w:ascii="Times New Roman" w:eastAsia="Times New Roman" w:hAnsi="Times New Roman" w:cs="Times New Roman"/>
                <w:i/>
                <w:iCs/>
                <w:color w:val="000000"/>
                <w:sz w:val="20"/>
                <w:szCs w:val="20"/>
              </w:rPr>
              <w:t>Pandemis</w:t>
            </w:r>
            <w:proofErr w:type="spellEnd"/>
            <w:r w:rsidRPr="00AC7EB7">
              <w:rPr>
                <w:rFonts w:ascii="Times New Roman" w:eastAsia="Times New Roman" w:hAnsi="Times New Roman" w:cs="Times New Roman"/>
                <w:i/>
                <w:iCs/>
                <w:color w:val="000000"/>
                <w:sz w:val="20"/>
                <w:szCs w:val="20"/>
              </w:rPr>
              <w:t xml:space="preserve"> </w:t>
            </w:r>
            <w:proofErr w:type="spellStart"/>
            <w:r w:rsidRPr="00AC7EB7">
              <w:rPr>
                <w:rFonts w:ascii="Times New Roman" w:eastAsia="Times New Roman" w:hAnsi="Times New Roman" w:cs="Times New Roman"/>
                <w:i/>
                <w:iCs/>
                <w:color w:val="000000"/>
                <w:sz w:val="20"/>
                <w:szCs w:val="20"/>
              </w:rPr>
              <w:t>lamprosona</w:t>
            </w:r>
            <w:proofErr w:type="spellEnd"/>
          </w:p>
        </w:tc>
        <w:tc>
          <w:tcPr>
            <w:tcW w:w="1816" w:type="dxa"/>
            <w:shd w:val="clear" w:color="auto" w:fill="auto"/>
            <w:hideMark/>
          </w:tcPr>
          <w:p w14:paraId="791CE663" w14:textId="0E802107"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 xml:space="preserve">Woodgrain </w:t>
            </w:r>
            <w:r>
              <w:rPr>
                <w:rFonts w:ascii="Times New Roman" w:eastAsia="Times New Roman" w:hAnsi="Times New Roman" w:cs="Times New Roman"/>
                <w:color w:val="000000"/>
                <w:sz w:val="20"/>
                <w:szCs w:val="20"/>
              </w:rPr>
              <w:t>l</w:t>
            </w:r>
            <w:r w:rsidRPr="00AC7EB7">
              <w:rPr>
                <w:rFonts w:ascii="Times New Roman" w:eastAsia="Times New Roman" w:hAnsi="Times New Roman" w:cs="Times New Roman"/>
                <w:color w:val="000000"/>
                <w:sz w:val="20"/>
                <w:szCs w:val="20"/>
              </w:rPr>
              <w:t xml:space="preserve">eafroller </w:t>
            </w:r>
            <w:r>
              <w:rPr>
                <w:rFonts w:ascii="Times New Roman" w:eastAsia="Times New Roman" w:hAnsi="Times New Roman" w:cs="Times New Roman"/>
                <w:color w:val="000000"/>
                <w:sz w:val="20"/>
                <w:szCs w:val="20"/>
              </w:rPr>
              <w:t>m</w:t>
            </w:r>
            <w:r w:rsidRPr="00AC7EB7">
              <w:rPr>
                <w:rFonts w:ascii="Times New Roman" w:eastAsia="Times New Roman" w:hAnsi="Times New Roman" w:cs="Times New Roman"/>
                <w:color w:val="000000"/>
                <w:sz w:val="20"/>
                <w:szCs w:val="20"/>
              </w:rPr>
              <w:t>oth</w:t>
            </w:r>
          </w:p>
        </w:tc>
        <w:tc>
          <w:tcPr>
            <w:tcW w:w="1911" w:type="dxa"/>
          </w:tcPr>
          <w:p w14:paraId="0C055D6E" w14:textId="09CD24D3" w:rsidR="004C4A2C" w:rsidRPr="00AC7EB7" w:rsidRDefault="3925E3FA"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27</w:t>
            </w:r>
          </w:p>
        </w:tc>
        <w:tc>
          <w:tcPr>
            <w:tcW w:w="721" w:type="dxa"/>
            <w:shd w:val="clear" w:color="auto" w:fill="auto"/>
            <w:hideMark/>
          </w:tcPr>
          <w:p w14:paraId="64BF5E05" w14:textId="5F2E3DCA"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33.3</w:t>
            </w:r>
          </w:p>
        </w:tc>
        <w:tc>
          <w:tcPr>
            <w:tcW w:w="847" w:type="dxa"/>
            <w:shd w:val="clear" w:color="auto" w:fill="auto"/>
            <w:hideMark/>
          </w:tcPr>
          <w:p w14:paraId="1C86E1FA" w14:textId="32F20DFA"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51.6</w:t>
            </w:r>
          </w:p>
        </w:tc>
        <w:tc>
          <w:tcPr>
            <w:tcW w:w="735" w:type="dxa"/>
            <w:shd w:val="clear" w:color="auto" w:fill="auto"/>
            <w:hideMark/>
          </w:tcPr>
          <w:p w14:paraId="7D97E678" w14:textId="48D00AAE"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9.4</w:t>
            </w:r>
          </w:p>
        </w:tc>
      </w:tr>
      <w:tr w:rsidR="004C4A2C" w:rsidRPr="00AC7EB7" w14:paraId="68806F64" w14:textId="77777777" w:rsidTr="2DD3B2D8">
        <w:tc>
          <w:tcPr>
            <w:tcW w:w="1087" w:type="dxa"/>
          </w:tcPr>
          <w:p w14:paraId="62E1C9EC" w14:textId="7962DBF4"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0B0C56E0" w14:textId="460606D5"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Insecta</w:t>
            </w:r>
            <w:proofErr w:type="spellEnd"/>
          </w:p>
        </w:tc>
        <w:tc>
          <w:tcPr>
            <w:tcW w:w="1076" w:type="dxa"/>
          </w:tcPr>
          <w:p w14:paraId="736D97AE" w14:textId="52E169A2"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Lepidoptera</w:t>
            </w:r>
          </w:p>
        </w:tc>
        <w:tc>
          <w:tcPr>
            <w:tcW w:w="1391" w:type="dxa"/>
          </w:tcPr>
          <w:p w14:paraId="4E60D2EA" w14:textId="03897398"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Geometridae</w:t>
            </w:r>
            <w:proofErr w:type="spellEnd"/>
          </w:p>
        </w:tc>
        <w:tc>
          <w:tcPr>
            <w:tcW w:w="2444" w:type="dxa"/>
            <w:shd w:val="clear" w:color="auto" w:fill="auto"/>
            <w:hideMark/>
          </w:tcPr>
          <w:p w14:paraId="6889B6D2" w14:textId="2D60FBE0" w:rsidR="004C4A2C" w:rsidRPr="00AC7EB7" w:rsidRDefault="004C4A2C" w:rsidP="00974CAA">
            <w:pPr>
              <w:textAlignment w:val="baseline"/>
              <w:rPr>
                <w:rFonts w:ascii="Times New Roman" w:eastAsia="Times New Roman" w:hAnsi="Times New Roman" w:cs="Times New Roman"/>
                <w:color w:val="000000" w:themeColor="text1"/>
                <w:sz w:val="20"/>
                <w:szCs w:val="20"/>
              </w:rPr>
            </w:pPr>
            <w:r w:rsidRPr="0F10D118">
              <w:rPr>
                <w:rFonts w:ascii="Times New Roman" w:eastAsia="Times New Roman" w:hAnsi="Times New Roman" w:cs="Times New Roman"/>
                <w:color w:val="000000" w:themeColor="text1"/>
                <w:sz w:val="20"/>
                <w:szCs w:val="20"/>
              </w:rPr>
              <w:t>-</w:t>
            </w:r>
          </w:p>
        </w:tc>
        <w:tc>
          <w:tcPr>
            <w:tcW w:w="1816" w:type="dxa"/>
            <w:shd w:val="clear" w:color="auto" w:fill="auto"/>
            <w:hideMark/>
          </w:tcPr>
          <w:p w14:paraId="06378DBB" w14:textId="58996360"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Geometrid moth</w:t>
            </w:r>
          </w:p>
        </w:tc>
        <w:tc>
          <w:tcPr>
            <w:tcW w:w="1911" w:type="dxa"/>
          </w:tcPr>
          <w:p w14:paraId="58BD38AE" w14:textId="3CE7AE06" w:rsidR="004C4A2C" w:rsidRPr="00AC7EB7" w:rsidRDefault="2444B1D8"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26</w:t>
            </w:r>
          </w:p>
        </w:tc>
        <w:tc>
          <w:tcPr>
            <w:tcW w:w="721" w:type="dxa"/>
            <w:shd w:val="clear" w:color="auto" w:fill="auto"/>
            <w:hideMark/>
          </w:tcPr>
          <w:p w14:paraId="1C44E094" w14:textId="73211F5D"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4.2</w:t>
            </w:r>
          </w:p>
        </w:tc>
        <w:tc>
          <w:tcPr>
            <w:tcW w:w="847" w:type="dxa"/>
            <w:shd w:val="clear" w:color="auto" w:fill="auto"/>
            <w:hideMark/>
          </w:tcPr>
          <w:p w14:paraId="19685699" w14:textId="2CA35B9C"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25.8</w:t>
            </w:r>
          </w:p>
        </w:tc>
        <w:tc>
          <w:tcPr>
            <w:tcW w:w="735" w:type="dxa"/>
            <w:shd w:val="clear" w:color="auto" w:fill="auto"/>
            <w:hideMark/>
          </w:tcPr>
          <w:p w14:paraId="52CEF456" w14:textId="127734B3"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53.1</w:t>
            </w:r>
          </w:p>
        </w:tc>
      </w:tr>
      <w:tr w:rsidR="004C4A2C" w:rsidRPr="00AC7EB7" w14:paraId="2FA1F0CD" w14:textId="77777777" w:rsidTr="2DD3B2D8">
        <w:tc>
          <w:tcPr>
            <w:tcW w:w="1087" w:type="dxa"/>
          </w:tcPr>
          <w:p w14:paraId="4C18323A" w14:textId="609D1B7F"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574BB967" w14:textId="7040FD68"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Insecta</w:t>
            </w:r>
            <w:proofErr w:type="spellEnd"/>
          </w:p>
        </w:tc>
        <w:tc>
          <w:tcPr>
            <w:tcW w:w="1076" w:type="dxa"/>
          </w:tcPr>
          <w:p w14:paraId="0F14988F" w14:textId="0EFEF715"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Diptera</w:t>
            </w:r>
          </w:p>
        </w:tc>
        <w:tc>
          <w:tcPr>
            <w:tcW w:w="1391" w:type="dxa"/>
          </w:tcPr>
          <w:p w14:paraId="242D6E42" w14:textId="47DCEC61"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Cecidomyiidae</w:t>
            </w:r>
            <w:proofErr w:type="spellEnd"/>
          </w:p>
        </w:tc>
        <w:tc>
          <w:tcPr>
            <w:tcW w:w="2444" w:type="dxa"/>
            <w:shd w:val="clear" w:color="auto" w:fill="auto"/>
            <w:hideMark/>
          </w:tcPr>
          <w:p w14:paraId="223E3B9A" w14:textId="28F8E6B6" w:rsidR="004C4A2C" w:rsidRPr="00AC7EB7" w:rsidRDefault="004C4A2C" w:rsidP="00974CAA">
            <w:pPr>
              <w:textAlignment w:val="baseline"/>
              <w:rPr>
                <w:rFonts w:ascii="Times New Roman" w:eastAsia="Times New Roman" w:hAnsi="Times New Roman" w:cs="Times New Roman"/>
                <w:color w:val="000000" w:themeColor="text1"/>
                <w:sz w:val="20"/>
                <w:szCs w:val="20"/>
              </w:rPr>
            </w:pPr>
            <w:r w:rsidRPr="4517E0D6">
              <w:rPr>
                <w:rFonts w:ascii="Times New Roman" w:eastAsia="Times New Roman" w:hAnsi="Times New Roman" w:cs="Times New Roman"/>
                <w:color w:val="000000" w:themeColor="text1"/>
                <w:sz w:val="20"/>
                <w:szCs w:val="20"/>
              </w:rPr>
              <w:t>-</w:t>
            </w:r>
          </w:p>
        </w:tc>
        <w:tc>
          <w:tcPr>
            <w:tcW w:w="1816" w:type="dxa"/>
            <w:shd w:val="clear" w:color="auto" w:fill="auto"/>
            <w:hideMark/>
          </w:tcPr>
          <w:p w14:paraId="4881487B" w14:textId="3B92B281"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Gall gnat</w:t>
            </w:r>
          </w:p>
        </w:tc>
        <w:tc>
          <w:tcPr>
            <w:tcW w:w="1911" w:type="dxa"/>
          </w:tcPr>
          <w:p w14:paraId="4380BA3D" w14:textId="70F2EFB5" w:rsidR="004C4A2C" w:rsidRPr="00AC7EB7" w:rsidRDefault="61E0569C"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25</w:t>
            </w:r>
          </w:p>
        </w:tc>
        <w:tc>
          <w:tcPr>
            <w:tcW w:w="721" w:type="dxa"/>
            <w:shd w:val="clear" w:color="auto" w:fill="auto"/>
            <w:hideMark/>
          </w:tcPr>
          <w:p w14:paraId="22C65FBE" w14:textId="2D2A1BFE"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37.5</w:t>
            </w:r>
          </w:p>
        </w:tc>
        <w:tc>
          <w:tcPr>
            <w:tcW w:w="847" w:type="dxa"/>
            <w:shd w:val="clear" w:color="auto" w:fill="auto"/>
            <w:hideMark/>
          </w:tcPr>
          <w:p w14:paraId="2F53B352" w14:textId="5E71B0A5"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29</w:t>
            </w:r>
          </w:p>
        </w:tc>
        <w:tc>
          <w:tcPr>
            <w:tcW w:w="735" w:type="dxa"/>
            <w:shd w:val="clear" w:color="auto" w:fill="auto"/>
            <w:hideMark/>
          </w:tcPr>
          <w:p w14:paraId="39132C94" w14:textId="3CD2C6B3"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21.9</w:t>
            </w:r>
          </w:p>
        </w:tc>
      </w:tr>
      <w:tr w:rsidR="004C4A2C" w:rsidRPr="00AC7EB7" w14:paraId="20A0F610" w14:textId="77777777" w:rsidTr="2DD3B2D8">
        <w:tc>
          <w:tcPr>
            <w:tcW w:w="1087" w:type="dxa"/>
          </w:tcPr>
          <w:p w14:paraId="523F3A0F" w14:textId="0634BAB8"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5EA33B2C" w14:textId="7A488266"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3721EC23" w14:textId="071239E5"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Pr>
          <w:p w14:paraId="2B6CDCCC" w14:textId="3C994D89"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Tetragnathidae</w:t>
            </w:r>
            <w:proofErr w:type="spellEnd"/>
          </w:p>
        </w:tc>
        <w:tc>
          <w:tcPr>
            <w:tcW w:w="2444" w:type="dxa"/>
            <w:shd w:val="clear" w:color="auto" w:fill="auto"/>
            <w:hideMark/>
          </w:tcPr>
          <w:p w14:paraId="729FA370" w14:textId="2927E635" w:rsidR="004C4A2C" w:rsidRPr="00AC7EB7" w:rsidRDefault="004C4A2C" w:rsidP="00974CAA">
            <w:pPr>
              <w:textAlignment w:val="baseline"/>
              <w:rPr>
                <w:rFonts w:ascii="Times New Roman" w:eastAsia="Times New Roman" w:hAnsi="Times New Roman" w:cs="Times New Roman"/>
                <w:i/>
                <w:iCs/>
                <w:sz w:val="20"/>
                <w:szCs w:val="20"/>
              </w:rPr>
            </w:pPr>
            <w:proofErr w:type="spellStart"/>
            <w:r w:rsidRPr="00AC7EB7">
              <w:rPr>
                <w:rFonts w:ascii="Times New Roman" w:eastAsia="Times New Roman" w:hAnsi="Times New Roman" w:cs="Times New Roman"/>
                <w:i/>
                <w:iCs/>
                <w:sz w:val="20"/>
                <w:szCs w:val="20"/>
              </w:rPr>
              <w:t>Tetragnatha</w:t>
            </w:r>
            <w:proofErr w:type="spellEnd"/>
            <w:r w:rsidRPr="00AC7EB7">
              <w:rPr>
                <w:rFonts w:ascii="Times New Roman" w:eastAsia="Times New Roman" w:hAnsi="Times New Roman" w:cs="Times New Roman"/>
                <w:i/>
                <w:iCs/>
                <w:sz w:val="20"/>
                <w:szCs w:val="20"/>
              </w:rPr>
              <w:t xml:space="preserve"> </w:t>
            </w:r>
            <w:proofErr w:type="spellStart"/>
            <w:r w:rsidRPr="00AC7EB7">
              <w:rPr>
                <w:rFonts w:ascii="Times New Roman" w:eastAsia="Times New Roman" w:hAnsi="Times New Roman" w:cs="Times New Roman"/>
                <w:i/>
                <w:iCs/>
                <w:sz w:val="20"/>
                <w:szCs w:val="20"/>
              </w:rPr>
              <w:t>shoshone</w:t>
            </w:r>
            <w:proofErr w:type="spellEnd"/>
          </w:p>
        </w:tc>
        <w:tc>
          <w:tcPr>
            <w:tcW w:w="1816" w:type="dxa"/>
            <w:shd w:val="clear" w:color="auto" w:fill="auto"/>
            <w:hideMark/>
          </w:tcPr>
          <w:p w14:paraId="714DFE04" w14:textId="384BA235" w:rsidR="004C4A2C" w:rsidRPr="00AC7EB7" w:rsidRDefault="004C4A2C" w:rsidP="00974CAA">
            <w:pPr>
              <w:textAlignment w:val="baseline"/>
              <w:rPr>
                <w:rFonts w:ascii="Times New Roman" w:eastAsia="Times New Roman" w:hAnsi="Times New Roman" w:cs="Times New Roman"/>
                <w:color w:val="000000" w:themeColor="text1"/>
                <w:sz w:val="20"/>
                <w:szCs w:val="20"/>
              </w:rPr>
            </w:pPr>
            <w:r w:rsidRPr="258E49DB">
              <w:rPr>
                <w:rFonts w:ascii="Times New Roman" w:eastAsia="Times New Roman" w:hAnsi="Times New Roman" w:cs="Times New Roman"/>
                <w:color w:val="000000" w:themeColor="text1"/>
                <w:sz w:val="20"/>
                <w:szCs w:val="20"/>
              </w:rPr>
              <w:t>Spider</w:t>
            </w:r>
          </w:p>
        </w:tc>
        <w:tc>
          <w:tcPr>
            <w:tcW w:w="1911" w:type="dxa"/>
          </w:tcPr>
          <w:p w14:paraId="5472B8E9" w14:textId="3743F95C" w:rsidR="004C4A2C" w:rsidRPr="00AC7EB7" w:rsidRDefault="62CABD0E"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22</w:t>
            </w:r>
          </w:p>
        </w:tc>
        <w:tc>
          <w:tcPr>
            <w:tcW w:w="721" w:type="dxa"/>
            <w:shd w:val="clear" w:color="auto" w:fill="auto"/>
            <w:hideMark/>
          </w:tcPr>
          <w:p w14:paraId="5816C2E2" w14:textId="5A3ACB5E"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50</w:t>
            </w:r>
            <w:r w:rsidR="4FA239F2" w:rsidRPr="56F0DE36">
              <w:rPr>
                <w:rFonts w:ascii="Times New Roman" w:eastAsia="Times New Roman" w:hAnsi="Times New Roman" w:cs="Times New Roman"/>
                <w:sz w:val="20"/>
                <w:szCs w:val="20"/>
              </w:rPr>
              <w:t>.0</w:t>
            </w:r>
          </w:p>
        </w:tc>
        <w:tc>
          <w:tcPr>
            <w:tcW w:w="847" w:type="dxa"/>
            <w:shd w:val="clear" w:color="auto" w:fill="auto"/>
            <w:hideMark/>
          </w:tcPr>
          <w:p w14:paraId="7C3F3370" w14:textId="2FA24426"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22.6</w:t>
            </w:r>
          </w:p>
        </w:tc>
        <w:tc>
          <w:tcPr>
            <w:tcW w:w="735" w:type="dxa"/>
            <w:shd w:val="clear" w:color="auto" w:fill="auto"/>
            <w:hideMark/>
          </w:tcPr>
          <w:p w14:paraId="1FA539A3" w14:textId="15F163C5"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9.4</w:t>
            </w:r>
          </w:p>
        </w:tc>
      </w:tr>
      <w:tr w:rsidR="004C4A2C" w:rsidRPr="00AC7EB7" w14:paraId="4D20F941" w14:textId="77777777" w:rsidTr="2DD3B2D8">
        <w:tc>
          <w:tcPr>
            <w:tcW w:w="1087" w:type="dxa"/>
          </w:tcPr>
          <w:p w14:paraId="0567C658" w14:textId="2FEBE7AE"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7930C8AD" w14:textId="08466B6E"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Insecta</w:t>
            </w:r>
            <w:proofErr w:type="spellEnd"/>
          </w:p>
        </w:tc>
        <w:tc>
          <w:tcPr>
            <w:tcW w:w="1076" w:type="dxa"/>
          </w:tcPr>
          <w:p w14:paraId="5F8F8337" w14:textId="460F578F"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Hemiptera</w:t>
            </w:r>
          </w:p>
        </w:tc>
        <w:tc>
          <w:tcPr>
            <w:tcW w:w="1391" w:type="dxa"/>
          </w:tcPr>
          <w:p w14:paraId="1FA9C440" w14:textId="33C1759E"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Miridae</w:t>
            </w:r>
            <w:proofErr w:type="spellEnd"/>
          </w:p>
        </w:tc>
        <w:tc>
          <w:tcPr>
            <w:tcW w:w="2444" w:type="dxa"/>
            <w:shd w:val="clear" w:color="auto" w:fill="auto"/>
            <w:hideMark/>
          </w:tcPr>
          <w:p w14:paraId="5A0C811A" w14:textId="6EE13EF5" w:rsidR="004C4A2C" w:rsidRPr="00AC7EB7" w:rsidRDefault="004C4A2C" w:rsidP="00974CAA">
            <w:pPr>
              <w:textAlignment w:val="baseline"/>
              <w:rPr>
                <w:rFonts w:ascii="Times New Roman" w:eastAsia="Times New Roman" w:hAnsi="Times New Roman" w:cs="Times New Roman"/>
                <w:i/>
                <w:iCs/>
                <w:sz w:val="20"/>
                <w:szCs w:val="20"/>
              </w:rPr>
            </w:pPr>
            <w:proofErr w:type="spellStart"/>
            <w:r w:rsidRPr="00AC7EB7">
              <w:rPr>
                <w:rFonts w:ascii="Times New Roman" w:eastAsia="Times New Roman" w:hAnsi="Times New Roman" w:cs="Times New Roman"/>
                <w:i/>
                <w:iCs/>
                <w:sz w:val="20"/>
                <w:szCs w:val="20"/>
              </w:rPr>
              <w:t>Deraecoris</w:t>
            </w:r>
            <w:proofErr w:type="spellEnd"/>
            <w:r w:rsidRPr="00AC7EB7">
              <w:rPr>
                <w:rFonts w:ascii="Times New Roman" w:eastAsia="Times New Roman" w:hAnsi="Times New Roman" w:cs="Times New Roman"/>
                <w:i/>
                <w:iCs/>
                <w:sz w:val="20"/>
                <w:szCs w:val="20"/>
              </w:rPr>
              <w:t xml:space="preserve"> grandis</w:t>
            </w:r>
          </w:p>
        </w:tc>
        <w:tc>
          <w:tcPr>
            <w:tcW w:w="1816" w:type="dxa"/>
            <w:shd w:val="clear" w:color="auto" w:fill="auto"/>
            <w:hideMark/>
          </w:tcPr>
          <w:p w14:paraId="2CC1B29D" w14:textId="581949DD" w:rsidR="004C4A2C" w:rsidRPr="00AC7EB7" w:rsidRDefault="004C4A2C" w:rsidP="00974CAA">
            <w:pP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color w:val="000000"/>
                <w:sz w:val="20"/>
                <w:szCs w:val="20"/>
              </w:rPr>
              <w:t>Plant bug</w:t>
            </w:r>
          </w:p>
        </w:tc>
        <w:tc>
          <w:tcPr>
            <w:tcW w:w="1911" w:type="dxa"/>
          </w:tcPr>
          <w:p w14:paraId="3E3A4CE1" w14:textId="0167E8F3" w:rsidR="004C4A2C" w:rsidRPr="00AC7EB7" w:rsidRDefault="62CABD0E"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20</w:t>
            </w:r>
          </w:p>
        </w:tc>
        <w:tc>
          <w:tcPr>
            <w:tcW w:w="721" w:type="dxa"/>
            <w:shd w:val="clear" w:color="auto" w:fill="auto"/>
            <w:hideMark/>
          </w:tcPr>
          <w:p w14:paraId="1DEE07A8" w14:textId="747B6E10"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16.7</w:t>
            </w:r>
          </w:p>
        </w:tc>
        <w:tc>
          <w:tcPr>
            <w:tcW w:w="847" w:type="dxa"/>
            <w:shd w:val="clear" w:color="auto" w:fill="auto"/>
            <w:hideMark/>
          </w:tcPr>
          <w:p w14:paraId="4FA86A9B" w14:textId="5D1A799A"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48.4</w:t>
            </w:r>
          </w:p>
        </w:tc>
        <w:tc>
          <w:tcPr>
            <w:tcW w:w="735" w:type="dxa"/>
            <w:shd w:val="clear" w:color="auto" w:fill="auto"/>
            <w:hideMark/>
          </w:tcPr>
          <w:p w14:paraId="0B0EAD74" w14:textId="63A95B32"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3.1</w:t>
            </w:r>
          </w:p>
        </w:tc>
      </w:tr>
      <w:tr w:rsidR="004C4A2C" w:rsidRPr="00AC7EB7" w14:paraId="7812FF55" w14:textId="77777777" w:rsidTr="2DD3B2D8">
        <w:tc>
          <w:tcPr>
            <w:tcW w:w="1087" w:type="dxa"/>
          </w:tcPr>
          <w:p w14:paraId="3378267D" w14:textId="0823D8F4"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23694FB2" w14:textId="0DAB9648"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1A2321AE" w14:textId="05B0FBD4"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423A9FBF">
              <w:rPr>
                <w:rFonts w:ascii="Times New Roman" w:eastAsia="Times New Roman" w:hAnsi="Times New Roman" w:cs="Times New Roman"/>
                <w:color w:val="000000" w:themeColor="text1"/>
                <w:sz w:val="20"/>
                <w:szCs w:val="20"/>
              </w:rPr>
              <w:t>-</w:t>
            </w:r>
          </w:p>
        </w:tc>
        <w:tc>
          <w:tcPr>
            <w:tcW w:w="1391" w:type="dxa"/>
          </w:tcPr>
          <w:p w14:paraId="50CFC4A9" w14:textId="29F6423B"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423A9FBF">
              <w:rPr>
                <w:rFonts w:ascii="Times New Roman" w:eastAsia="Times New Roman" w:hAnsi="Times New Roman" w:cs="Times New Roman"/>
                <w:color w:val="000000" w:themeColor="text1"/>
                <w:sz w:val="20"/>
                <w:szCs w:val="20"/>
              </w:rPr>
              <w:t>-</w:t>
            </w:r>
          </w:p>
        </w:tc>
        <w:tc>
          <w:tcPr>
            <w:tcW w:w="2444" w:type="dxa"/>
            <w:shd w:val="clear" w:color="auto" w:fill="auto"/>
            <w:hideMark/>
          </w:tcPr>
          <w:p w14:paraId="050722B6" w14:textId="5D4FA2C5"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423A9FBF">
              <w:rPr>
                <w:rFonts w:ascii="Times New Roman" w:eastAsia="Times New Roman" w:hAnsi="Times New Roman" w:cs="Times New Roman"/>
                <w:color w:val="000000" w:themeColor="text1"/>
                <w:sz w:val="20"/>
                <w:szCs w:val="20"/>
              </w:rPr>
              <w:t>-</w:t>
            </w:r>
          </w:p>
        </w:tc>
        <w:tc>
          <w:tcPr>
            <w:tcW w:w="1816" w:type="dxa"/>
            <w:shd w:val="clear" w:color="auto" w:fill="auto"/>
            <w:hideMark/>
          </w:tcPr>
          <w:p w14:paraId="7DCB4966" w14:textId="59C8DD35" w:rsidR="004C4A2C" w:rsidRPr="00AC7EB7" w:rsidRDefault="004C4A2C" w:rsidP="00974CAA">
            <w:pPr>
              <w:textAlignment w:val="baseline"/>
              <w:rPr>
                <w:rFonts w:ascii="Times New Roman" w:eastAsia="Times New Roman" w:hAnsi="Times New Roman" w:cs="Times New Roman"/>
                <w:color w:val="000000" w:themeColor="text1"/>
                <w:sz w:val="20"/>
                <w:szCs w:val="20"/>
              </w:rPr>
            </w:pPr>
            <w:r w:rsidRPr="258E49DB">
              <w:rPr>
                <w:rFonts w:ascii="Times New Roman" w:eastAsia="Times New Roman" w:hAnsi="Times New Roman" w:cs="Times New Roman"/>
                <w:color w:val="000000" w:themeColor="text1"/>
                <w:sz w:val="20"/>
                <w:szCs w:val="20"/>
              </w:rPr>
              <w:t>Spider</w:t>
            </w:r>
          </w:p>
        </w:tc>
        <w:tc>
          <w:tcPr>
            <w:tcW w:w="1911" w:type="dxa"/>
          </w:tcPr>
          <w:p w14:paraId="13E169B5" w14:textId="03C66941" w:rsidR="004C4A2C" w:rsidRPr="00AC7EB7" w:rsidRDefault="4B69DD25" w:rsidP="001D6D0C">
            <w:pPr>
              <w:jc w:val="center"/>
              <w:textAlignment w:val="baseline"/>
              <w:rPr>
                <w:rFonts w:ascii="Times New Roman" w:eastAsia="Times New Roman" w:hAnsi="Times New Roman" w:cs="Times New Roman"/>
                <w:sz w:val="20"/>
                <w:szCs w:val="20"/>
              </w:rPr>
            </w:pPr>
            <w:r w:rsidRPr="2DD3B2D8">
              <w:rPr>
                <w:rFonts w:ascii="Times New Roman" w:eastAsia="Times New Roman" w:hAnsi="Times New Roman" w:cs="Times New Roman"/>
                <w:sz w:val="20"/>
                <w:szCs w:val="20"/>
              </w:rPr>
              <w:t>20</w:t>
            </w:r>
          </w:p>
        </w:tc>
        <w:tc>
          <w:tcPr>
            <w:tcW w:w="721" w:type="dxa"/>
            <w:shd w:val="clear" w:color="auto" w:fill="auto"/>
            <w:hideMark/>
          </w:tcPr>
          <w:p w14:paraId="7ACBD17A" w14:textId="008F489D"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12.5</w:t>
            </w:r>
          </w:p>
        </w:tc>
        <w:tc>
          <w:tcPr>
            <w:tcW w:w="847" w:type="dxa"/>
            <w:shd w:val="clear" w:color="auto" w:fill="auto"/>
            <w:hideMark/>
          </w:tcPr>
          <w:p w14:paraId="7830263C" w14:textId="4543EBD9"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12.9</w:t>
            </w:r>
          </w:p>
        </w:tc>
        <w:tc>
          <w:tcPr>
            <w:tcW w:w="735" w:type="dxa"/>
            <w:shd w:val="clear" w:color="auto" w:fill="auto"/>
            <w:hideMark/>
          </w:tcPr>
          <w:p w14:paraId="6A37C1CF" w14:textId="17588B0C" w:rsidR="004C4A2C" w:rsidRPr="00AC7EB7" w:rsidRDefault="004C4A2C" w:rsidP="001D6D0C">
            <w:pPr>
              <w:jc w:val="center"/>
              <w:textAlignment w:val="baseline"/>
              <w:rPr>
                <w:rFonts w:ascii="Times New Roman" w:eastAsia="Times New Roman" w:hAnsi="Times New Roman" w:cs="Times New Roman"/>
                <w:sz w:val="20"/>
                <w:szCs w:val="20"/>
              </w:rPr>
            </w:pPr>
            <w:r w:rsidRPr="00AC7EB7">
              <w:rPr>
                <w:rFonts w:ascii="Times New Roman" w:eastAsia="Times New Roman" w:hAnsi="Times New Roman" w:cs="Times New Roman"/>
                <w:sz w:val="20"/>
                <w:szCs w:val="20"/>
              </w:rPr>
              <w:t>40.6</w:t>
            </w:r>
          </w:p>
        </w:tc>
      </w:tr>
      <w:tr w:rsidR="004C4A2C" w:rsidRPr="00AC7EB7" w14:paraId="7CA0E285" w14:textId="77777777" w:rsidTr="2DD3B2D8">
        <w:tc>
          <w:tcPr>
            <w:tcW w:w="1087" w:type="dxa"/>
          </w:tcPr>
          <w:p w14:paraId="7EB05D90" w14:textId="6246BAD7"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4F026382" w14:textId="46DAB3DD"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29B0585B" w14:textId="47822234"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Pr>
          <w:p w14:paraId="6D3A64A3" w14:textId="5C38368F"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Linyphiidae</w:t>
            </w:r>
            <w:proofErr w:type="spellEnd"/>
          </w:p>
        </w:tc>
        <w:tc>
          <w:tcPr>
            <w:tcW w:w="2444" w:type="dxa"/>
            <w:shd w:val="clear" w:color="auto" w:fill="auto"/>
          </w:tcPr>
          <w:p w14:paraId="7433A94A" w14:textId="04B3BCCB" w:rsidR="004C4A2C" w:rsidRPr="00AC7EB7" w:rsidRDefault="004C4A2C" w:rsidP="00974CAA">
            <w:pPr>
              <w:textAlignment w:val="baseline"/>
              <w:rPr>
                <w:rFonts w:ascii="Times New Roman" w:eastAsia="Times New Roman" w:hAnsi="Times New Roman" w:cs="Times New Roman"/>
                <w:i/>
                <w:iCs/>
                <w:color w:val="000000"/>
                <w:sz w:val="20"/>
                <w:szCs w:val="20"/>
              </w:rPr>
            </w:pPr>
            <w:proofErr w:type="spellStart"/>
            <w:r w:rsidRPr="00AC7EB7">
              <w:rPr>
                <w:rFonts w:ascii="Times New Roman" w:eastAsia="Times New Roman" w:hAnsi="Times New Roman" w:cs="Times New Roman"/>
                <w:i/>
                <w:iCs/>
                <w:color w:val="000000"/>
                <w:sz w:val="20"/>
                <w:szCs w:val="20"/>
              </w:rPr>
              <w:t>Helophora</w:t>
            </w:r>
            <w:proofErr w:type="spellEnd"/>
            <w:r w:rsidRPr="00AC7EB7">
              <w:rPr>
                <w:rFonts w:ascii="Times New Roman" w:eastAsia="Times New Roman" w:hAnsi="Times New Roman" w:cs="Times New Roman"/>
                <w:i/>
                <w:iCs/>
                <w:color w:val="000000"/>
                <w:sz w:val="20"/>
                <w:szCs w:val="20"/>
              </w:rPr>
              <w:t xml:space="preserve"> insignis</w:t>
            </w:r>
          </w:p>
        </w:tc>
        <w:tc>
          <w:tcPr>
            <w:tcW w:w="1816" w:type="dxa"/>
            <w:shd w:val="clear" w:color="auto" w:fill="auto"/>
          </w:tcPr>
          <w:p w14:paraId="7CF26142" w14:textId="3EE57B0A"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Sheetweb</w:t>
            </w:r>
            <w:proofErr w:type="spellEnd"/>
            <w:r w:rsidRPr="00AC7EB7">
              <w:rPr>
                <w:rFonts w:ascii="Times New Roman" w:eastAsia="Times New Roman" w:hAnsi="Times New Roman" w:cs="Times New Roman"/>
                <w:color w:val="000000"/>
                <w:sz w:val="20"/>
                <w:szCs w:val="20"/>
              </w:rPr>
              <w:t xml:space="preserve"> spider</w:t>
            </w:r>
          </w:p>
        </w:tc>
        <w:tc>
          <w:tcPr>
            <w:tcW w:w="1911" w:type="dxa"/>
          </w:tcPr>
          <w:p w14:paraId="7F632238" w14:textId="0E79EB8A" w:rsidR="004C4A2C" w:rsidRPr="00AC7EB7" w:rsidRDefault="4092704D" w:rsidP="001D6D0C">
            <w:pPr>
              <w:jc w:val="center"/>
              <w:textAlignment w:val="baseline"/>
              <w:rPr>
                <w:rFonts w:ascii="Times New Roman" w:eastAsia="Times New Roman" w:hAnsi="Times New Roman" w:cs="Times New Roman"/>
                <w:color w:val="000000"/>
                <w:sz w:val="20"/>
                <w:szCs w:val="20"/>
              </w:rPr>
            </w:pPr>
            <w:r w:rsidRPr="2DD3B2D8">
              <w:rPr>
                <w:rFonts w:ascii="Times New Roman" w:eastAsia="Times New Roman" w:hAnsi="Times New Roman" w:cs="Times New Roman"/>
                <w:color w:val="000000" w:themeColor="text1"/>
                <w:sz w:val="20"/>
                <w:szCs w:val="20"/>
              </w:rPr>
              <w:t>20</w:t>
            </w:r>
          </w:p>
        </w:tc>
        <w:tc>
          <w:tcPr>
            <w:tcW w:w="721" w:type="dxa"/>
            <w:shd w:val="clear" w:color="auto" w:fill="auto"/>
          </w:tcPr>
          <w:p w14:paraId="798A1809" w14:textId="62DACFCF"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4.2</w:t>
            </w:r>
          </w:p>
        </w:tc>
        <w:tc>
          <w:tcPr>
            <w:tcW w:w="847" w:type="dxa"/>
            <w:shd w:val="clear" w:color="auto" w:fill="auto"/>
          </w:tcPr>
          <w:p w14:paraId="41C9033C" w14:textId="7ECAE50B"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12.9</w:t>
            </w:r>
          </w:p>
        </w:tc>
        <w:tc>
          <w:tcPr>
            <w:tcW w:w="735" w:type="dxa"/>
            <w:shd w:val="clear" w:color="auto" w:fill="auto"/>
          </w:tcPr>
          <w:p w14:paraId="578DF946" w14:textId="457CDF67"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46.9</w:t>
            </w:r>
          </w:p>
        </w:tc>
      </w:tr>
      <w:tr w:rsidR="004C4A2C" w:rsidRPr="00AC7EB7" w14:paraId="0240B4D3" w14:textId="77777777" w:rsidTr="2DD3B2D8">
        <w:tc>
          <w:tcPr>
            <w:tcW w:w="1087" w:type="dxa"/>
          </w:tcPr>
          <w:p w14:paraId="27F08E8B" w14:textId="4E7ABEC5"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52992C6F" w14:textId="13F715F9"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594A722B" w14:textId="3D81A6C3"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Pr>
          <w:p w14:paraId="180ABF47" w14:textId="7BA9AD0C"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Philodromidae</w:t>
            </w:r>
            <w:proofErr w:type="spellEnd"/>
          </w:p>
        </w:tc>
        <w:tc>
          <w:tcPr>
            <w:tcW w:w="2444" w:type="dxa"/>
            <w:shd w:val="clear" w:color="auto" w:fill="auto"/>
          </w:tcPr>
          <w:p w14:paraId="6F58D098" w14:textId="3E764100" w:rsidR="004C4A2C" w:rsidRPr="00AC7EB7" w:rsidRDefault="004C4A2C" w:rsidP="00974CAA">
            <w:pPr>
              <w:textAlignment w:val="baseline"/>
              <w:rPr>
                <w:rFonts w:ascii="Times New Roman" w:eastAsia="Times New Roman" w:hAnsi="Times New Roman" w:cs="Times New Roman"/>
                <w:i/>
                <w:iCs/>
                <w:color w:val="000000"/>
                <w:sz w:val="20"/>
                <w:szCs w:val="20"/>
              </w:rPr>
            </w:pPr>
            <w:proofErr w:type="spellStart"/>
            <w:r w:rsidRPr="00AC7EB7">
              <w:rPr>
                <w:rFonts w:ascii="Times New Roman" w:eastAsia="Times New Roman" w:hAnsi="Times New Roman" w:cs="Times New Roman"/>
                <w:i/>
                <w:iCs/>
                <w:color w:val="000000"/>
                <w:sz w:val="20"/>
                <w:szCs w:val="20"/>
              </w:rPr>
              <w:t>Philodromus</w:t>
            </w:r>
            <w:proofErr w:type="spellEnd"/>
            <w:r w:rsidRPr="00AC7EB7">
              <w:rPr>
                <w:rFonts w:ascii="Times New Roman" w:eastAsia="Times New Roman" w:hAnsi="Times New Roman" w:cs="Times New Roman"/>
                <w:i/>
                <w:iCs/>
                <w:color w:val="000000"/>
                <w:sz w:val="20"/>
                <w:szCs w:val="20"/>
              </w:rPr>
              <w:t xml:space="preserve"> </w:t>
            </w:r>
            <w:proofErr w:type="spellStart"/>
            <w:r w:rsidRPr="00AC7EB7">
              <w:rPr>
                <w:rFonts w:ascii="Times New Roman" w:eastAsia="Times New Roman" w:hAnsi="Times New Roman" w:cs="Times New Roman"/>
                <w:i/>
                <w:iCs/>
                <w:color w:val="000000"/>
                <w:sz w:val="20"/>
                <w:szCs w:val="20"/>
              </w:rPr>
              <w:t>praelustris</w:t>
            </w:r>
            <w:proofErr w:type="spellEnd"/>
          </w:p>
        </w:tc>
        <w:tc>
          <w:tcPr>
            <w:tcW w:w="1816" w:type="dxa"/>
            <w:shd w:val="clear" w:color="auto" w:fill="auto"/>
          </w:tcPr>
          <w:p w14:paraId="3D475433" w14:textId="3CB314B1"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 xml:space="preserve">Running </w:t>
            </w:r>
            <w:r>
              <w:rPr>
                <w:rFonts w:ascii="Times New Roman" w:eastAsia="Times New Roman" w:hAnsi="Times New Roman" w:cs="Times New Roman"/>
                <w:color w:val="000000"/>
                <w:sz w:val="20"/>
                <w:szCs w:val="20"/>
              </w:rPr>
              <w:t>c</w:t>
            </w:r>
            <w:r w:rsidRPr="00AC7EB7">
              <w:rPr>
                <w:rFonts w:ascii="Times New Roman" w:eastAsia="Times New Roman" w:hAnsi="Times New Roman" w:cs="Times New Roman"/>
                <w:color w:val="000000"/>
                <w:sz w:val="20"/>
                <w:szCs w:val="20"/>
              </w:rPr>
              <w:t xml:space="preserve">rab </w:t>
            </w:r>
            <w:r>
              <w:rPr>
                <w:rFonts w:ascii="Times New Roman" w:eastAsia="Times New Roman" w:hAnsi="Times New Roman" w:cs="Times New Roman"/>
                <w:color w:val="000000"/>
                <w:sz w:val="20"/>
                <w:szCs w:val="20"/>
              </w:rPr>
              <w:t>s</w:t>
            </w:r>
            <w:r w:rsidRPr="00AC7EB7">
              <w:rPr>
                <w:rFonts w:ascii="Times New Roman" w:eastAsia="Times New Roman" w:hAnsi="Times New Roman" w:cs="Times New Roman"/>
                <w:color w:val="000000"/>
                <w:sz w:val="20"/>
                <w:szCs w:val="20"/>
              </w:rPr>
              <w:t>pide</w:t>
            </w:r>
            <w:r>
              <w:rPr>
                <w:rFonts w:ascii="Times New Roman" w:eastAsia="Times New Roman" w:hAnsi="Times New Roman" w:cs="Times New Roman"/>
                <w:color w:val="000000"/>
                <w:sz w:val="20"/>
                <w:szCs w:val="20"/>
              </w:rPr>
              <w:t>r</w:t>
            </w:r>
          </w:p>
        </w:tc>
        <w:tc>
          <w:tcPr>
            <w:tcW w:w="1911" w:type="dxa"/>
          </w:tcPr>
          <w:p w14:paraId="26FA9A59" w14:textId="0037FD90" w:rsidR="004C4A2C" w:rsidRPr="00AC7EB7" w:rsidRDefault="14CFF100" w:rsidP="001D6D0C">
            <w:pPr>
              <w:jc w:val="center"/>
              <w:textAlignment w:val="baseline"/>
              <w:rPr>
                <w:rFonts w:ascii="Times New Roman" w:eastAsia="Times New Roman" w:hAnsi="Times New Roman" w:cs="Times New Roman"/>
                <w:color w:val="000000"/>
                <w:sz w:val="20"/>
                <w:szCs w:val="20"/>
              </w:rPr>
            </w:pPr>
            <w:r w:rsidRPr="2DD3B2D8">
              <w:rPr>
                <w:rFonts w:ascii="Times New Roman" w:eastAsia="Times New Roman" w:hAnsi="Times New Roman" w:cs="Times New Roman"/>
                <w:color w:val="000000" w:themeColor="text1"/>
                <w:sz w:val="20"/>
                <w:szCs w:val="20"/>
              </w:rPr>
              <w:t>20</w:t>
            </w:r>
          </w:p>
        </w:tc>
        <w:tc>
          <w:tcPr>
            <w:tcW w:w="721" w:type="dxa"/>
            <w:shd w:val="clear" w:color="auto" w:fill="auto"/>
          </w:tcPr>
          <w:p w14:paraId="74760177" w14:textId="57DBD155"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37.5</w:t>
            </w:r>
          </w:p>
        </w:tc>
        <w:tc>
          <w:tcPr>
            <w:tcW w:w="847" w:type="dxa"/>
            <w:shd w:val="clear" w:color="auto" w:fill="auto"/>
          </w:tcPr>
          <w:p w14:paraId="6E23235F" w14:textId="74837A68"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19.4</w:t>
            </w:r>
          </w:p>
        </w:tc>
        <w:tc>
          <w:tcPr>
            <w:tcW w:w="735" w:type="dxa"/>
            <w:shd w:val="clear" w:color="auto" w:fill="auto"/>
          </w:tcPr>
          <w:p w14:paraId="5510D824" w14:textId="6BE312A3"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15.6</w:t>
            </w:r>
          </w:p>
        </w:tc>
      </w:tr>
      <w:tr w:rsidR="004C4A2C" w:rsidRPr="00AC7EB7" w14:paraId="2DD7A11A" w14:textId="77777777" w:rsidTr="2DD3B2D8">
        <w:tc>
          <w:tcPr>
            <w:tcW w:w="1087" w:type="dxa"/>
          </w:tcPr>
          <w:p w14:paraId="21FC47C6" w14:textId="55F55E49"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665A35CB" w14:textId="564402A6"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2DCE95CC" w14:textId="368F7B54"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Pr>
          <w:p w14:paraId="69557FE9" w14:textId="109F052F"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Araneidae</w:t>
            </w:r>
          </w:p>
        </w:tc>
        <w:tc>
          <w:tcPr>
            <w:tcW w:w="2444" w:type="dxa"/>
            <w:shd w:val="clear" w:color="auto" w:fill="auto"/>
          </w:tcPr>
          <w:p w14:paraId="1018EE75" w14:textId="65C4F1A4" w:rsidR="004C4A2C" w:rsidRPr="00AC7EB7" w:rsidRDefault="004C4A2C" w:rsidP="00974CAA">
            <w:pPr>
              <w:textAlignment w:val="baseline"/>
              <w:rPr>
                <w:rFonts w:ascii="Times New Roman" w:eastAsia="Times New Roman" w:hAnsi="Times New Roman" w:cs="Times New Roman"/>
                <w:i/>
                <w:iCs/>
                <w:color w:val="000000"/>
                <w:sz w:val="20"/>
                <w:szCs w:val="20"/>
              </w:rPr>
            </w:pPr>
            <w:r w:rsidRPr="00AC7EB7">
              <w:rPr>
                <w:rFonts w:ascii="Times New Roman" w:eastAsia="Times New Roman" w:hAnsi="Times New Roman" w:cs="Times New Roman"/>
                <w:i/>
                <w:iCs/>
                <w:color w:val="000000"/>
                <w:sz w:val="20"/>
                <w:szCs w:val="20"/>
              </w:rPr>
              <w:t xml:space="preserve">Araneus </w:t>
            </w:r>
            <w:proofErr w:type="spellStart"/>
            <w:r w:rsidRPr="00AC7EB7">
              <w:rPr>
                <w:rFonts w:ascii="Times New Roman" w:eastAsia="Times New Roman" w:hAnsi="Times New Roman" w:cs="Times New Roman"/>
                <w:i/>
                <w:iCs/>
                <w:color w:val="000000"/>
                <w:sz w:val="20"/>
                <w:szCs w:val="20"/>
              </w:rPr>
              <w:t>saevus</w:t>
            </w:r>
            <w:proofErr w:type="spellEnd"/>
          </w:p>
        </w:tc>
        <w:tc>
          <w:tcPr>
            <w:tcW w:w="1816" w:type="dxa"/>
            <w:shd w:val="clear" w:color="auto" w:fill="auto"/>
          </w:tcPr>
          <w:p w14:paraId="2780A5B1" w14:textId="1C29BD4D"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 xml:space="preserve">Fierce </w:t>
            </w:r>
            <w:proofErr w:type="spellStart"/>
            <w:r>
              <w:rPr>
                <w:rFonts w:ascii="Times New Roman" w:eastAsia="Times New Roman" w:hAnsi="Times New Roman" w:cs="Times New Roman"/>
                <w:color w:val="000000"/>
                <w:sz w:val="20"/>
                <w:szCs w:val="20"/>
              </w:rPr>
              <w:t>o</w:t>
            </w:r>
            <w:r w:rsidRPr="00AC7EB7">
              <w:rPr>
                <w:rFonts w:ascii="Times New Roman" w:eastAsia="Times New Roman" w:hAnsi="Times New Roman" w:cs="Times New Roman"/>
                <w:color w:val="000000"/>
                <w:sz w:val="20"/>
                <w:szCs w:val="20"/>
              </w:rPr>
              <w:t>rbweaver</w:t>
            </w:r>
            <w:proofErr w:type="spellEnd"/>
          </w:p>
        </w:tc>
        <w:tc>
          <w:tcPr>
            <w:tcW w:w="1911" w:type="dxa"/>
          </w:tcPr>
          <w:p w14:paraId="2299D13A" w14:textId="4EF1A2DC" w:rsidR="004C4A2C" w:rsidRPr="00AC7EB7" w:rsidRDefault="670158AF" w:rsidP="001D6D0C">
            <w:pPr>
              <w:jc w:val="center"/>
              <w:textAlignment w:val="baseline"/>
              <w:rPr>
                <w:rFonts w:ascii="Times New Roman" w:eastAsia="Times New Roman" w:hAnsi="Times New Roman" w:cs="Times New Roman"/>
                <w:color w:val="000000"/>
                <w:sz w:val="20"/>
                <w:szCs w:val="20"/>
              </w:rPr>
            </w:pPr>
            <w:r w:rsidRPr="2DD3B2D8">
              <w:rPr>
                <w:rFonts w:ascii="Times New Roman" w:eastAsia="Times New Roman" w:hAnsi="Times New Roman" w:cs="Times New Roman"/>
                <w:color w:val="000000" w:themeColor="text1"/>
                <w:sz w:val="20"/>
                <w:szCs w:val="20"/>
              </w:rPr>
              <w:t>20</w:t>
            </w:r>
          </w:p>
        </w:tc>
        <w:tc>
          <w:tcPr>
            <w:tcW w:w="721" w:type="dxa"/>
            <w:shd w:val="clear" w:color="auto" w:fill="auto"/>
          </w:tcPr>
          <w:p w14:paraId="0D615111" w14:textId="64A82B81"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33.3</w:t>
            </w:r>
          </w:p>
        </w:tc>
        <w:tc>
          <w:tcPr>
            <w:tcW w:w="847" w:type="dxa"/>
            <w:shd w:val="clear" w:color="auto" w:fill="auto"/>
          </w:tcPr>
          <w:p w14:paraId="696FC3E1" w14:textId="2710C601"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9.7</w:t>
            </w:r>
          </w:p>
        </w:tc>
        <w:tc>
          <w:tcPr>
            <w:tcW w:w="735" w:type="dxa"/>
            <w:shd w:val="clear" w:color="auto" w:fill="auto"/>
          </w:tcPr>
          <w:p w14:paraId="7FBA6C3F" w14:textId="2F09294A"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28.1</w:t>
            </w:r>
          </w:p>
        </w:tc>
      </w:tr>
      <w:tr w:rsidR="004C4A2C" w:rsidRPr="00AC7EB7" w14:paraId="0C663ACA" w14:textId="77777777" w:rsidTr="2DD3B2D8">
        <w:tc>
          <w:tcPr>
            <w:tcW w:w="1087" w:type="dxa"/>
          </w:tcPr>
          <w:p w14:paraId="32B433EE" w14:textId="7697B35E"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46390BC0" w14:textId="7CC5BA27"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158499DF" w14:textId="630D2BFF"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Pr>
          <w:p w14:paraId="1B0FC0AD" w14:textId="04D191D7"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Araneidae</w:t>
            </w:r>
          </w:p>
        </w:tc>
        <w:tc>
          <w:tcPr>
            <w:tcW w:w="2444" w:type="dxa"/>
            <w:shd w:val="clear" w:color="auto" w:fill="auto"/>
          </w:tcPr>
          <w:p w14:paraId="465F7D52" w14:textId="0AA41262" w:rsidR="004C4A2C" w:rsidRPr="00AC7EB7" w:rsidRDefault="004C4A2C" w:rsidP="00974CAA">
            <w:pPr>
              <w:textAlignment w:val="baseline"/>
              <w:rPr>
                <w:rFonts w:ascii="Times New Roman" w:eastAsia="Times New Roman" w:hAnsi="Times New Roman" w:cs="Times New Roman"/>
                <w:i/>
                <w:iCs/>
                <w:color w:val="000000"/>
                <w:sz w:val="20"/>
                <w:szCs w:val="20"/>
              </w:rPr>
            </w:pPr>
            <w:r w:rsidRPr="00AC7EB7">
              <w:rPr>
                <w:rFonts w:ascii="Times New Roman" w:eastAsia="Times New Roman" w:hAnsi="Times New Roman" w:cs="Times New Roman"/>
                <w:i/>
                <w:iCs/>
                <w:color w:val="000000"/>
                <w:sz w:val="20"/>
                <w:szCs w:val="20"/>
              </w:rPr>
              <w:t xml:space="preserve">Araneus </w:t>
            </w:r>
            <w:proofErr w:type="spellStart"/>
            <w:r w:rsidRPr="00AC7EB7">
              <w:rPr>
                <w:rFonts w:ascii="Times New Roman" w:eastAsia="Times New Roman" w:hAnsi="Times New Roman" w:cs="Times New Roman"/>
                <w:i/>
                <w:iCs/>
                <w:color w:val="000000"/>
                <w:sz w:val="20"/>
                <w:szCs w:val="20"/>
              </w:rPr>
              <w:t>guttulatus</w:t>
            </w:r>
            <w:proofErr w:type="spellEnd"/>
          </w:p>
        </w:tc>
        <w:tc>
          <w:tcPr>
            <w:tcW w:w="1816" w:type="dxa"/>
            <w:shd w:val="clear" w:color="auto" w:fill="auto"/>
          </w:tcPr>
          <w:p w14:paraId="58578FC6" w14:textId="743CD064"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 xml:space="preserve">Red-backed </w:t>
            </w:r>
            <w:proofErr w:type="spellStart"/>
            <w:r>
              <w:rPr>
                <w:rFonts w:ascii="Times New Roman" w:eastAsia="Times New Roman" w:hAnsi="Times New Roman" w:cs="Times New Roman"/>
                <w:color w:val="000000"/>
                <w:sz w:val="20"/>
                <w:szCs w:val="20"/>
              </w:rPr>
              <w:t>o</w:t>
            </w:r>
            <w:r w:rsidRPr="00AC7EB7">
              <w:rPr>
                <w:rFonts w:ascii="Times New Roman" w:eastAsia="Times New Roman" w:hAnsi="Times New Roman" w:cs="Times New Roman"/>
                <w:color w:val="000000"/>
                <w:sz w:val="20"/>
                <w:szCs w:val="20"/>
              </w:rPr>
              <w:t>rbweaver</w:t>
            </w:r>
            <w:proofErr w:type="spellEnd"/>
          </w:p>
        </w:tc>
        <w:tc>
          <w:tcPr>
            <w:tcW w:w="1911" w:type="dxa"/>
          </w:tcPr>
          <w:p w14:paraId="69B04BFF" w14:textId="4BCDAD76" w:rsidR="004C4A2C" w:rsidRPr="00AC7EB7" w:rsidRDefault="096F3E50" w:rsidP="001D6D0C">
            <w:pPr>
              <w:jc w:val="center"/>
              <w:textAlignment w:val="baseline"/>
              <w:rPr>
                <w:rFonts w:ascii="Times New Roman" w:eastAsia="Times New Roman" w:hAnsi="Times New Roman" w:cs="Times New Roman"/>
                <w:color w:val="000000"/>
                <w:sz w:val="20"/>
                <w:szCs w:val="20"/>
              </w:rPr>
            </w:pPr>
            <w:r w:rsidRPr="2DD3B2D8">
              <w:rPr>
                <w:rFonts w:ascii="Times New Roman" w:eastAsia="Times New Roman" w:hAnsi="Times New Roman" w:cs="Times New Roman"/>
                <w:color w:val="000000" w:themeColor="text1"/>
                <w:sz w:val="20"/>
                <w:szCs w:val="20"/>
              </w:rPr>
              <w:t>20</w:t>
            </w:r>
          </w:p>
        </w:tc>
        <w:tc>
          <w:tcPr>
            <w:tcW w:w="721" w:type="dxa"/>
            <w:shd w:val="clear" w:color="auto" w:fill="auto"/>
          </w:tcPr>
          <w:p w14:paraId="323388BB" w14:textId="424199A6"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12.5</w:t>
            </w:r>
          </w:p>
        </w:tc>
        <w:tc>
          <w:tcPr>
            <w:tcW w:w="847" w:type="dxa"/>
            <w:shd w:val="clear" w:color="auto" w:fill="auto"/>
          </w:tcPr>
          <w:p w14:paraId="7E1133B0" w14:textId="5601E7DE"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35.5</w:t>
            </w:r>
          </w:p>
        </w:tc>
        <w:tc>
          <w:tcPr>
            <w:tcW w:w="735" w:type="dxa"/>
            <w:shd w:val="clear" w:color="auto" w:fill="auto"/>
          </w:tcPr>
          <w:p w14:paraId="74F8EB42" w14:textId="2764ECF9"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18.8</w:t>
            </w:r>
          </w:p>
        </w:tc>
      </w:tr>
      <w:tr w:rsidR="004C4A2C" w:rsidRPr="00AC7EB7" w14:paraId="0AEE0584" w14:textId="77777777" w:rsidTr="2DD3B2D8">
        <w:tc>
          <w:tcPr>
            <w:tcW w:w="1087" w:type="dxa"/>
          </w:tcPr>
          <w:p w14:paraId="3554C862" w14:textId="34C9048D"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Pr>
          <w:p w14:paraId="109828AD" w14:textId="2BD8DB54"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Pr>
          <w:p w14:paraId="385D3CDB" w14:textId="02A7786A"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423A9FBF">
              <w:rPr>
                <w:rFonts w:ascii="Times New Roman" w:eastAsia="Times New Roman" w:hAnsi="Times New Roman" w:cs="Times New Roman"/>
                <w:color w:val="000000" w:themeColor="text1"/>
                <w:sz w:val="20"/>
                <w:szCs w:val="20"/>
              </w:rPr>
              <w:t>-</w:t>
            </w:r>
          </w:p>
        </w:tc>
        <w:tc>
          <w:tcPr>
            <w:tcW w:w="1391" w:type="dxa"/>
          </w:tcPr>
          <w:p w14:paraId="6BF46663" w14:textId="27CB8537"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423A9FBF">
              <w:rPr>
                <w:rFonts w:ascii="Times New Roman" w:eastAsia="Times New Roman" w:hAnsi="Times New Roman" w:cs="Times New Roman"/>
                <w:color w:val="000000" w:themeColor="text1"/>
                <w:sz w:val="20"/>
                <w:szCs w:val="20"/>
              </w:rPr>
              <w:t>-</w:t>
            </w:r>
          </w:p>
        </w:tc>
        <w:tc>
          <w:tcPr>
            <w:tcW w:w="2444" w:type="dxa"/>
            <w:shd w:val="clear" w:color="auto" w:fill="auto"/>
          </w:tcPr>
          <w:p w14:paraId="1A08D316" w14:textId="56AB30A6" w:rsidR="004C4A2C" w:rsidRPr="007C0D42" w:rsidRDefault="004C4A2C" w:rsidP="00974CAA">
            <w:pPr>
              <w:textAlignment w:val="baseline"/>
              <w:rPr>
                <w:rFonts w:ascii="Times New Roman" w:eastAsia="Times New Roman" w:hAnsi="Times New Roman" w:cs="Times New Roman"/>
                <w:color w:val="000000" w:themeColor="text1"/>
                <w:sz w:val="20"/>
                <w:szCs w:val="20"/>
              </w:rPr>
            </w:pPr>
            <w:r w:rsidRPr="423A9FBF">
              <w:rPr>
                <w:rFonts w:ascii="Times New Roman" w:eastAsia="Times New Roman" w:hAnsi="Times New Roman" w:cs="Times New Roman"/>
                <w:color w:val="000000" w:themeColor="text1"/>
                <w:sz w:val="20"/>
                <w:szCs w:val="20"/>
              </w:rPr>
              <w:t>-</w:t>
            </w:r>
          </w:p>
        </w:tc>
        <w:tc>
          <w:tcPr>
            <w:tcW w:w="1816" w:type="dxa"/>
            <w:shd w:val="clear" w:color="auto" w:fill="auto"/>
          </w:tcPr>
          <w:p w14:paraId="5F96B4DA" w14:textId="1B46D70E" w:rsidR="004C4A2C" w:rsidRPr="00AC7EB7" w:rsidRDefault="004C4A2C" w:rsidP="00974CAA">
            <w:pPr>
              <w:textAlignment w:val="baseline"/>
              <w:rPr>
                <w:rFonts w:ascii="Times New Roman" w:eastAsia="Times New Roman" w:hAnsi="Times New Roman" w:cs="Times New Roman"/>
                <w:color w:val="000000"/>
                <w:sz w:val="20"/>
                <w:szCs w:val="20"/>
              </w:rPr>
            </w:pPr>
            <w:r w:rsidRPr="258E49DB">
              <w:rPr>
                <w:rFonts w:ascii="Times New Roman" w:eastAsia="Times New Roman" w:hAnsi="Times New Roman" w:cs="Times New Roman"/>
                <w:color w:val="000000" w:themeColor="text1"/>
                <w:sz w:val="20"/>
                <w:szCs w:val="20"/>
              </w:rPr>
              <w:t>Spider</w:t>
            </w:r>
          </w:p>
        </w:tc>
        <w:tc>
          <w:tcPr>
            <w:tcW w:w="1911" w:type="dxa"/>
          </w:tcPr>
          <w:p w14:paraId="31D97969" w14:textId="2F30B057" w:rsidR="004C4A2C" w:rsidRPr="00AC7EB7" w:rsidRDefault="0FE1D0F4" w:rsidP="001D6D0C">
            <w:pPr>
              <w:jc w:val="center"/>
              <w:textAlignment w:val="baseline"/>
              <w:rPr>
                <w:rFonts w:ascii="Times New Roman" w:eastAsia="Times New Roman" w:hAnsi="Times New Roman" w:cs="Times New Roman"/>
                <w:color w:val="000000"/>
                <w:sz w:val="20"/>
                <w:szCs w:val="20"/>
              </w:rPr>
            </w:pPr>
            <w:r w:rsidRPr="2DD3B2D8">
              <w:rPr>
                <w:rFonts w:ascii="Times New Roman" w:eastAsia="Times New Roman" w:hAnsi="Times New Roman" w:cs="Times New Roman"/>
                <w:color w:val="000000" w:themeColor="text1"/>
                <w:sz w:val="20"/>
                <w:szCs w:val="20"/>
              </w:rPr>
              <w:t>19</w:t>
            </w:r>
          </w:p>
        </w:tc>
        <w:tc>
          <w:tcPr>
            <w:tcW w:w="721" w:type="dxa"/>
            <w:shd w:val="clear" w:color="auto" w:fill="auto"/>
          </w:tcPr>
          <w:p w14:paraId="33A50270" w14:textId="116D86CF"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12.5</w:t>
            </w:r>
          </w:p>
        </w:tc>
        <w:tc>
          <w:tcPr>
            <w:tcW w:w="847" w:type="dxa"/>
            <w:shd w:val="clear" w:color="auto" w:fill="auto"/>
          </w:tcPr>
          <w:p w14:paraId="5C5B4419" w14:textId="076EF6C0"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19.4</w:t>
            </w:r>
          </w:p>
        </w:tc>
        <w:tc>
          <w:tcPr>
            <w:tcW w:w="735" w:type="dxa"/>
            <w:shd w:val="clear" w:color="auto" w:fill="auto"/>
          </w:tcPr>
          <w:p w14:paraId="345062E0" w14:textId="530FFDE3"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31.2</w:t>
            </w:r>
          </w:p>
        </w:tc>
      </w:tr>
      <w:tr w:rsidR="004C4A2C" w:rsidRPr="00AC7EB7" w14:paraId="7870399C" w14:textId="77777777" w:rsidTr="2DD3B2D8">
        <w:tc>
          <w:tcPr>
            <w:tcW w:w="1087" w:type="dxa"/>
            <w:tcBorders>
              <w:bottom w:val="single" w:sz="4" w:space="0" w:color="auto"/>
            </w:tcBorders>
          </w:tcPr>
          <w:p w14:paraId="1CAAEABC" w14:textId="1EC0622D"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Arthropoda</w:t>
            </w:r>
          </w:p>
        </w:tc>
        <w:tc>
          <w:tcPr>
            <w:tcW w:w="932" w:type="dxa"/>
            <w:tcBorders>
              <w:bottom w:val="single" w:sz="4" w:space="0" w:color="auto"/>
            </w:tcBorders>
          </w:tcPr>
          <w:p w14:paraId="63FBFB19" w14:textId="2378BDBD"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Arachnida</w:t>
            </w:r>
          </w:p>
        </w:tc>
        <w:tc>
          <w:tcPr>
            <w:tcW w:w="1076" w:type="dxa"/>
            <w:tcBorders>
              <w:bottom w:val="single" w:sz="4" w:space="0" w:color="auto"/>
            </w:tcBorders>
          </w:tcPr>
          <w:p w14:paraId="54DCCEE3" w14:textId="6772F113"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Araneae</w:t>
            </w:r>
          </w:p>
        </w:tc>
        <w:tc>
          <w:tcPr>
            <w:tcW w:w="1391" w:type="dxa"/>
            <w:tcBorders>
              <w:bottom w:val="single" w:sz="4" w:space="0" w:color="auto"/>
            </w:tcBorders>
          </w:tcPr>
          <w:p w14:paraId="35F9CE61" w14:textId="2E97D2DD" w:rsidR="004C4A2C" w:rsidRPr="00AC7EB7" w:rsidRDefault="004C4A2C" w:rsidP="00974CAA">
            <w:pPr>
              <w:textAlignment w:val="baseline"/>
              <w:rPr>
                <w:rFonts w:ascii="Times New Roman" w:eastAsia="Times New Roman" w:hAnsi="Times New Roman" w:cs="Times New Roman"/>
                <w:color w:val="000000"/>
                <w:sz w:val="20"/>
                <w:szCs w:val="20"/>
              </w:rPr>
            </w:pPr>
            <w:proofErr w:type="spellStart"/>
            <w:r w:rsidRPr="00AC7EB7">
              <w:rPr>
                <w:rFonts w:ascii="Times New Roman" w:eastAsia="Times New Roman" w:hAnsi="Times New Roman" w:cs="Times New Roman"/>
                <w:color w:val="000000"/>
                <w:sz w:val="20"/>
                <w:szCs w:val="20"/>
              </w:rPr>
              <w:t>Linyphiidae</w:t>
            </w:r>
            <w:proofErr w:type="spellEnd"/>
          </w:p>
        </w:tc>
        <w:tc>
          <w:tcPr>
            <w:tcW w:w="2444" w:type="dxa"/>
            <w:tcBorders>
              <w:bottom w:val="single" w:sz="4" w:space="0" w:color="auto"/>
            </w:tcBorders>
            <w:shd w:val="clear" w:color="auto" w:fill="auto"/>
          </w:tcPr>
          <w:p w14:paraId="4B6F3901" w14:textId="0758C9BE" w:rsidR="004C4A2C" w:rsidRPr="00AC7EB7" w:rsidRDefault="004C4A2C" w:rsidP="00974CAA">
            <w:pPr>
              <w:textAlignment w:val="baseline"/>
              <w:rPr>
                <w:rFonts w:ascii="Times New Roman" w:eastAsia="Times New Roman" w:hAnsi="Times New Roman" w:cs="Times New Roman"/>
                <w:i/>
                <w:iCs/>
                <w:color w:val="000000"/>
                <w:sz w:val="20"/>
                <w:szCs w:val="20"/>
              </w:rPr>
            </w:pPr>
            <w:proofErr w:type="spellStart"/>
            <w:r w:rsidRPr="00AC7EB7">
              <w:rPr>
                <w:rFonts w:ascii="Times New Roman" w:eastAsia="Times New Roman" w:hAnsi="Times New Roman" w:cs="Times New Roman"/>
                <w:i/>
                <w:iCs/>
                <w:color w:val="000000"/>
                <w:sz w:val="20"/>
                <w:szCs w:val="20"/>
              </w:rPr>
              <w:t>Pityohyphantes</w:t>
            </w:r>
            <w:proofErr w:type="spellEnd"/>
            <w:r w:rsidRPr="00AC7EB7">
              <w:rPr>
                <w:rFonts w:ascii="Times New Roman" w:eastAsia="Times New Roman" w:hAnsi="Times New Roman" w:cs="Times New Roman"/>
                <w:i/>
                <w:iCs/>
                <w:color w:val="000000"/>
                <w:sz w:val="20"/>
                <w:szCs w:val="20"/>
              </w:rPr>
              <w:t xml:space="preserve"> </w:t>
            </w:r>
            <w:proofErr w:type="spellStart"/>
            <w:r w:rsidRPr="00AC7EB7">
              <w:rPr>
                <w:rFonts w:ascii="Times New Roman" w:eastAsia="Times New Roman" w:hAnsi="Times New Roman" w:cs="Times New Roman"/>
                <w:i/>
                <w:iCs/>
                <w:color w:val="000000"/>
                <w:sz w:val="20"/>
                <w:szCs w:val="20"/>
              </w:rPr>
              <w:t>costatus</w:t>
            </w:r>
            <w:proofErr w:type="spellEnd"/>
          </w:p>
        </w:tc>
        <w:tc>
          <w:tcPr>
            <w:tcW w:w="1816" w:type="dxa"/>
            <w:tcBorders>
              <w:bottom w:val="single" w:sz="4" w:space="0" w:color="auto"/>
            </w:tcBorders>
            <w:shd w:val="clear" w:color="auto" w:fill="auto"/>
          </w:tcPr>
          <w:p w14:paraId="04EAA612" w14:textId="4222B876" w:rsidR="004C4A2C" w:rsidRPr="00AC7EB7" w:rsidRDefault="004C4A2C" w:rsidP="00974CAA">
            <w:pP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 xml:space="preserve">Hammock </w:t>
            </w:r>
            <w:r>
              <w:rPr>
                <w:rFonts w:ascii="Times New Roman" w:eastAsia="Times New Roman" w:hAnsi="Times New Roman" w:cs="Times New Roman"/>
                <w:color w:val="000000"/>
                <w:sz w:val="20"/>
                <w:szCs w:val="20"/>
              </w:rPr>
              <w:t>s</w:t>
            </w:r>
            <w:r w:rsidRPr="00AC7EB7">
              <w:rPr>
                <w:rFonts w:ascii="Times New Roman" w:eastAsia="Times New Roman" w:hAnsi="Times New Roman" w:cs="Times New Roman"/>
                <w:color w:val="000000"/>
                <w:sz w:val="20"/>
                <w:szCs w:val="20"/>
              </w:rPr>
              <w:t>pider</w:t>
            </w:r>
          </w:p>
        </w:tc>
        <w:tc>
          <w:tcPr>
            <w:tcW w:w="1911" w:type="dxa"/>
            <w:tcBorders>
              <w:bottom w:val="single" w:sz="4" w:space="0" w:color="auto"/>
            </w:tcBorders>
          </w:tcPr>
          <w:p w14:paraId="2855EF0F" w14:textId="704B2C8A" w:rsidR="004C4A2C" w:rsidRPr="00AC7EB7" w:rsidRDefault="410A1E22" w:rsidP="001D6D0C">
            <w:pPr>
              <w:jc w:val="center"/>
              <w:textAlignment w:val="baseline"/>
              <w:rPr>
                <w:rFonts w:ascii="Times New Roman" w:eastAsia="Times New Roman" w:hAnsi="Times New Roman" w:cs="Times New Roman"/>
                <w:color w:val="000000"/>
                <w:sz w:val="20"/>
                <w:szCs w:val="20"/>
              </w:rPr>
            </w:pPr>
            <w:r w:rsidRPr="2DD3B2D8">
              <w:rPr>
                <w:rFonts w:ascii="Times New Roman" w:eastAsia="Times New Roman" w:hAnsi="Times New Roman" w:cs="Times New Roman"/>
                <w:color w:val="000000" w:themeColor="text1"/>
                <w:sz w:val="20"/>
                <w:szCs w:val="20"/>
              </w:rPr>
              <w:t>18</w:t>
            </w:r>
          </w:p>
        </w:tc>
        <w:tc>
          <w:tcPr>
            <w:tcW w:w="721" w:type="dxa"/>
            <w:tcBorders>
              <w:bottom w:val="single" w:sz="4" w:space="0" w:color="auto"/>
            </w:tcBorders>
            <w:shd w:val="clear" w:color="auto" w:fill="auto"/>
          </w:tcPr>
          <w:p w14:paraId="38F1B7B0" w14:textId="1CC0B7C0"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37.5</w:t>
            </w:r>
          </w:p>
        </w:tc>
        <w:tc>
          <w:tcPr>
            <w:tcW w:w="847" w:type="dxa"/>
            <w:tcBorders>
              <w:bottom w:val="single" w:sz="4" w:space="0" w:color="auto"/>
            </w:tcBorders>
            <w:shd w:val="clear" w:color="auto" w:fill="auto"/>
          </w:tcPr>
          <w:p w14:paraId="2C20A8CA" w14:textId="5958C70D"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16.1</w:t>
            </w:r>
          </w:p>
        </w:tc>
        <w:tc>
          <w:tcPr>
            <w:tcW w:w="735" w:type="dxa"/>
            <w:tcBorders>
              <w:bottom w:val="single" w:sz="4" w:space="0" w:color="auto"/>
            </w:tcBorders>
            <w:shd w:val="clear" w:color="auto" w:fill="auto"/>
          </w:tcPr>
          <w:p w14:paraId="7BF81CA7" w14:textId="0229A463" w:rsidR="004C4A2C" w:rsidRPr="00AC7EB7" w:rsidRDefault="004C4A2C" w:rsidP="001D6D0C">
            <w:pPr>
              <w:jc w:val="center"/>
              <w:textAlignment w:val="baseline"/>
              <w:rPr>
                <w:rFonts w:ascii="Times New Roman" w:eastAsia="Times New Roman" w:hAnsi="Times New Roman" w:cs="Times New Roman"/>
                <w:color w:val="000000"/>
                <w:sz w:val="20"/>
                <w:szCs w:val="20"/>
              </w:rPr>
            </w:pPr>
            <w:r w:rsidRPr="00AC7EB7">
              <w:rPr>
                <w:rFonts w:ascii="Times New Roman" w:eastAsia="Times New Roman" w:hAnsi="Times New Roman" w:cs="Times New Roman"/>
                <w:color w:val="000000"/>
                <w:sz w:val="20"/>
                <w:szCs w:val="20"/>
              </w:rPr>
              <w:t>12.5</w:t>
            </w:r>
          </w:p>
        </w:tc>
      </w:tr>
    </w:tbl>
    <w:p w14:paraId="7D76B963" w14:textId="77777777" w:rsidR="0042123D" w:rsidRDefault="0042123D" w:rsidP="00F35F90">
      <w:pPr>
        <w:rPr>
          <w:rFonts w:ascii="Times New Roman" w:hAnsi="Times New Roman" w:cs="Times New Roman"/>
        </w:rPr>
      </w:pPr>
    </w:p>
    <w:p w14:paraId="2A5555D9" w14:textId="77777777" w:rsidR="00B52E37" w:rsidRDefault="00B52E37" w:rsidP="00F35F90">
      <w:pPr>
        <w:rPr>
          <w:rFonts w:ascii="Times New Roman" w:hAnsi="Times New Roman" w:cs="Times New Roman"/>
        </w:rPr>
      </w:pPr>
    </w:p>
    <w:p w14:paraId="5CF7CAEF" w14:textId="3600646E" w:rsidR="00A11C81" w:rsidRDefault="00A11C81">
      <w:pPr>
        <w:rPr>
          <w:rFonts w:ascii="Times New Roman" w:hAnsi="Times New Roman" w:cs="Times New Roman"/>
        </w:rPr>
      </w:pPr>
      <w:r>
        <w:rPr>
          <w:rFonts w:ascii="Times New Roman" w:hAnsi="Times New Roman" w:cs="Times New Roman"/>
        </w:rPr>
        <w:br w:type="page"/>
      </w:r>
    </w:p>
    <w:p w14:paraId="48199A4A" w14:textId="77777777" w:rsidR="00B52E37" w:rsidRDefault="00B52E37" w:rsidP="00F35F90">
      <w:pPr>
        <w:rPr>
          <w:rFonts w:ascii="Times New Roman" w:hAnsi="Times New Roman" w:cs="Times New Roman"/>
        </w:rPr>
      </w:pPr>
    </w:p>
    <w:tbl>
      <w:tblPr>
        <w:tblW w:w="12960" w:type="dxa"/>
        <w:tblCellMar>
          <w:left w:w="0" w:type="dxa"/>
          <w:right w:w="0" w:type="dxa"/>
        </w:tblCellMar>
        <w:tblLook w:val="04A0" w:firstRow="1" w:lastRow="0" w:firstColumn="1" w:lastColumn="0" w:noHBand="0" w:noVBand="1"/>
      </w:tblPr>
      <w:tblGrid>
        <w:gridCol w:w="1350"/>
        <w:gridCol w:w="1730"/>
        <w:gridCol w:w="2023"/>
        <w:gridCol w:w="3163"/>
        <w:gridCol w:w="2136"/>
        <w:gridCol w:w="879"/>
        <w:gridCol w:w="838"/>
        <w:gridCol w:w="841"/>
      </w:tblGrid>
      <w:tr w:rsidR="000D77DB" w:rsidRPr="00884B2C" w14:paraId="7DBDCDC3" w14:textId="77777777" w:rsidTr="5E51E974">
        <w:trPr>
          <w:trHeight w:val="449"/>
        </w:trPr>
        <w:tc>
          <w:tcPr>
            <w:tcW w:w="12960" w:type="dxa"/>
            <w:gridSpan w:val="8"/>
          </w:tcPr>
          <w:p w14:paraId="0F3BA1E0" w14:textId="0676B5E7" w:rsidR="000D77DB" w:rsidRPr="003525F0" w:rsidRDefault="000D77DB" w:rsidP="003525F0">
            <w:pPr>
              <w:rPr>
                <w:rFonts w:ascii="Times New Roman" w:hAnsi="Times New Roman" w:cs="Times New Roman"/>
              </w:rPr>
            </w:pPr>
            <w:r w:rsidRPr="00F35F90">
              <w:rPr>
                <w:rFonts w:ascii="Times New Roman" w:hAnsi="Times New Roman" w:cs="Times New Roman"/>
                <w:b/>
                <w:bCs/>
              </w:rPr>
              <w:t xml:space="preserve">Table </w:t>
            </w:r>
            <w:r>
              <w:rPr>
                <w:rFonts w:ascii="Times New Roman" w:hAnsi="Times New Roman" w:cs="Times New Roman"/>
                <w:b/>
                <w:bCs/>
              </w:rPr>
              <w:t>X</w:t>
            </w:r>
            <w:r w:rsidRPr="00F35F90">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 xml:space="preserve">Frequency of occurrence (%) of </w:t>
            </w:r>
            <w:r w:rsidRPr="18E5ACFF">
              <w:rPr>
                <w:rFonts w:ascii="Times New Roman" w:hAnsi="Times New Roman" w:cs="Times New Roman"/>
              </w:rPr>
              <w:t>15</w:t>
            </w:r>
            <w:r>
              <w:rPr>
                <w:rFonts w:ascii="Times New Roman" w:hAnsi="Times New Roman" w:cs="Times New Roman"/>
              </w:rPr>
              <w:t xml:space="preserve"> prey families identified in the diets of black-throated blue warblers by survey period at the Hubbard Brook Experimental Forest, New Hampshire, USA. </w:t>
            </w:r>
          </w:p>
        </w:tc>
      </w:tr>
      <w:tr w:rsidR="000D77DB" w:rsidRPr="00884B2C" w14:paraId="36760D3A" w14:textId="77777777" w:rsidTr="000D77DB">
        <w:trPr>
          <w:trHeight w:val="326"/>
        </w:trPr>
        <w:tc>
          <w:tcPr>
            <w:tcW w:w="1350" w:type="dxa"/>
            <w:tcBorders>
              <w:top w:val="single" w:sz="4" w:space="0" w:color="auto"/>
            </w:tcBorders>
          </w:tcPr>
          <w:p w14:paraId="48BD7F7E" w14:textId="77777777" w:rsidR="000D77DB" w:rsidRPr="00884B2C" w:rsidRDefault="000D77DB" w:rsidP="000D77DB">
            <w:pPr>
              <w:textAlignment w:val="baseline"/>
              <w:rPr>
                <w:rFonts w:ascii="Times New Roman" w:eastAsia="Times New Roman" w:hAnsi="Times New Roman" w:cs="Times New Roman"/>
                <w:color w:val="000000"/>
              </w:rPr>
            </w:pPr>
          </w:p>
        </w:tc>
        <w:tc>
          <w:tcPr>
            <w:tcW w:w="1730" w:type="dxa"/>
            <w:tcBorders>
              <w:top w:val="single" w:sz="4" w:space="0" w:color="auto"/>
            </w:tcBorders>
          </w:tcPr>
          <w:p w14:paraId="28D0F10C" w14:textId="77777777" w:rsidR="000D77DB" w:rsidRPr="00884B2C" w:rsidRDefault="000D77DB" w:rsidP="000D77DB">
            <w:pPr>
              <w:textAlignment w:val="baseline"/>
              <w:rPr>
                <w:rFonts w:ascii="Times New Roman" w:eastAsia="Times New Roman" w:hAnsi="Times New Roman" w:cs="Times New Roman"/>
                <w:color w:val="000000"/>
              </w:rPr>
            </w:pPr>
          </w:p>
        </w:tc>
        <w:tc>
          <w:tcPr>
            <w:tcW w:w="2023" w:type="dxa"/>
            <w:tcBorders>
              <w:top w:val="single" w:sz="4" w:space="0" w:color="auto"/>
            </w:tcBorders>
          </w:tcPr>
          <w:p w14:paraId="72BC1EE4" w14:textId="77777777" w:rsidR="000D77DB" w:rsidRPr="000D77DB" w:rsidRDefault="000D77DB" w:rsidP="000D77DB">
            <w:pPr>
              <w:textAlignment w:val="baseline"/>
              <w:rPr>
                <w:rFonts w:ascii="Times New Roman" w:eastAsia="Times New Roman" w:hAnsi="Times New Roman" w:cs="Times New Roman"/>
                <w:b/>
                <w:bCs/>
                <w:color w:val="000000"/>
              </w:rPr>
            </w:pPr>
          </w:p>
        </w:tc>
        <w:tc>
          <w:tcPr>
            <w:tcW w:w="3163" w:type="dxa"/>
            <w:tcBorders>
              <w:top w:val="single" w:sz="4" w:space="0" w:color="auto"/>
            </w:tcBorders>
            <w:shd w:val="clear" w:color="auto" w:fill="auto"/>
            <w:hideMark/>
          </w:tcPr>
          <w:p w14:paraId="18AEEA07" w14:textId="77777777" w:rsidR="000D77DB" w:rsidRPr="000D77DB" w:rsidRDefault="000D77DB" w:rsidP="000D77DB">
            <w:pPr>
              <w:textAlignment w:val="baseline"/>
              <w:rPr>
                <w:rFonts w:ascii="Times New Roman" w:eastAsia="Times New Roman" w:hAnsi="Times New Roman" w:cs="Times New Roman"/>
                <w:b/>
                <w:bCs/>
              </w:rPr>
            </w:pPr>
          </w:p>
          <w:p w14:paraId="52E84E9F" w14:textId="48C069FD" w:rsidR="000D77DB" w:rsidRPr="000D77DB" w:rsidRDefault="000D77DB" w:rsidP="000D77DB">
            <w:pPr>
              <w:textAlignment w:val="baseline"/>
              <w:rPr>
                <w:rFonts w:ascii="Times New Roman" w:eastAsia="Times New Roman" w:hAnsi="Times New Roman" w:cs="Times New Roman"/>
                <w:b/>
                <w:bCs/>
              </w:rPr>
            </w:pPr>
          </w:p>
        </w:tc>
        <w:tc>
          <w:tcPr>
            <w:tcW w:w="2136" w:type="dxa"/>
            <w:tcBorders>
              <w:top w:val="single" w:sz="4" w:space="0" w:color="auto"/>
            </w:tcBorders>
          </w:tcPr>
          <w:p w14:paraId="5E448FF6" w14:textId="77777777" w:rsidR="000D77DB" w:rsidRPr="000D77DB" w:rsidRDefault="000D77DB" w:rsidP="0042123D">
            <w:pPr>
              <w:jc w:val="center"/>
              <w:textAlignment w:val="baseline"/>
              <w:rPr>
                <w:rFonts w:ascii="Times New Roman" w:eastAsia="Times New Roman" w:hAnsi="Times New Roman" w:cs="Times New Roman"/>
                <w:b/>
                <w:bCs/>
                <w:color w:val="000000"/>
              </w:rPr>
            </w:pPr>
          </w:p>
        </w:tc>
        <w:tc>
          <w:tcPr>
            <w:tcW w:w="2558" w:type="dxa"/>
            <w:gridSpan w:val="3"/>
            <w:tcBorders>
              <w:top w:val="single" w:sz="4" w:space="0" w:color="auto"/>
            </w:tcBorders>
            <w:shd w:val="clear" w:color="auto" w:fill="auto"/>
            <w:hideMark/>
          </w:tcPr>
          <w:p w14:paraId="351D0C85" w14:textId="5277F025" w:rsidR="000D77DB" w:rsidRPr="000D77DB" w:rsidRDefault="000D77DB" w:rsidP="0042123D">
            <w:pPr>
              <w:jc w:val="center"/>
              <w:textAlignment w:val="baseline"/>
              <w:rPr>
                <w:rFonts w:ascii="Times New Roman" w:eastAsia="Times New Roman" w:hAnsi="Times New Roman" w:cs="Times New Roman"/>
                <w:b/>
                <w:bCs/>
              </w:rPr>
            </w:pPr>
            <w:r w:rsidRPr="000D77DB">
              <w:rPr>
                <w:rFonts w:ascii="Times New Roman" w:eastAsia="Times New Roman" w:hAnsi="Times New Roman" w:cs="Times New Roman"/>
                <w:b/>
                <w:bCs/>
                <w:color w:val="000000"/>
              </w:rPr>
              <w:t>Survey Period</w:t>
            </w:r>
          </w:p>
        </w:tc>
      </w:tr>
      <w:tr w:rsidR="000D77DB" w:rsidRPr="00884B2C" w14:paraId="5435B603" w14:textId="77777777" w:rsidTr="000D77DB">
        <w:trPr>
          <w:trHeight w:val="326"/>
        </w:trPr>
        <w:tc>
          <w:tcPr>
            <w:tcW w:w="1350" w:type="dxa"/>
          </w:tcPr>
          <w:p w14:paraId="42F5E5BD" w14:textId="77777777" w:rsidR="000D77DB" w:rsidRPr="00884B2C" w:rsidRDefault="000D77DB" w:rsidP="000D77DB">
            <w:pPr>
              <w:textAlignment w:val="baseline"/>
              <w:rPr>
                <w:rFonts w:ascii="Times New Roman" w:eastAsia="Times New Roman" w:hAnsi="Times New Roman" w:cs="Times New Roman"/>
                <w:color w:val="000000"/>
              </w:rPr>
            </w:pPr>
          </w:p>
        </w:tc>
        <w:tc>
          <w:tcPr>
            <w:tcW w:w="1730" w:type="dxa"/>
          </w:tcPr>
          <w:p w14:paraId="6E7B5255" w14:textId="77777777" w:rsidR="000D77DB" w:rsidRPr="00884B2C" w:rsidRDefault="000D77DB" w:rsidP="000D77DB">
            <w:pPr>
              <w:textAlignment w:val="baseline"/>
              <w:rPr>
                <w:rFonts w:ascii="Times New Roman" w:eastAsia="Times New Roman" w:hAnsi="Times New Roman" w:cs="Times New Roman"/>
                <w:color w:val="000000"/>
              </w:rPr>
            </w:pPr>
          </w:p>
        </w:tc>
        <w:tc>
          <w:tcPr>
            <w:tcW w:w="2023" w:type="dxa"/>
          </w:tcPr>
          <w:p w14:paraId="0C127C72" w14:textId="77777777" w:rsidR="000D77DB" w:rsidRPr="000D77DB" w:rsidRDefault="000D77DB" w:rsidP="000D77DB">
            <w:pPr>
              <w:textAlignment w:val="baseline"/>
              <w:rPr>
                <w:rFonts w:ascii="Times New Roman" w:eastAsia="Times New Roman" w:hAnsi="Times New Roman" w:cs="Times New Roman"/>
                <w:b/>
                <w:bCs/>
                <w:color w:val="000000"/>
              </w:rPr>
            </w:pPr>
          </w:p>
        </w:tc>
        <w:tc>
          <w:tcPr>
            <w:tcW w:w="3163" w:type="dxa"/>
            <w:shd w:val="clear" w:color="auto" w:fill="auto"/>
            <w:hideMark/>
          </w:tcPr>
          <w:p w14:paraId="04BA40C3" w14:textId="77777777" w:rsidR="000D77DB" w:rsidRPr="000D77DB" w:rsidRDefault="000D77DB" w:rsidP="000D77DB">
            <w:pPr>
              <w:textAlignment w:val="baseline"/>
              <w:rPr>
                <w:rFonts w:ascii="Times New Roman" w:eastAsia="Times New Roman" w:hAnsi="Times New Roman" w:cs="Times New Roman"/>
                <w:b/>
                <w:bCs/>
              </w:rPr>
            </w:pPr>
          </w:p>
        </w:tc>
        <w:tc>
          <w:tcPr>
            <w:tcW w:w="2136" w:type="dxa"/>
          </w:tcPr>
          <w:p w14:paraId="64C66B47" w14:textId="77777777" w:rsidR="000D77DB" w:rsidRPr="000D77DB" w:rsidRDefault="000D77DB" w:rsidP="001D6D0C">
            <w:pPr>
              <w:jc w:val="center"/>
              <w:textAlignment w:val="baseline"/>
              <w:rPr>
                <w:rFonts w:ascii="Times New Roman" w:eastAsia="Times New Roman" w:hAnsi="Times New Roman" w:cs="Times New Roman"/>
                <w:b/>
                <w:bCs/>
                <w:color w:val="000000"/>
              </w:rPr>
            </w:pPr>
          </w:p>
        </w:tc>
        <w:tc>
          <w:tcPr>
            <w:tcW w:w="879" w:type="dxa"/>
            <w:shd w:val="clear" w:color="auto" w:fill="auto"/>
            <w:hideMark/>
          </w:tcPr>
          <w:p w14:paraId="7853341B" w14:textId="4252279C" w:rsidR="000D77DB" w:rsidRPr="000D77DB" w:rsidRDefault="000D77DB" w:rsidP="001D6D0C">
            <w:pPr>
              <w:jc w:val="center"/>
              <w:textAlignment w:val="baseline"/>
              <w:rPr>
                <w:rFonts w:ascii="Times New Roman" w:eastAsia="Times New Roman" w:hAnsi="Times New Roman" w:cs="Times New Roman"/>
                <w:b/>
                <w:bCs/>
              </w:rPr>
            </w:pPr>
            <w:r w:rsidRPr="000D77DB">
              <w:rPr>
                <w:rFonts w:ascii="Times New Roman" w:eastAsia="Times New Roman" w:hAnsi="Times New Roman" w:cs="Times New Roman"/>
                <w:b/>
                <w:bCs/>
                <w:color w:val="000000"/>
              </w:rPr>
              <w:t>Early</w:t>
            </w:r>
          </w:p>
        </w:tc>
        <w:tc>
          <w:tcPr>
            <w:tcW w:w="838" w:type="dxa"/>
            <w:shd w:val="clear" w:color="auto" w:fill="auto"/>
            <w:hideMark/>
          </w:tcPr>
          <w:p w14:paraId="2B02E3A6" w14:textId="77777777" w:rsidR="000D77DB" w:rsidRPr="000D77DB" w:rsidRDefault="000D77DB" w:rsidP="001D6D0C">
            <w:pPr>
              <w:jc w:val="center"/>
              <w:textAlignment w:val="baseline"/>
              <w:rPr>
                <w:rFonts w:ascii="Times New Roman" w:eastAsia="Times New Roman" w:hAnsi="Times New Roman" w:cs="Times New Roman"/>
                <w:b/>
                <w:bCs/>
              </w:rPr>
            </w:pPr>
            <w:r w:rsidRPr="000D77DB">
              <w:rPr>
                <w:rFonts w:ascii="Times New Roman" w:eastAsia="Times New Roman" w:hAnsi="Times New Roman" w:cs="Times New Roman"/>
                <w:b/>
                <w:bCs/>
                <w:color w:val="000000"/>
              </w:rPr>
              <w:t>Mid</w:t>
            </w:r>
          </w:p>
        </w:tc>
        <w:tc>
          <w:tcPr>
            <w:tcW w:w="841" w:type="dxa"/>
            <w:shd w:val="clear" w:color="auto" w:fill="auto"/>
            <w:hideMark/>
          </w:tcPr>
          <w:p w14:paraId="28E42A41" w14:textId="77777777" w:rsidR="000D77DB" w:rsidRPr="000D77DB" w:rsidRDefault="000D77DB" w:rsidP="001D6D0C">
            <w:pPr>
              <w:jc w:val="center"/>
              <w:textAlignment w:val="baseline"/>
              <w:rPr>
                <w:rFonts w:ascii="Times New Roman" w:eastAsia="Times New Roman" w:hAnsi="Times New Roman" w:cs="Times New Roman"/>
                <w:b/>
                <w:bCs/>
              </w:rPr>
            </w:pPr>
            <w:r w:rsidRPr="000D77DB">
              <w:rPr>
                <w:rFonts w:ascii="Times New Roman" w:eastAsia="Times New Roman" w:hAnsi="Times New Roman" w:cs="Times New Roman"/>
                <w:b/>
                <w:bCs/>
                <w:color w:val="000000"/>
              </w:rPr>
              <w:t>Late</w:t>
            </w:r>
          </w:p>
        </w:tc>
      </w:tr>
      <w:tr w:rsidR="000D77DB" w:rsidRPr="00884B2C" w14:paraId="1A37FABF" w14:textId="77777777" w:rsidTr="000D77DB">
        <w:trPr>
          <w:trHeight w:val="326"/>
        </w:trPr>
        <w:tc>
          <w:tcPr>
            <w:tcW w:w="1350" w:type="dxa"/>
            <w:tcBorders>
              <w:bottom w:val="single" w:sz="4" w:space="0" w:color="auto"/>
            </w:tcBorders>
          </w:tcPr>
          <w:p w14:paraId="771946AA" w14:textId="77777777" w:rsidR="000D77DB" w:rsidRPr="000D77DB" w:rsidRDefault="000D77DB" w:rsidP="000D77DB">
            <w:pPr>
              <w:textAlignment w:val="baseline"/>
              <w:rPr>
                <w:rFonts w:ascii="Times New Roman" w:eastAsia="Times New Roman" w:hAnsi="Times New Roman" w:cs="Times New Roman"/>
                <w:b/>
                <w:bCs/>
                <w:color w:val="000000"/>
              </w:rPr>
            </w:pPr>
            <w:r w:rsidRPr="000D77DB">
              <w:rPr>
                <w:rFonts w:ascii="Times New Roman" w:eastAsia="Times New Roman" w:hAnsi="Times New Roman" w:cs="Times New Roman"/>
                <w:b/>
                <w:bCs/>
                <w:color w:val="000000"/>
              </w:rPr>
              <w:t>Class</w:t>
            </w:r>
          </w:p>
        </w:tc>
        <w:tc>
          <w:tcPr>
            <w:tcW w:w="1730" w:type="dxa"/>
            <w:tcBorders>
              <w:bottom w:val="single" w:sz="4" w:space="0" w:color="auto"/>
            </w:tcBorders>
          </w:tcPr>
          <w:p w14:paraId="1FB8EAF6" w14:textId="77777777" w:rsidR="000D77DB" w:rsidRPr="000D77DB" w:rsidRDefault="000D77DB" w:rsidP="000D77DB">
            <w:pPr>
              <w:textAlignment w:val="baseline"/>
              <w:rPr>
                <w:rFonts w:ascii="Times New Roman" w:eastAsia="Times New Roman" w:hAnsi="Times New Roman" w:cs="Times New Roman"/>
                <w:b/>
                <w:bCs/>
                <w:color w:val="000000"/>
              </w:rPr>
            </w:pPr>
            <w:r w:rsidRPr="000D77DB">
              <w:rPr>
                <w:rFonts w:ascii="Times New Roman" w:eastAsia="Times New Roman" w:hAnsi="Times New Roman" w:cs="Times New Roman"/>
                <w:b/>
                <w:bCs/>
                <w:color w:val="000000"/>
              </w:rPr>
              <w:t>Order</w:t>
            </w:r>
          </w:p>
        </w:tc>
        <w:tc>
          <w:tcPr>
            <w:tcW w:w="2023" w:type="dxa"/>
            <w:tcBorders>
              <w:bottom w:val="single" w:sz="4" w:space="0" w:color="auto"/>
            </w:tcBorders>
          </w:tcPr>
          <w:p w14:paraId="141A94F2" w14:textId="77777777" w:rsidR="000D77DB" w:rsidRPr="000D77DB" w:rsidRDefault="000D77DB" w:rsidP="000D77DB">
            <w:pPr>
              <w:textAlignment w:val="baseline"/>
              <w:rPr>
                <w:rFonts w:ascii="Times New Roman" w:eastAsia="Times New Roman" w:hAnsi="Times New Roman" w:cs="Times New Roman"/>
                <w:b/>
                <w:bCs/>
                <w:color w:val="000000"/>
              </w:rPr>
            </w:pPr>
            <w:r w:rsidRPr="000D77DB">
              <w:rPr>
                <w:rFonts w:ascii="Times New Roman" w:eastAsia="Times New Roman" w:hAnsi="Times New Roman" w:cs="Times New Roman"/>
                <w:b/>
                <w:bCs/>
                <w:color w:val="000000"/>
              </w:rPr>
              <w:t>Family</w:t>
            </w:r>
          </w:p>
        </w:tc>
        <w:tc>
          <w:tcPr>
            <w:tcW w:w="3163" w:type="dxa"/>
            <w:tcBorders>
              <w:bottom w:val="single" w:sz="4" w:space="0" w:color="auto"/>
            </w:tcBorders>
            <w:shd w:val="clear" w:color="auto" w:fill="auto"/>
            <w:hideMark/>
          </w:tcPr>
          <w:p w14:paraId="13F6E569" w14:textId="77777777" w:rsidR="000D77DB" w:rsidRPr="000D77DB" w:rsidRDefault="000D77DB" w:rsidP="000D77DB">
            <w:pPr>
              <w:textAlignment w:val="baseline"/>
              <w:rPr>
                <w:rFonts w:ascii="Times New Roman" w:eastAsia="Times New Roman" w:hAnsi="Times New Roman" w:cs="Times New Roman"/>
                <w:b/>
                <w:bCs/>
              </w:rPr>
            </w:pPr>
            <w:r w:rsidRPr="000D77DB">
              <w:rPr>
                <w:rFonts w:ascii="Times New Roman" w:eastAsia="Times New Roman" w:hAnsi="Times New Roman" w:cs="Times New Roman"/>
                <w:b/>
                <w:bCs/>
                <w:color w:val="000000"/>
              </w:rPr>
              <w:t>Common Name</w:t>
            </w:r>
          </w:p>
        </w:tc>
        <w:tc>
          <w:tcPr>
            <w:tcW w:w="2136" w:type="dxa"/>
            <w:tcBorders>
              <w:bottom w:val="single" w:sz="4" w:space="0" w:color="auto"/>
            </w:tcBorders>
          </w:tcPr>
          <w:p w14:paraId="7165AB0F" w14:textId="424D257C" w:rsidR="000D77DB" w:rsidRPr="000D77DB" w:rsidRDefault="000D77DB" w:rsidP="001D6D0C">
            <w:pPr>
              <w:jc w:val="center"/>
              <w:textAlignment w:val="baseline"/>
              <w:rPr>
                <w:rFonts w:ascii="Times New Roman" w:eastAsia="Times New Roman" w:hAnsi="Times New Roman" w:cs="Times New Roman"/>
                <w:b/>
                <w:bCs/>
                <w:color w:val="000000"/>
              </w:rPr>
            </w:pPr>
            <w:r w:rsidRPr="000D77DB">
              <w:rPr>
                <w:rFonts w:ascii="Times New Roman" w:eastAsia="Times New Roman" w:hAnsi="Times New Roman" w:cs="Times New Roman"/>
                <w:b/>
                <w:bCs/>
                <w:color w:val="000000"/>
              </w:rPr>
              <w:t>XX</w:t>
            </w:r>
          </w:p>
        </w:tc>
        <w:tc>
          <w:tcPr>
            <w:tcW w:w="879" w:type="dxa"/>
            <w:tcBorders>
              <w:bottom w:val="single" w:sz="4" w:space="0" w:color="auto"/>
            </w:tcBorders>
            <w:shd w:val="clear" w:color="auto" w:fill="auto"/>
            <w:hideMark/>
          </w:tcPr>
          <w:p w14:paraId="01CB9F80" w14:textId="1A48AEC6" w:rsidR="000D77DB" w:rsidRPr="000D77DB" w:rsidRDefault="000D77DB" w:rsidP="001D6D0C">
            <w:pPr>
              <w:jc w:val="center"/>
              <w:textAlignment w:val="baseline"/>
              <w:rPr>
                <w:rFonts w:ascii="Times New Roman" w:eastAsia="Times New Roman" w:hAnsi="Times New Roman" w:cs="Times New Roman"/>
                <w:b/>
                <w:bCs/>
              </w:rPr>
            </w:pPr>
            <w:r w:rsidRPr="000D77DB">
              <w:rPr>
                <w:rFonts w:ascii="Times New Roman" w:eastAsia="Times New Roman" w:hAnsi="Times New Roman" w:cs="Times New Roman"/>
                <w:b/>
                <w:bCs/>
                <w:i/>
                <w:iCs/>
                <w:color w:val="000000"/>
              </w:rPr>
              <w:t xml:space="preserve">n </w:t>
            </w:r>
            <w:r w:rsidRPr="000D77DB">
              <w:rPr>
                <w:rFonts w:ascii="Times New Roman" w:eastAsia="Times New Roman" w:hAnsi="Times New Roman" w:cs="Times New Roman"/>
                <w:b/>
                <w:bCs/>
                <w:color w:val="000000"/>
              </w:rPr>
              <w:t>= 29</w:t>
            </w:r>
          </w:p>
        </w:tc>
        <w:tc>
          <w:tcPr>
            <w:tcW w:w="838" w:type="dxa"/>
            <w:tcBorders>
              <w:bottom w:val="single" w:sz="4" w:space="0" w:color="auto"/>
            </w:tcBorders>
            <w:shd w:val="clear" w:color="auto" w:fill="auto"/>
            <w:hideMark/>
          </w:tcPr>
          <w:p w14:paraId="7BB2A75F" w14:textId="77777777" w:rsidR="000D77DB" w:rsidRPr="000D77DB" w:rsidRDefault="000D77DB" w:rsidP="001D6D0C">
            <w:pPr>
              <w:jc w:val="center"/>
              <w:textAlignment w:val="baseline"/>
              <w:rPr>
                <w:rFonts w:ascii="Times New Roman" w:eastAsia="Times New Roman" w:hAnsi="Times New Roman" w:cs="Times New Roman"/>
                <w:b/>
                <w:bCs/>
              </w:rPr>
            </w:pPr>
            <w:r w:rsidRPr="000D77DB">
              <w:rPr>
                <w:rFonts w:ascii="Times New Roman" w:eastAsia="Times New Roman" w:hAnsi="Times New Roman" w:cs="Times New Roman"/>
                <w:b/>
                <w:bCs/>
                <w:i/>
                <w:iCs/>
                <w:color w:val="000000"/>
              </w:rPr>
              <w:t xml:space="preserve">n </w:t>
            </w:r>
            <w:r w:rsidRPr="000D77DB">
              <w:rPr>
                <w:rFonts w:ascii="Times New Roman" w:eastAsia="Times New Roman" w:hAnsi="Times New Roman" w:cs="Times New Roman"/>
                <w:b/>
                <w:bCs/>
                <w:color w:val="000000"/>
              </w:rPr>
              <w:t>= 34</w:t>
            </w:r>
          </w:p>
        </w:tc>
        <w:tc>
          <w:tcPr>
            <w:tcW w:w="841" w:type="dxa"/>
            <w:tcBorders>
              <w:bottom w:val="single" w:sz="4" w:space="0" w:color="auto"/>
            </w:tcBorders>
            <w:shd w:val="clear" w:color="auto" w:fill="auto"/>
            <w:hideMark/>
          </w:tcPr>
          <w:p w14:paraId="0FCBD85C" w14:textId="77777777" w:rsidR="000D77DB" w:rsidRPr="000D77DB" w:rsidRDefault="000D77DB" w:rsidP="001D6D0C">
            <w:pPr>
              <w:jc w:val="center"/>
              <w:textAlignment w:val="baseline"/>
              <w:rPr>
                <w:rFonts w:ascii="Times New Roman" w:eastAsia="Times New Roman" w:hAnsi="Times New Roman" w:cs="Times New Roman"/>
                <w:b/>
                <w:bCs/>
              </w:rPr>
            </w:pPr>
            <w:r w:rsidRPr="000D77DB">
              <w:rPr>
                <w:rFonts w:ascii="Times New Roman" w:eastAsia="Times New Roman" w:hAnsi="Times New Roman" w:cs="Times New Roman"/>
                <w:b/>
                <w:bCs/>
                <w:i/>
                <w:iCs/>
                <w:color w:val="000000"/>
              </w:rPr>
              <w:t xml:space="preserve">n </w:t>
            </w:r>
            <w:r w:rsidRPr="000D77DB">
              <w:rPr>
                <w:rFonts w:ascii="Times New Roman" w:eastAsia="Times New Roman" w:hAnsi="Times New Roman" w:cs="Times New Roman"/>
                <w:b/>
                <w:bCs/>
                <w:color w:val="000000"/>
              </w:rPr>
              <w:t>= 36</w:t>
            </w:r>
          </w:p>
        </w:tc>
      </w:tr>
      <w:tr w:rsidR="000D77DB" w:rsidRPr="00884B2C" w14:paraId="4A579A51" w14:textId="77777777" w:rsidTr="000D77DB">
        <w:trPr>
          <w:trHeight w:val="326"/>
        </w:trPr>
        <w:tc>
          <w:tcPr>
            <w:tcW w:w="1350" w:type="dxa"/>
            <w:tcBorders>
              <w:top w:val="single" w:sz="4" w:space="0" w:color="auto"/>
            </w:tcBorders>
          </w:tcPr>
          <w:p w14:paraId="0A9FE6EF" w14:textId="77777777" w:rsidR="000D77DB" w:rsidRPr="00884B2C" w:rsidRDefault="000D77DB" w:rsidP="000D77DB">
            <w:pPr>
              <w:textAlignment w:val="baseline"/>
              <w:rPr>
                <w:rFonts w:ascii="Times New Roman" w:eastAsia="Times New Roman" w:hAnsi="Times New Roman" w:cs="Times New Roman"/>
                <w:color w:val="000000"/>
              </w:rPr>
            </w:pPr>
            <w:proofErr w:type="spellStart"/>
            <w:r w:rsidRPr="00884B2C">
              <w:rPr>
                <w:rFonts w:ascii="Times New Roman" w:eastAsia="Times New Roman" w:hAnsi="Times New Roman" w:cs="Times New Roman"/>
                <w:color w:val="000000"/>
              </w:rPr>
              <w:t>Insecta</w:t>
            </w:r>
            <w:proofErr w:type="spellEnd"/>
          </w:p>
        </w:tc>
        <w:tc>
          <w:tcPr>
            <w:tcW w:w="1730" w:type="dxa"/>
            <w:tcBorders>
              <w:top w:val="single" w:sz="4" w:space="0" w:color="auto"/>
            </w:tcBorders>
          </w:tcPr>
          <w:p w14:paraId="336B23FC" w14:textId="7C44958B"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Lepidoptera</w:t>
            </w:r>
          </w:p>
        </w:tc>
        <w:tc>
          <w:tcPr>
            <w:tcW w:w="2023" w:type="dxa"/>
            <w:tcBorders>
              <w:top w:val="single" w:sz="4" w:space="0" w:color="auto"/>
            </w:tcBorders>
          </w:tcPr>
          <w:p w14:paraId="30504720" w14:textId="513B76D8"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Notodontidae</w:t>
            </w:r>
            <w:proofErr w:type="spellEnd"/>
          </w:p>
        </w:tc>
        <w:tc>
          <w:tcPr>
            <w:tcW w:w="3163" w:type="dxa"/>
            <w:tcBorders>
              <w:top w:val="single" w:sz="4" w:space="0" w:color="auto"/>
            </w:tcBorders>
            <w:shd w:val="clear" w:color="auto" w:fill="auto"/>
            <w:hideMark/>
          </w:tcPr>
          <w:p w14:paraId="3961AEF5" w14:textId="1F62DCE0"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Prominent Moths</w:t>
            </w:r>
          </w:p>
        </w:tc>
        <w:tc>
          <w:tcPr>
            <w:tcW w:w="2136" w:type="dxa"/>
            <w:tcBorders>
              <w:top w:val="single" w:sz="4" w:space="0" w:color="auto"/>
            </w:tcBorders>
          </w:tcPr>
          <w:p w14:paraId="1E39AC23" w14:textId="77777777" w:rsidR="000D77DB" w:rsidRDefault="000D77DB" w:rsidP="001D6D0C">
            <w:pPr>
              <w:jc w:val="center"/>
              <w:textAlignment w:val="baseline"/>
              <w:rPr>
                <w:rFonts w:ascii="Times New Roman" w:eastAsia="Times New Roman" w:hAnsi="Times New Roman" w:cs="Times New Roman"/>
              </w:rPr>
            </w:pPr>
          </w:p>
        </w:tc>
        <w:tc>
          <w:tcPr>
            <w:tcW w:w="879" w:type="dxa"/>
            <w:tcBorders>
              <w:top w:val="single" w:sz="4" w:space="0" w:color="auto"/>
            </w:tcBorders>
            <w:shd w:val="clear" w:color="auto" w:fill="auto"/>
            <w:vAlign w:val="bottom"/>
            <w:hideMark/>
          </w:tcPr>
          <w:p w14:paraId="7381C5A4" w14:textId="27C3D11A"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83.3</w:t>
            </w:r>
          </w:p>
        </w:tc>
        <w:tc>
          <w:tcPr>
            <w:tcW w:w="838" w:type="dxa"/>
            <w:tcBorders>
              <w:top w:val="single" w:sz="4" w:space="0" w:color="auto"/>
            </w:tcBorders>
            <w:shd w:val="clear" w:color="auto" w:fill="auto"/>
            <w:vAlign w:val="bottom"/>
            <w:hideMark/>
          </w:tcPr>
          <w:p w14:paraId="54882035" w14:textId="6329C66D"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100</w:t>
            </w:r>
          </w:p>
        </w:tc>
        <w:tc>
          <w:tcPr>
            <w:tcW w:w="841" w:type="dxa"/>
            <w:tcBorders>
              <w:top w:val="single" w:sz="4" w:space="0" w:color="auto"/>
            </w:tcBorders>
            <w:shd w:val="clear" w:color="auto" w:fill="auto"/>
            <w:vAlign w:val="bottom"/>
            <w:hideMark/>
          </w:tcPr>
          <w:p w14:paraId="0548865F" w14:textId="6C97B28C"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87.5</w:t>
            </w:r>
          </w:p>
        </w:tc>
      </w:tr>
      <w:tr w:rsidR="000D77DB" w:rsidRPr="00884B2C" w14:paraId="2DEE354F" w14:textId="77777777" w:rsidTr="000D77DB">
        <w:trPr>
          <w:trHeight w:val="303"/>
        </w:trPr>
        <w:tc>
          <w:tcPr>
            <w:tcW w:w="1350" w:type="dxa"/>
          </w:tcPr>
          <w:p w14:paraId="198C1CE1" w14:textId="48A72F55" w:rsidR="000D77DB" w:rsidRPr="00884B2C" w:rsidRDefault="000D77DB" w:rsidP="000D77DB">
            <w:pPr>
              <w:textAlignment w:val="baseline"/>
              <w:rPr>
                <w:rFonts w:ascii="Times New Roman" w:eastAsia="Times New Roman" w:hAnsi="Times New Roman" w:cs="Times New Roman"/>
                <w:color w:val="000000"/>
              </w:rPr>
            </w:pPr>
            <w:proofErr w:type="spellStart"/>
            <w:r w:rsidRPr="00884B2C">
              <w:rPr>
                <w:rFonts w:ascii="Times New Roman" w:eastAsia="Times New Roman" w:hAnsi="Times New Roman" w:cs="Times New Roman"/>
                <w:color w:val="000000"/>
              </w:rPr>
              <w:t>Insecta</w:t>
            </w:r>
            <w:proofErr w:type="spellEnd"/>
          </w:p>
        </w:tc>
        <w:tc>
          <w:tcPr>
            <w:tcW w:w="1730" w:type="dxa"/>
          </w:tcPr>
          <w:p w14:paraId="2F3C9F9B" w14:textId="46B7205A"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Lepidoptera</w:t>
            </w:r>
          </w:p>
        </w:tc>
        <w:tc>
          <w:tcPr>
            <w:tcW w:w="2023" w:type="dxa"/>
          </w:tcPr>
          <w:p w14:paraId="43C3DC2B" w14:textId="542F77B9"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Geometridae</w:t>
            </w:r>
            <w:proofErr w:type="spellEnd"/>
          </w:p>
        </w:tc>
        <w:tc>
          <w:tcPr>
            <w:tcW w:w="3163" w:type="dxa"/>
            <w:shd w:val="clear" w:color="auto" w:fill="auto"/>
            <w:hideMark/>
          </w:tcPr>
          <w:p w14:paraId="40373E62" w14:textId="67F0B0C7"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Geometer Moths</w:t>
            </w:r>
          </w:p>
        </w:tc>
        <w:tc>
          <w:tcPr>
            <w:tcW w:w="2136" w:type="dxa"/>
          </w:tcPr>
          <w:p w14:paraId="7A19A68E"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22611CEE" w14:textId="6179009E"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83.3</w:t>
            </w:r>
          </w:p>
        </w:tc>
        <w:tc>
          <w:tcPr>
            <w:tcW w:w="838" w:type="dxa"/>
            <w:shd w:val="clear" w:color="auto" w:fill="auto"/>
            <w:vAlign w:val="bottom"/>
            <w:hideMark/>
          </w:tcPr>
          <w:p w14:paraId="029F9C73" w14:textId="312C8048"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74.2</w:t>
            </w:r>
          </w:p>
        </w:tc>
        <w:tc>
          <w:tcPr>
            <w:tcW w:w="841" w:type="dxa"/>
            <w:shd w:val="clear" w:color="auto" w:fill="auto"/>
            <w:vAlign w:val="bottom"/>
            <w:hideMark/>
          </w:tcPr>
          <w:p w14:paraId="40418DEB" w14:textId="22BAAFF5"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87.5</w:t>
            </w:r>
          </w:p>
        </w:tc>
      </w:tr>
      <w:tr w:rsidR="000D77DB" w:rsidRPr="00884B2C" w14:paraId="55813239" w14:textId="77777777" w:rsidTr="000D77DB">
        <w:trPr>
          <w:trHeight w:val="326"/>
        </w:trPr>
        <w:tc>
          <w:tcPr>
            <w:tcW w:w="1350" w:type="dxa"/>
          </w:tcPr>
          <w:p w14:paraId="13B5C014" w14:textId="77777777" w:rsidR="000D77DB" w:rsidRPr="00884B2C" w:rsidRDefault="000D77DB" w:rsidP="000D77DB">
            <w:pPr>
              <w:textAlignment w:val="baseline"/>
              <w:rPr>
                <w:rFonts w:ascii="Times New Roman" w:eastAsia="Times New Roman" w:hAnsi="Times New Roman" w:cs="Times New Roman"/>
                <w:color w:val="000000"/>
              </w:rPr>
            </w:pPr>
            <w:r w:rsidRPr="00884B2C">
              <w:rPr>
                <w:rFonts w:ascii="Times New Roman" w:eastAsia="Times New Roman" w:hAnsi="Times New Roman" w:cs="Times New Roman"/>
                <w:color w:val="000000"/>
              </w:rPr>
              <w:t>Arachnida</w:t>
            </w:r>
          </w:p>
        </w:tc>
        <w:tc>
          <w:tcPr>
            <w:tcW w:w="1730" w:type="dxa"/>
          </w:tcPr>
          <w:p w14:paraId="3E967284" w14:textId="426A84FD"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Araneae</w:t>
            </w:r>
          </w:p>
        </w:tc>
        <w:tc>
          <w:tcPr>
            <w:tcW w:w="2023" w:type="dxa"/>
          </w:tcPr>
          <w:p w14:paraId="2CB41516" w14:textId="2D8F8E0E"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Theridiidae</w:t>
            </w:r>
          </w:p>
        </w:tc>
        <w:tc>
          <w:tcPr>
            <w:tcW w:w="3163" w:type="dxa"/>
            <w:shd w:val="clear" w:color="auto" w:fill="auto"/>
            <w:hideMark/>
          </w:tcPr>
          <w:p w14:paraId="01836982" w14:textId="47392F2C" w:rsidR="000D77DB"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Cobweb Spiders</w:t>
            </w:r>
          </w:p>
          <w:p w14:paraId="0976F8B5" w14:textId="2A470479" w:rsidR="000D77DB" w:rsidRPr="000D4F66" w:rsidRDefault="000D77DB" w:rsidP="000D77DB">
            <w:pPr>
              <w:rPr>
                <w:rFonts w:ascii="Times New Roman" w:eastAsia="Times New Roman" w:hAnsi="Times New Roman" w:cs="Times New Roman"/>
              </w:rPr>
            </w:pPr>
          </w:p>
        </w:tc>
        <w:tc>
          <w:tcPr>
            <w:tcW w:w="2136" w:type="dxa"/>
          </w:tcPr>
          <w:p w14:paraId="2554EABE"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342FE7B6" w14:textId="60367C8C"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91.7</w:t>
            </w:r>
          </w:p>
        </w:tc>
        <w:tc>
          <w:tcPr>
            <w:tcW w:w="838" w:type="dxa"/>
            <w:shd w:val="clear" w:color="auto" w:fill="auto"/>
            <w:vAlign w:val="bottom"/>
            <w:hideMark/>
          </w:tcPr>
          <w:p w14:paraId="2CD8EE2F" w14:textId="641555C1"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93.5</w:t>
            </w:r>
          </w:p>
        </w:tc>
        <w:tc>
          <w:tcPr>
            <w:tcW w:w="841" w:type="dxa"/>
            <w:shd w:val="clear" w:color="auto" w:fill="auto"/>
            <w:vAlign w:val="bottom"/>
            <w:hideMark/>
          </w:tcPr>
          <w:p w14:paraId="19365C57" w14:textId="792580E1"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53.1</w:t>
            </w:r>
          </w:p>
        </w:tc>
      </w:tr>
      <w:tr w:rsidR="000D77DB" w:rsidRPr="00884B2C" w14:paraId="14B8DE62" w14:textId="77777777" w:rsidTr="000D77DB">
        <w:trPr>
          <w:trHeight w:val="326"/>
        </w:trPr>
        <w:tc>
          <w:tcPr>
            <w:tcW w:w="1350" w:type="dxa"/>
          </w:tcPr>
          <w:p w14:paraId="70CBC605" w14:textId="6700A3CC" w:rsidR="000D77DB" w:rsidRPr="00884B2C" w:rsidRDefault="000D77DB" w:rsidP="000D77DB">
            <w:pPr>
              <w:textAlignment w:val="baseline"/>
              <w:rPr>
                <w:rFonts w:ascii="Times New Roman" w:eastAsia="Times New Roman" w:hAnsi="Times New Roman" w:cs="Times New Roman"/>
                <w:color w:val="000000"/>
              </w:rPr>
            </w:pPr>
            <w:r w:rsidRPr="00884B2C">
              <w:rPr>
                <w:rFonts w:ascii="Times New Roman" w:eastAsia="Times New Roman" w:hAnsi="Times New Roman" w:cs="Times New Roman"/>
                <w:color w:val="000000"/>
              </w:rPr>
              <w:t>Arachnida</w:t>
            </w:r>
          </w:p>
        </w:tc>
        <w:tc>
          <w:tcPr>
            <w:tcW w:w="1730" w:type="dxa"/>
          </w:tcPr>
          <w:p w14:paraId="5478A9BF" w14:textId="1B7BB90C"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Araneae</w:t>
            </w:r>
          </w:p>
        </w:tc>
        <w:tc>
          <w:tcPr>
            <w:tcW w:w="2023" w:type="dxa"/>
          </w:tcPr>
          <w:p w14:paraId="3414EF03" w14:textId="4F81AC4C"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Araneidae</w:t>
            </w:r>
          </w:p>
        </w:tc>
        <w:tc>
          <w:tcPr>
            <w:tcW w:w="3163" w:type="dxa"/>
            <w:shd w:val="clear" w:color="auto" w:fill="auto"/>
            <w:hideMark/>
          </w:tcPr>
          <w:p w14:paraId="0F2A81ED" w14:textId="67037B3A" w:rsidR="000D77DB" w:rsidRPr="000D4F66" w:rsidRDefault="000D77DB" w:rsidP="000D77DB">
            <w:pPr>
              <w:textAlignment w:val="baseline"/>
              <w:rPr>
                <w:rFonts w:ascii="Times New Roman" w:eastAsia="Times New Roman" w:hAnsi="Times New Roman" w:cs="Times New Roman"/>
              </w:rPr>
            </w:pPr>
            <w:proofErr w:type="spellStart"/>
            <w:r>
              <w:rPr>
                <w:rFonts w:ascii="Times New Roman" w:eastAsia="Times New Roman" w:hAnsi="Times New Roman" w:cs="Times New Roman"/>
              </w:rPr>
              <w:t>Orbweavers</w:t>
            </w:r>
            <w:proofErr w:type="spellEnd"/>
          </w:p>
        </w:tc>
        <w:tc>
          <w:tcPr>
            <w:tcW w:w="2136" w:type="dxa"/>
          </w:tcPr>
          <w:p w14:paraId="71188147"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6CC71026" w14:textId="31DC7245"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79.2</w:t>
            </w:r>
          </w:p>
        </w:tc>
        <w:tc>
          <w:tcPr>
            <w:tcW w:w="838" w:type="dxa"/>
            <w:shd w:val="clear" w:color="auto" w:fill="auto"/>
            <w:vAlign w:val="bottom"/>
            <w:hideMark/>
          </w:tcPr>
          <w:p w14:paraId="2BC384B5" w14:textId="0A6BBE05"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64.5</w:t>
            </w:r>
          </w:p>
        </w:tc>
        <w:tc>
          <w:tcPr>
            <w:tcW w:w="841" w:type="dxa"/>
            <w:shd w:val="clear" w:color="auto" w:fill="auto"/>
            <w:vAlign w:val="bottom"/>
            <w:hideMark/>
          </w:tcPr>
          <w:p w14:paraId="06C6D3D2" w14:textId="00FDF4CA"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43.8</w:t>
            </w:r>
          </w:p>
        </w:tc>
      </w:tr>
      <w:tr w:rsidR="000D77DB" w:rsidRPr="00884B2C" w14:paraId="48F8AD2E" w14:textId="77777777" w:rsidTr="000D77DB">
        <w:trPr>
          <w:trHeight w:val="326"/>
        </w:trPr>
        <w:tc>
          <w:tcPr>
            <w:tcW w:w="1350" w:type="dxa"/>
          </w:tcPr>
          <w:p w14:paraId="676AD9D1" w14:textId="668F724F" w:rsidR="000D77DB" w:rsidRPr="00884B2C" w:rsidRDefault="000D77DB" w:rsidP="000D77DB">
            <w:pPr>
              <w:textAlignment w:val="baseline"/>
              <w:rPr>
                <w:rFonts w:ascii="Times New Roman" w:eastAsia="Times New Roman" w:hAnsi="Times New Roman" w:cs="Times New Roman"/>
                <w:color w:val="000000"/>
              </w:rPr>
            </w:pPr>
            <w:r w:rsidRPr="00884B2C">
              <w:rPr>
                <w:rFonts w:ascii="Times New Roman" w:eastAsia="Times New Roman" w:hAnsi="Times New Roman" w:cs="Times New Roman"/>
                <w:color w:val="000000"/>
              </w:rPr>
              <w:t>Arachnida</w:t>
            </w:r>
          </w:p>
        </w:tc>
        <w:tc>
          <w:tcPr>
            <w:tcW w:w="1730" w:type="dxa"/>
          </w:tcPr>
          <w:p w14:paraId="093308DC" w14:textId="7476B2BC"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Araneae</w:t>
            </w:r>
          </w:p>
        </w:tc>
        <w:tc>
          <w:tcPr>
            <w:tcW w:w="2023" w:type="dxa"/>
          </w:tcPr>
          <w:p w14:paraId="05E7A2E9" w14:textId="3459DC73"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Philodromidae</w:t>
            </w:r>
            <w:proofErr w:type="spellEnd"/>
          </w:p>
        </w:tc>
        <w:tc>
          <w:tcPr>
            <w:tcW w:w="3163" w:type="dxa"/>
            <w:shd w:val="clear" w:color="auto" w:fill="auto"/>
            <w:hideMark/>
          </w:tcPr>
          <w:p w14:paraId="12833555" w14:textId="2BE2DB89"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Running Crab Spiders</w:t>
            </w:r>
          </w:p>
        </w:tc>
        <w:tc>
          <w:tcPr>
            <w:tcW w:w="2136" w:type="dxa"/>
          </w:tcPr>
          <w:p w14:paraId="11DE65E9"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4EA1A690" w14:textId="69F25CC8"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83.3</w:t>
            </w:r>
          </w:p>
        </w:tc>
        <w:tc>
          <w:tcPr>
            <w:tcW w:w="838" w:type="dxa"/>
            <w:shd w:val="clear" w:color="auto" w:fill="auto"/>
            <w:vAlign w:val="bottom"/>
            <w:hideMark/>
          </w:tcPr>
          <w:p w14:paraId="2A7FD45B" w14:textId="63272038"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71</w:t>
            </w:r>
            <w:r w:rsidR="67547F10" w:rsidRPr="24F61583">
              <w:rPr>
                <w:rFonts w:ascii="Times New Roman" w:eastAsia="Times New Roman" w:hAnsi="Times New Roman" w:cs="Times New Roman"/>
              </w:rPr>
              <w:t>.0</w:t>
            </w:r>
          </w:p>
        </w:tc>
        <w:tc>
          <w:tcPr>
            <w:tcW w:w="841" w:type="dxa"/>
            <w:shd w:val="clear" w:color="auto" w:fill="auto"/>
            <w:vAlign w:val="bottom"/>
            <w:hideMark/>
          </w:tcPr>
          <w:p w14:paraId="05026C12" w14:textId="3D0E2668"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34.4</w:t>
            </w:r>
          </w:p>
        </w:tc>
      </w:tr>
      <w:tr w:rsidR="000D77DB" w:rsidRPr="00884B2C" w14:paraId="767F5D3C" w14:textId="77777777" w:rsidTr="000D77DB">
        <w:trPr>
          <w:trHeight w:val="326"/>
        </w:trPr>
        <w:tc>
          <w:tcPr>
            <w:tcW w:w="1350" w:type="dxa"/>
          </w:tcPr>
          <w:p w14:paraId="41DA6F69" w14:textId="11147137"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Insecta</w:t>
            </w:r>
            <w:proofErr w:type="spellEnd"/>
          </w:p>
        </w:tc>
        <w:tc>
          <w:tcPr>
            <w:tcW w:w="1730" w:type="dxa"/>
          </w:tcPr>
          <w:p w14:paraId="73F0F378" w14:textId="4D05BCAA" w:rsidR="000D77DB"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Lepidoptera</w:t>
            </w:r>
          </w:p>
        </w:tc>
        <w:tc>
          <w:tcPr>
            <w:tcW w:w="2023" w:type="dxa"/>
          </w:tcPr>
          <w:p w14:paraId="7DB94B1C" w14:textId="0522D995" w:rsidR="000D77DB"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Tortricidae</w:t>
            </w:r>
            <w:proofErr w:type="spellEnd"/>
          </w:p>
        </w:tc>
        <w:tc>
          <w:tcPr>
            <w:tcW w:w="3163" w:type="dxa"/>
            <w:shd w:val="clear" w:color="auto" w:fill="auto"/>
          </w:tcPr>
          <w:p w14:paraId="48836F93" w14:textId="2176408B" w:rsidR="000D77DB"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Tortricid Leafroller Moths</w:t>
            </w:r>
          </w:p>
        </w:tc>
        <w:tc>
          <w:tcPr>
            <w:tcW w:w="2136" w:type="dxa"/>
          </w:tcPr>
          <w:p w14:paraId="37C4F179"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tcPr>
          <w:p w14:paraId="755C44B9" w14:textId="0DD176BD" w:rsidR="000D77DB"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62.5</w:t>
            </w:r>
          </w:p>
        </w:tc>
        <w:tc>
          <w:tcPr>
            <w:tcW w:w="838" w:type="dxa"/>
            <w:shd w:val="clear" w:color="auto" w:fill="auto"/>
            <w:vAlign w:val="bottom"/>
          </w:tcPr>
          <w:p w14:paraId="6FC563BE" w14:textId="371C2E4C" w:rsidR="000D77DB"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67.7</w:t>
            </w:r>
          </w:p>
        </w:tc>
        <w:tc>
          <w:tcPr>
            <w:tcW w:w="841" w:type="dxa"/>
            <w:shd w:val="clear" w:color="auto" w:fill="auto"/>
            <w:vAlign w:val="bottom"/>
          </w:tcPr>
          <w:p w14:paraId="029057A7" w14:textId="261208C2" w:rsidR="000D77DB"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18.8</w:t>
            </w:r>
          </w:p>
        </w:tc>
      </w:tr>
      <w:tr w:rsidR="000D77DB" w:rsidRPr="00884B2C" w14:paraId="3DE7FB39" w14:textId="77777777" w:rsidTr="000D77DB">
        <w:trPr>
          <w:trHeight w:val="326"/>
        </w:trPr>
        <w:tc>
          <w:tcPr>
            <w:tcW w:w="1350" w:type="dxa"/>
          </w:tcPr>
          <w:p w14:paraId="4C123D9E" w14:textId="77777777" w:rsidR="000D77DB" w:rsidRPr="00884B2C" w:rsidRDefault="000D77DB" w:rsidP="000D77DB">
            <w:pPr>
              <w:textAlignment w:val="baseline"/>
              <w:rPr>
                <w:rFonts w:ascii="Times New Roman" w:eastAsia="Times New Roman" w:hAnsi="Times New Roman" w:cs="Times New Roman"/>
                <w:color w:val="000000"/>
              </w:rPr>
            </w:pPr>
            <w:r w:rsidRPr="00884B2C">
              <w:rPr>
                <w:rFonts w:ascii="Times New Roman" w:eastAsia="Times New Roman" w:hAnsi="Times New Roman" w:cs="Times New Roman"/>
                <w:color w:val="000000"/>
              </w:rPr>
              <w:t>Arachnida</w:t>
            </w:r>
          </w:p>
        </w:tc>
        <w:tc>
          <w:tcPr>
            <w:tcW w:w="1730" w:type="dxa"/>
          </w:tcPr>
          <w:p w14:paraId="72D2B03C" w14:textId="08B3CB0A"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Araneae</w:t>
            </w:r>
          </w:p>
        </w:tc>
        <w:tc>
          <w:tcPr>
            <w:tcW w:w="2023" w:type="dxa"/>
          </w:tcPr>
          <w:p w14:paraId="17BFE5D6" w14:textId="1FC8BCF7"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Linyphiidae</w:t>
            </w:r>
            <w:proofErr w:type="spellEnd"/>
          </w:p>
        </w:tc>
        <w:tc>
          <w:tcPr>
            <w:tcW w:w="3163" w:type="dxa"/>
            <w:shd w:val="clear" w:color="auto" w:fill="auto"/>
            <w:hideMark/>
          </w:tcPr>
          <w:p w14:paraId="4C471488" w14:textId="5FE1AE9C" w:rsidR="000D77DB" w:rsidRPr="000D4F66" w:rsidRDefault="000D77DB" w:rsidP="000D77DB">
            <w:pPr>
              <w:tabs>
                <w:tab w:val="left" w:pos="443"/>
              </w:tabs>
              <w:textAlignment w:val="baseline"/>
              <w:rPr>
                <w:rFonts w:ascii="Times New Roman" w:eastAsia="Times New Roman" w:hAnsi="Times New Roman" w:cs="Times New Roman"/>
              </w:rPr>
            </w:pPr>
            <w:proofErr w:type="spellStart"/>
            <w:r>
              <w:rPr>
                <w:rFonts w:ascii="Times New Roman" w:eastAsia="Times New Roman" w:hAnsi="Times New Roman" w:cs="Times New Roman"/>
              </w:rPr>
              <w:t>Sheetweb</w:t>
            </w:r>
            <w:proofErr w:type="spellEnd"/>
            <w:r>
              <w:rPr>
                <w:rFonts w:ascii="Times New Roman" w:eastAsia="Times New Roman" w:hAnsi="Times New Roman" w:cs="Times New Roman"/>
              </w:rPr>
              <w:t xml:space="preserve"> and Dwarf Weavers</w:t>
            </w:r>
          </w:p>
        </w:tc>
        <w:tc>
          <w:tcPr>
            <w:tcW w:w="2136" w:type="dxa"/>
          </w:tcPr>
          <w:p w14:paraId="599263F4"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5DEB8F47" w14:textId="3729CC61"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54.2</w:t>
            </w:r>
          </w:p>
        </w:tc>
        <w:tc>
          <w:tcPr>
            <w:tcW w:w="838" w:type="dxa"/>
            <w:shd w:val="clear" w:color="auto" w:fill="auto"/>
            <w:vAlign w:val="bottom"/>
            <w:hideMark/>
          </w:tcPr>
          <w:p w14:paraId="30E489E2" w14:textId="4353D7FA"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32.3</w:t>
            </w:r>
          </w:p>
        </w:tc>
        <w:tc>
          <w:tcPr>
            <w:tcW w:w="841" w:type="dxa"/>
            <w:shd w:val="clear" w:color="auto" w:fill="auto"/>
            <w:vAlign w:val="bottom"/>
            <w:hideMark/>
          </w:tcPr>
          <w:p w14:paraId="4A8A7CF1" w14:textId="1A2A4F5F"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56.2</w:t>
            </w:r>
          </w:p>
        </w:tc>
      </w:tr>
      <w:tr w:rsidR="000D77DB" w:rsidRPr="00884B2C" w14:paraId="4A87B52F" w14:textId="77777777" w:rsidTr="000D77DB">
        <w:trPr>
          <w:trHeight w:val="326"/>
        </w:trPr>
        <w:tc>
          <w:tcPr>
            <w:tcW w:w="1350" w:type="dxa"/>
          </w:tcPr>
          <w:p w14:paraId="4320F44F" w14:textId="11922FF2" w:rsidR="000D77DB" w:rsidRPr="00884B2C" w:rsidRDefault="000D77DB" w:rsidP="000D77DB">
            <w:pPr>
              <w:textAlignment w:val="baseline"/>
              <w:rPr>
                <w:rFonts w:ascii="Times New Roman" w:eastAsia="Times New Roman" w:hAnsi="Times New Roman" w:cs="Times New Roman"/>
                <w:color w:val="000000"/>
              </w:rPr>
            </w:pPr>
            <w:proofErr w:type="spellStart"/>
            <w:r w:rsidRPr="00884B2C">
              <w:rPr>
                <w:rFonts w:ascii="Times New Roman" w:eastAsia="Times New Roman" w:hAnsi="Times New Roman" w:cs="Times New Roman"/>
                <w:color w:val="000000"/>
              </w:rPr>
              <w:t>Insecta</w:t>
            </w:r>
            <w:proofErr w:type="spellEnd"/>
          </w:p>
        </w:tc>
        <w:tc>
          <w:tcPr>
            <w:tcW w:w="1730" w:type="dxa"/>
          </w:tcPr>
          <w:p w14:paraId="62494673" w14:textId="5D3DCBB2"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Hemiptera</w:t>
            </w:r>
          </w:p>
        </w:tc>
        <w:tc>
          <w:tcPr>
            <w:tcW w:w="2023" w:type="dxa"/>
          </w:tcPr>
          <w:p w14:paraId="30209C1F" w14:textId="1EB42D50"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Miridae</w:t>
            </w:r>
            <w:proofErr w:type="spellEnd"/>
          </w:p>
        </w:tc>
        <w:tc>
          <w:tcPr>
            <w:tcW w:w="3163" w:type="dxa"/>
            <w:shd w:val="clear" w:color="auto" w:fill="auto"/>
            <w:vAlign w:val="bottom"/>
            <w:hideMark/>
          </w:tcPr>
          <w:p w14:paraId="455ACC2D" w14:textId="0C620C54"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Plant Bugs</w:t>
            </w:r>
          </w:p>
        </w:tc>
        <w:tc>
          <w:tcPr>
            <w:tcW w:w="2136" w:type="dxa"/>
          </w:tcPr>
          <w:p w14:paraId="1F1E8E74"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4757AFFE" w14:textId="2C64D40F"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25</w:t>
            </w:r>
            <w:r w:rsidR="009F5A24">
              <w:rPr>
                <w:rFonts w:ascii="Times New Roman" w:eastAsia="Times New Roman" w:hAnsi="Times New Roman" w:cs="Times New Roman"/>
              </w:rPr>
              <w:t>.0</w:t>
            </w:r>
          </w:p>
        </w:tc>
        <w:tc>
          <w:tcPr>
            <w:tcW w:w="838" w:type="dxa"/>
            <w:shd w:val="clear" w:color="auto" w:fill="auto"/>
            <w:vAlign w:val="bottom"/>
            <w:hideMark/>
          </w:tcPr>
          <w:p w14:paraId="0A076E5B" w14:textId="24EA9546"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74.2</w:t>
            </w:r>
          </w:p>
        </w:tc>
        <w:tc>
          <w:tcPr>
            <w:tcW w:w="841" w:type="dxa"/>
            <w:shd w:val="clear" w:color="auto" w:fill="auto"/>
            <w:vAlign w:val="bottom"/>
            <w:hideMark/>
          </w:tcPr>
          <w:p w14:paraId="5A214CAF" w14:textId="3B49C8D4"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21.9</w:t>
            </w:r>
          </w:p>
        </w:tc>
      </w:tr>
      <w:tr w:rsidR="000D77DB" w:rsidRPr="00884B2C" w14:paraId="77C64143" w14:textId="77777777" w:rsidTr="000D77DB">
        <w:trPr>
          <w:trHeight w:val="303"/>
        </w:trPr>
        <w:tc>
          <w:tcPr>
            <w:tcW w:w="1350" w:type="dxa"/>
          </w:tcPr>
          <w:p w14:paraId="242262AF" w14:textId="3046018D" w:rsidR="000D77DB" w:rsidRPr="00884B2C" w:rsidRDefault="000D77DB" w:rsidP="000D77DB">
            <w:pPr>
              <w:textAlignment w:val="baseline"/>
              <w:rPr>
                <w:rFonts w:ascii="Times New Roman" w:eastAsia="Times New Roman" w:hAnsi="Times New Roman" w:cs="Times New Roman"/>
                <w:color w:val="000000"/>
              </w:rPr>
            </w:pPr>
            <w:proofErr w:type="spellStart"/>
            <w:r w:rsidRPr="00884B2C">
              <w:rPr>
                <w:rFonts w:ascii="Times New Roman" w:eastAsia="Times New Roman" w:hAnsi="Times New Roman" w:cs="Times New Roman"/>
                <w:color w:val="000000"/>
              </w:rPr>
              <w:t>Insecta</w:t>
            </w:r>
            <w:proofErr w:type="spellEnd"/>
          </w:p>
        </w:tc>
        <w:tc>
          <w:tcPr>
            <w:tcW w:w="1730" w:type="dxa"/>
          </w:tcPr>
          <w:p w14:paraId="56309848" w14:textId="5619560C"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Diptera</w:t>
            </w:r>
          </w:p>
        </w:tc>
        <w:tc>
          <w:tcPr>
            <w:tcW w:w="2023" w:type="dxa"/>
          </w:tcPr>
          <w:p w14:paraId="214EF1A7" w14:textId="2D0F0329"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Rhagionidae</w:t>
            </w:r>
            <w:proofErr w:type="spellEnd"/>
          </w:p>
        </w:tc>
        <w:tc>
          <w:tcPr>
            <w:tcW w:w="3163" w:type="dxa"/>
            <w:shd w:val="clear" w:color="auto" w:fill="auto"/>
            <w:vAlign w:val="bottom"/>
            <w:hideMark/>
          </w:tcPr>
          <w:p w14:paraId="50E9157D" w14:textId="0A2062FD"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Snipe Flies</w:t>
            </w:r>
          </w:p>
        </w:tc>
        <w:tc>
          <w:tcPr>
            <w:tcW w:w="2136" w:type="dxa"/>
          </w:tcPr>
          <w:p w14:paraId="04FF7D10"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18EA4A55" w14:textId="02013FF6"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62.5</w:t>
            </w:r>
          </w:p>
        </w:tc>
        <w:tc>
          <w:tcPr>
            <w:tcW w:w="838" w:type="dxa"/>
            <w:shd w:val="clear" w:color="auto" w:fill="auto"/>
            <w:vAlign w:val="bottom"/>
            <w:hideMark/>
          </w:tcPr>
          <w:p w14:paraId="6F326443" w14:textId="0AEC0F8D"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22.6</w:t>
            </w:r>
          </w:p>
        </w:tc>
        <w:tc>
          <w:tcPr>
            <w:tcW w:w="841" w:type="dxa"/>
            <w:shd w:val="clear" w:color="auto" w:fill="auto"/>
            <w:vAlign w:val="bottom"/>
            <w:hideMark/>
          </w:tcPr>
          <w:p w14:paraId="7B3D3FD1" w14:textId="1BDE8FC7"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34.4</w:t>
            </w:r>
          </w:p>
        </w:tc>
      </w:tr>
      <w:tr w:rsidR="000D77DB" w:rsidRPr="00884B2C" w14:paraId="5069F998" w14:textId="77777777" w:rsidTr="000D77DB">
        <w:trPr>
          <w:trHeight w:val="326"/>
        </w:trPr>
        <w:tc>
          <w:tcPr>
            <w:tcW w:w="1350" w:type="dxa"/>
          </w:tcPr>
          <w:p w14:paraId="46DE8304" w14:textId="52A5BA4A" w:rsidR="000D77DB" w:rsidRPr="00884B2C" w:rsidRDefault="000D77DB" w:rsidP="000D77DB">
            <w:pPr>
              <w:textAlignment w:val="baseline"/>
              <w:rPr>
                <w:rFonts w:ascii="Times New Roman" w:eastAsia="Times New Roman" w:hAnsi="Times New Roman" w:cs="Times New Roman"/>
                <w:color w:val="000000"/>
              </w:rPr>
            </w:pPr>
            <w:r w:rsidRPr="00884B2C">
              <w:rPr>
                <w:rFonts w:ascii="Times New Roman" w:eastAsia="Times New Roman" w:hAnsi="Times New Roman" w:cs="Times New Roman"/>
                <w:color w:val="000000"/>
              </w:rPr>
              <w:t>Arachnida</w:t>
            </w:r>
          </w:p>
        </w:tc>
        <w:tc>
          <w:tcPr>
            <w:tcW w:w="1730" w:type="dxa"/>
          </w:tcPr>
          <w:p w14:paraId="615517DA" w14:textId="7480F21B"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Araneae</w:t>
            </w:r>
          </w:p>
        </w:tc>
        <w:tc>
          <w:tcPr>
            <w:tcW w:w="2023" w:type="dxa"/>
          </w:tcPr>
          <w:p w14:paraId="1880F983" w14:textId="0F81ED27"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Dictynidae</w:t>
            </w:r>
            <w:proofErr w:type="spellEnd"/>
          </w:p>
        </w:tc>
        <w:tc>
          <w:tcPr>
            <w:tcW w:w="3163" w:type="dxa"/>
            <w:shd w:val="clear" w:color="auto" w:fill="auto"/>
            <w:vAlign w:val="bottom"/>
            <w:hideMark/>
          </w:tcPr>
          <w:p w14:paraId="01A6BBC5" w14:textId="0A93C57C" w:rsidR="000D77DB" w:rsidRPr="000D4F66" w:rsidRDefault="000D77DB" w:rsidP="000D77DB">
            <w:pPr>
              <w:textAlignment w:val="baseline"/>
              <w:rPr>
                <w:rFonts w:ascii="Times New Roman" w:eastAsia="Times New Roman" w:hAnsi="Times New Roman" w:cs="Times New Roman"/>
              </w:rPr>
            </w:pPr>
            <w:proofErr w:type="spellStart"/>
            <w:r>
              <w:rPr>
                <w:rFonts w:ascii="Times New Roman" w:eastAsia="Times New Roman" w:hAnsi="Times New Roman" w:cs="Times New Roman"/>
              </w:rPr>
              <w:t>Meshweavers</w:t>
            </w:r>
            <w:proofErr w:type="spellEnd"/>
          </w:p>
        </w:tc>
        <w:tc>
          <w:tcPr>
            <w:tcW w:w="2136" w:type="dxa"/>
          </w:tcPr>
          <w:p w14:paraId="036C5FD4"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747E28B7" w14:textId="2312A76A"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50</w:t>
            </w:r>
            <w:r w:rsidR="009F5A24">
              <w:rPr>
                <w:rFonts w:ascii="Times New Roman" w:eastAsia="Times New Roman" w:hAnsi="Times New Roman" w:cs="Times New Roman"/>
              </w:rPr>
              <w:t>.0</w:t>
            </w:r>
          </w:p>
        </w:tc>
        <w:tc>
          <w:tcPr>
            <w:tcW w:w="838" w:type="dxa"/>
            <w:shd w:val="clear" w:color="auto" w:fill="auto"/>
            <w:vAlign w:val="bottom"/>
            <w:hideMark/>
          </w:tcPr>
          <w:p w14:paraId="26ECDE82" w14:textId="64A76437"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41.9</w:t>
            </w:r>
          </w:p>
        </w:tc>
        <w:tc>
          <w:tcPr>
            <w:tcW w:w="841" w:type="dxa"/>
            <w:shd w:val="clear" w:color="auto" w:fill="auto"/>
            <w:vAlign w:val="bottom"/>
            <w:hideMark/>
          </w:tcPr>
          <w:p w14:paraId="6820E123" w14:textId="7698F1C0"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21.9</w:t>
            </w:r>
          </w:p>
        </w:tc>
      </w:tr>
      <w:tr w:rsidR="000D77DB" w:rsidRPr="00884B2C" w14:paraId="438BE808" w14:textId="77777777" w:rsidTr="000D77DB">
        <w:trPr>
          <w:trHeight w:val="326"/>
        </w:trPr>
        <w:tc>
          <w:tcPr>
            <w:tcW w:w="1350" w:type="dxa"/>
          </w:tcPr>
          <w:p w14:paraId="68D604C6" w14:textId="019ABE97" w:rsidR="000D77DB" w:rsidRPr="00884B2C" w:rsidRDefault="000D77DB" w:rsidP="000D77DB">
            <w:pPr>
              <w:textAlignment w:val="baseline"/>
              <w:rPr>
                <w:rFonts w:ascii="Times New Roman" w:eastAsia="Times New Roman" w:hAnsi="Times New Roman" w:cs="Times New Roman"/>
                <w:color w:val="000000"/>
              </w:rPr>
            </w:pPr>
            <w:proofErr w:type="spellStart"/>
            <w:r w:rsidRPr="00884B2C">
              <w:rPr>
                <w:rFonts w:ascii="Times New Roman" w:eastAsia="Times New Roman" w:hAnsi="Times New Roman" w:cs="Times New Roman"/>
                <w:color w:val="000000"/>
              </w:rPr>
              <w:t>Insecta</w:t>
            </w:r>
            <w:proofErr w:type="spellEnd"/>
          </w:p>
        </w:tc>
        <w:tc>
          <w:tcPr>
            <w:tcW w:w="1730" w:type="dxa"/>
          </w:tcPr>
          <w:p w14:paraId="758208E7" w14:textId="67DC1FE8"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Hymenoptera</w:t>
            </w:r>
          </w:p>
        </w:tc>
        <w:tc>
          <w:tcPr>
            <w:tcW w:w="2023" w:type="dxa"/>
          </w:tcPr>
          <w:p w14:paraId="189C721E" w14:textId="0466E132"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Ichneumonidae</w:t>
            </w:r>
          </w:p>
        </w:tc>
        <w:tc>
          <w:tcPr>
            <w:tcW w:w="3163" w:type="dxa"/>
            <w:shd w:val="clear" w:color="auto" w:fill="auto"/>
            <w:vAlign w:val="bottom"/>
            <w:hideMark/>
          </w:tcPr>
          <w:p w14:paraId="606F4D68" w14:textId="760E53D6"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Ichneumonid wasps</w:t>
            </w:r>
          </w:p>
        </w:tc>
        <w:tc>
          <w:tcPr>
            <w:tcW w:w="2136" w:type="dxa"/>
          </w:tcPr>
          <w:p w14:paraId="1BC95552"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28F96C12" w14:textId="39DE2F4C"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29.2</w:t>
            </w:r>
          </w:p>
        </w:tc>
        <w:tc>
          <w:tcPr>
            <w:tcW w:w="838" w:type="dxa"/>
            <w:shd w:val="clear" w:color="auto" w:fill="auto"/>
            <w:vAlign w:val="bottom"/>
            <w:hideMark/>
          </w:tcPr>
          <w:p w14:paraId="03B3A77D" w14:textId="4C157C73"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29</w:t>
            </w:r>
            <w:r w:rsidR="0E1BA6C0" w:rsidRPr="6ADBCE4D">
              <w:rPr>
                <w:rFonts w:ascii="Times New Roman" w:eastAsia="Times New Roman" w:hAnsi="Times New Roman" w:cs="Times New Roman"/>
              </w:rPr>
              <w:t>.</w:t>
            </w:r>
            <w:r w:rsidR="0E1BA6C0" w:rsidRPr="4C9A9874">
              <w:rPr>
                <w:rFonts w:ascii="Times New Roman" w:eastAsia="Times New Roman" w:hAnsi="Times New Roman" w:cs="Times New Roman"/>
              </w:rPr>
              <w:t>0</w:t>
            </w:r>
          </w:p>
        </w:tc>
        <w:tc>
          <w:tcPr>
            <w:tcW w:w="841" w:type="dxa"/>
            <w:shd w:val="clear" w:color="auto" w:fill="auto"/>
            <w:vAlign w:val="bottom"/>
            <w:hideMark/>
          </w:tcPr>
          <w:p w14:paraId="1E2D1BB0" w14:textId="67679634"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43.8</w:t>
            </w:r>
          </w:p>
        </w:tc>
      </w:tr>
      <w:tr w:rsidR="000D77DB" w:rsidRPr="00884B2C" w14:paraId="57772C80" w14:textId="77777777" w:rsidTr="000D77DB">
        <w:trPr>
          <w:trHeight w:val="326"/>
        </w:trPr>
        <w:tc>
          <w:tcPr>
            <w:tcW w:w="1350" w:type="dxa"/>
          </w:tcPr>
          <w:p w14:paraId="728899E6" w14:textId="288E6559" w:rsidR="000D77DB" w:rsidRPr="00884B2C" w:rsidRDefault="000D77DB" w:rsidP="000D77DB">
            <w:pPr>
              <w:textAlignment w:val="baseline"/>
              <w:rPr>
                <w:rFonts w:ascii="Times New Roman" w:eastAsia="Times New Roman" w:hAnsi="Times New Roman" w:cs="Times New Roman"/>
                <w:color w:val="000000"/>
              </w:rPr>
            </w:pPr>
            <w:proofErr w:type="spellStart"/>
            <w:r w:rsidRPr="00884B2C">
              <w:rPr>
                <w:rFonts w:ascii="Times New Roman" w:eastAsia="Times New Roman" w:hAnsi="Times New Roman" w:cs="Times New Roman"/>
                <w:color w:val="000000"/>
              </w:rPr>
              <w:t>Insecta</w:t>
            </w:r>
            <w:proofErr w:type="spellEnd"/>
          </w:p>
        </w:tc>
        <w:tc>
          <w:tcPr>
            <w:tcW w:w="1730" w:type="dxa"/>
          </w:tcPr>
          <w:p w14:paraId="7D84F6E0" w14:textId="02C0E4F2"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Diptera</w:t>
            </w:r>
          </w:p>
        </w:tc>
        <w:tc>
          <w:tcPr>
            <w:tcW w:w="2023" w:type="dxa"/>
          </w:tcPr>
          <w:p w14:paraId="70FFE5FC" w14:textId="3514D739"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Cecidomyiidae</w:t>
            </w:r>
            <w:proofErr w:type="spellEnd"/>
          </w:p>
        </w:tc>
        <w:tc>
          <w:tcPr>
            <w:tcW w:w="3163" w:type="dxa"/>
            <w:shd w:val="clear" w:color="auto" w:fill="auto"/>
            <w:vAlign w:val="bottom"/>
            <w:hideMark/>
          </w:tcPr>
          <w:p w14:paraId="02E1DA06" w14:textId="257F8F7E"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Gall and Forest Midges</w:t>
            </w:r>
          </w:p>
        </w:tc>
        <w:tc>
          <w:tcPr>
            <w:tcW w:w="2136" w:type="dxa"/>
          </w:tcPr>
          <w:p w14:paraId="0DC3F093"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2D75B94D" w14:textId="311F0307"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37.5</w:t>
            </w:r>
          </w:p>
        </w:tc>
        <w:tc>
          <w:tcPr>
            <w:tcW w:w="838" w:type="dxa"/>
            <w:shd w:val="clear" w:color="auto" w:fill="auto"/>
            <w:vAlign w:val="bottom"/>
            <w:hideMark/>
          </w:tcPr>
          <w:p w14:paraId="18527D65" w14:textId="6E07754A"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32.3</w:t>
            </w:r>
          </w:p>
        </w:tc>
        <w:tc>
          <w:tcPr>
            <w:tcW w:w="841" w:type="dxa"/>
            <w:shd w:val="clear" w:color="auto" w:fill="auto"/>
            <w:vAlign w:val="bottom"/>
            <w:hideMark/>
          </w:tcPr>
          <w:p w14:paraId="2FA13B92" w14:textId="2733980F"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31.2</w:t>
            </w:r>
          </w:p>
        </w:tc>
      </w:tr>
      <w:tr w:rsidR="000D77DB" w:rsidRPr="00884B2C" w14:paraId="69E13656" w14:textId="77777777" w:rsidTr="000D77DB">
        <w:trPr>
          <w:trHeight w:val="326"/>
        </w:trPr>
        <w:tc>
          <w:tcPr>
            <w:tcW w:w="1350" w:type="dxa"/>
          </w:tcPr>
          <w:p w14:paraId="33CF05B5" w14:textId="79D2CD8A" w:rsidR="000D77DB" w:rsidRPr="00884B2C" w:rsidRDefault="000D77DB" w:rsidP="000D77DB">
            <w:pPr>
              <w:textAlignment w:val="baseline"/>
              <w:rPr>
                <w:rFonts w:ascii="Times New Roman" w:eastAsia="Times New Roman" w:hAnsi="Times New Roman" w:cs="Times New Roman"/>
                <w:color w:val="000000"/>
              </w:rPr>
            </w:pPr>
            <w:proofErr w:type="spellStart"/>
            <w:r w:rsidRPr="00884B2C">
              <w:rPr>
                <w:rFonts w:ascii="Times New Roman" w:eastAsia="Times New Roman" w:hAnsi="Times New Roman" w:cs="Times New Roman"/>
                <w:color w:val="000000"/>
              </w:rPr>
              <w:t>Insecta</w:t>
            </w:r>
            <w:proofErr w:type="spellEnd"/>
          </w:p>
        </w:tc>
        <w:tc>
          <w:tcPr>
            <w:tcW w:w="1730" w:type="dxa"/>
          </w:tcPr>
          <w:p w14:paraId="281ACC18" w14:textId="3D1BCD57"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Diptera</w:t>
            </w:r>
          </w:p>
        </w:tc>
        <w:tc>
          <w:tcPr>
            <w:tcW w:w="2023" w:type="dxa"/>
          </w:tcPr>
          <w:p w14:paraId="2714784E" w14:textId="2A0D68E3"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Tachinidae</w:t>
            </w:r>
            <w:proofErr w:type="spellEnd"/>
          </w:p>
        </w:tc>
        <w:tc>
          <w:tcPr>
            <w:tcW w:w="3163" w:type="dxa"/>
            <w:shd w:val="clear" w:color="auto" w:fill="auto"/>
            <w:vAlign w:val="bottom"/>
            <w:hideMark/>
          </w:tcPr>
          <w:p w14:paraId="6A38349F" w14:textId="2A210AA9"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Bristle Flies</w:t>
            </w:r>
          </w:p>
        </w:tc>
        <w:tc>
          <w:tcPr>
            <w:tcW w:w="2136" w:type="dxa"/>
          </w:tcPr>
          <w:p w14:paraId="4F304798"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0947B02D" w14:textId="6A9E1FA1"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16.7</w:t>
            </w:r>
          </w:p>
        </w:tc>
        <w:tc>
          <w:tcPr>
            <w:tcW w:w="838" w:type="dxa"/>
            <w:shd w:val="clear" w:color="auto" w:fill="auto"/>
            <w:vAlign w:val="bottom"/>
            <w:hideMark/>
          </w:tcPr>
          <w:p w14:paraId="1E3E5DDB" w14:textId="5BC10810"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29</w:t>
            </w:r>
            <w:r w:rsidR="594BCDF7" w:rsidRPr="4C9A9874">
              <w:rPr>
                <w:rFonts w:ascii="Times New Roman" w:eastAsia="Times New Roman" w:hAnsi="Times New Roman" w:cs="Times New Roman"/>
              </w:rPr>
              <w:t>.0</w:t>
            </w:r>
          </w:p>
        </w:tc>
        <w:tc>
          <w:tcPr>
            <w:tcW w:w="841" w:type="dxa"/>
            <w:shd w:val="clear" w:color="auto" w:fill="auto"/>
            <w:vAlign w:val="bottom"/>
            <w:hideMark/>
          </w:tcPr>
          <w:p w14:paraId="59A3542D" w14:textId="45C4665C"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34.4</w:t>
            </w:r>
          </w:p>
        </w:tc>
      </w:tr>
      <w:tr w:rsidR="000D77DB" w:rsidRPr="00884B2C" w14:paraId="066DDBAC" w14:textId="77777777" w:rsidTr="000D77DB">
        <w:trPr>
          <w:trHeight w:val="326"/>
        </w:trPr>
        <w:tc>
          <w:tcPr>
            <w:tcW w:w="1350" w:type="dxa"/>
          </w:tcPr>
          <w:p w14:paraId="77317A66" w14:textId="2724140B" w:rsidR="000D77DB" w:rsidRPr="00884B2C" w:rsidRDefault="000D77DB" w:rsidP="000D77DB">
            <w:pPr>
              <w:textAlignment w:val="baseline"/>
              <w:rPr>
                <w:rFonts w:ascii="Times New Roman" w:eastAsia="Times New Roman" w:hAnsi="Times New Roman" w:cs="Times New Roman"/>
                <w:color w:val="000000"/>
              </w:rPr>
            </w:pPr>
            <w:proofErr w:type="spellStart"/>
            <w:r w:rsidRPr="00884B2C">
              <w:rPr>
                <w:rFonts w:ascii="Times New Roman" w:eastAsia="Times New Roman" w:hAnsi="Times New Roman" w:cs="Times New Roman"/>
                <w:color w:val="000000"/>
              </w:rPr>
              <w:t>Insecta</w:t>
            </w:r>
            <w:proofErr w:type="spellEnd"/>
          </w:p>
        </w:tc>
        <w:tc>
          <w:tcPr>
            <w:tcW w:w="1730" w:type="dxa"/>
          </w:tcPr>
          <w:p w14:paraId="40319F74" w14:textId="6EA149A3"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Diptera</w:t>
            </w:r>
          </w:p>
        </w:tc>
        <w:tc>
          <w:tcPr>
            <w:tcW w:w="2023" w:type="dxa"/>
          </w:tcPr>
          <w:p w14:paraId="4ABEFD7B" w14:textId="1154A3E1"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Mycetophilidae</w:t>
            </w:r>
            <w:proofErr w:type="spellEnd"/>
          </w:p>
        </w:tc>
        <w:tc>
          <w:tcPr>
            <w:tcW w:w="3163" w:type="dxa"/>
            <w:shd w:val="clear" w:color="auto" w:fill="auto"/>
            <w:vAlign w:val="bottom"/>
            <w:hideMark/>
          </w:tcPr>
          <w:p w14:paraId="0ECEC923" w14:textId="4DAD870A"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Fungus Gnats</w:t>
            </w:r>
          </w:p>
        </w:tc>
        <w:tc>
          <w:tcPr>
            <w:tcW w:w="2136" w:type="dxa"/>
          </w:tcPr>
          <w:p w14:paraId="6FF66DD3" w14:textId="77777777" w:rsidR="000D77DB" w:rsidRDefault="000D77DB" w:rsidP="001D6D0C">
            <w:pPr>
              <w:jc w:val="center"/>
              <w:textAlignment w:val="baseline"/>
              <w:rPr>
                <w:rFonts w:ascii="Times New Roman" w:eastAsia="Times New Roman" w:hAnsi="Times New Roman" w:cs="Times New Roman"/>
              </w:rPr>
            </w:pPr>
          </w:p>
        </w:tc>
        <w:tc>
          <w:tcPr>
            <w:tcW w:w="879" w:type="dxa"/>
            <w:shd w:val="clear" w:color="auto" w:fill="auto"/>
            <w:vAlign w:val="bottom"/>
            <w:hideMark/>
          </w:tcPr>
          <w:p w14:paraId="2E070A73" w14:textId="521AFA05"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8.3</w:t>
            </w:r>
          </w:p>
        </w:tc>
        <w:tc>
          <w:tcPr>
            <w:tcW w:w="838" w:type="dxa"/>
            <w:shd w:val="clear" w:color="auto" w:fill="auto"/>
            <w:vAlign w:val="bottom"/>
            <w:hideMark/>
          </w:tcPr>
          <w:p w14:paraId="5F28A33C" w14:textId="4EAE959C"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16.1</w:t>
            </w:r>
          </w:p>
        </w:tc>
        <w:tc>
          <w:tcPr>
            <w:tcW w:w="841" w:type="dxa"/>
            <w:shd w:val="clear" w:color="auto" w:fill="auto"/>
            <w:vAlign w:val="bottom"/>
            <w:hideMark/>
          </w:tcPr>
          <w:p w14:paraId="350B1D3F" w14:textId="36DBC371"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46.9</w:t>
            </w:r>
          </w:p>
        </w:tc>
      </w:tr>
      <w:tr w:rsidR="000D77DB" w:rsidRPr="00884B2C" w14:paraId="275B963E" w14:textId="77777777" w:rsidTr="000D77DB">
        <w:trPr>
          <w:trHeight w:val="326"/>
        </w:trPr>
        <w:tc>
          <w:tcPr>
            <w:tcW w:w="1350" w:type="dxa"/>
            <w:tcBorders>
              <w:bottom w:val="single" w:sz="4" w:space="0" w:color="auto"/>
            </w:tcBorders>
          </w:tcPr>
          <w:p w14:paraId="3A4DF453" w14:textId="13FA7B2C" w:rsidR="000D77DB" w:rsidRPr="00884B2C" w:rsidRDefault="000D77DB" w:rsidP="000D77DB">
            <w:pPr>
              <w:textAlignment w:val="baseline"/>
              <w:rPr>
                <w:rFonts w:ascii="Times New Roman" w:eastAsia="Times New Roman" w:hAnsi="Times New Roman" w:cs="Times New Roman"/>
                <w:color w:val="000000"/>
              </w:rPr>
            </w:pPr>
            <w:r w:rsidRPr="00884B2C">
              <w:rPr>
                <w:rFonts w:ascii="Times New Roman" w:eastAsia="Times New Roman" w:hAnsi="Times New Roman" w:cs="Times New Roman"/>
                <w:color w:val="000000"/>
              </w:rPr>
              <w:t>Arachnida</w:t>
            </w:r>
          </w:p>
        </w:tc>
        <w:tc>
          <w:tcPr>
            <w:tcW w:w="1730" w:type="dxa"/>
            <w:tcBorders>
              <w:bottom w:val="single" w:sz="4" w:space="0" w:color="auto"/>
            </w:tcBorders>
          </w:tcPr>
          <w:p w14:paraId="5BA2E3BA" w14:textId="11D4EDD9" w:rsidR="000D77DB" w:rsidRPr="00884B2C" w:rsidRDefault="000D77DB" w:rsidP="000D77DB">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Araneae</w:t>
            </w:r>
          </w:p>
        </w:tc>
        <w:tc>
          <w:tcPr>
            <w:tcW w:w="2023" w:type="dxa"/>
            <w:tcBorders>
              <w:bottom w:val="single" w:sz="4" w:space="0" w:color="auto"/>
            </w:tcBorders>
          </w:tcPr>
          <w:p w14:paraId="13072CAA" w14:textId="47A4F55D" w:rsidR="000D77DB" w:rsidRPr="00884B2C" w:rsidRDefault="000D77DB" w:rsidP="000D77DB">
            <w:p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Tetragnathidae</w:t>
            </w:r>
            <w:proofErr w:type="spellEnd"/>
          </w:p>
        </w:tc>
        <w:tc>
          <w:tcPr>
            <w:tcW w:w="3163" w:type="dxa"/>
            <w:tcBorders>
              <w:bottom w:val="single" w:sz="4" w:space="0" w:color="auto"/>
            </w:tcBorders>
            <w:shd w:val="clear" w:color="auto" w:fill="auto"/>
            <w:vAlign w:val="bottom"/>
            <w:hideMark/>
          </w:tcPr>
          <w:p w14:paraId="36CD65C8" w14:textId="5106E7F9" w:rsidR="000D77DB" w:rsidRPr="000D4F66" w:rsidRDefault="000D77DB" w:rsidP="000D77DB">
            <w:pPr>
              <w:textAlignment w:val="baseline"/>
              <w:rPr>
                <w:rFonts w:ascii="Times New Roman" w:eastAsia="Times New Roman" w:hAnsi="Times New Roman" w:cs="Times New Roman"/>
              </w:rPr>
            </w:pPr>
            <w:r>
              <w:rPr>
                <w:rFonts w:ascii="Times New Roman" w:eastAsia="Times New Roman" w:hAnsi="Times New Roman" w:cs="Times New Roman"/>
              </w:rPr>
              <w:t xml:space="preserve">Long-jawed </w:t>
            </w:r>
            <w:proofErr w:type="spellStart"/>
            <w:r>
              <w:rPr>
                <w:rFonts w:ascii="Times New Roman" w:eastAsia="Times New Roman" w:hAnsi="Times New Roman" w:cs="Times New Roman"/>
              </w:rPr>
              <w:t>Orbweavers</w:t>
            </w:r>
            <w:proofErr w:type="spellEnd"/>
          </w:p>
        </w:tc>
        <w:tc>
          <w:tcPr>
            <w:tcW w:w="2136" w:type="dxa"/>
            <w:tcBorders>
              <w:bottom w:val="single" w:sz="4" w:space="0" w:color="auto"/>
            </w:tcBorders>
          </w:tcPr>
          <w:p w14:paraId="65519A72" w14:textId="77777777" w:rsidR="000D77DB" w:rsidRDefault="000D77DB" w:rsidP="001D6D0C">
            <w:pPr>
              <w:jc w:val="center"/>
              <w:textAlignment w:val="baseline"/>
              <w:rPr>
                <w:rFonts w:ascii="Times New Roman" w:eastAsia="Times New Roman" w:hAnsi="Times New Roman" w:cs="Times New Roman"/>
              </w:rPr>
            </w:pPr>
          </w:p>
        </w:tc>
        <w:tc>
          <w:tcPr>
            <w:tcW w:w="879" w:type="dxa"/>
            <w:tcBorders>
              <w:bottom w:val="single" w:sz="4" w:space="0" w:color="auto"/>
            </w:tcBorders>
            <w:shd w:val="clear" w:color="auto" w:fill="auto"/>
            <w:vAlign w:val="bottom"/>
            <w:hideMark/>
          </w:tcPr>
          <w:p w14:paraId="00C68B84" w14:textId="341A1179"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50</w:t>
            </w:r>
            <w:r w:rsidR="25D4EDE0" w:rsidRPr="5E51E974">
              <w:rPr>
                <w:rFonts w:ascii="Times New Roman" w:eastAsia="Times New Roman" w:hAnsi="Times New Roman" w:cs="Times New Roman"/>
              </w:rPr>
              <w:t>.0</w:t>
            </w:r>
          </w:p>
        </w:tc>
        <w:tc>
          <w:tcPr>
            <w:tcW w:w="838" w:type="dxa"/>
            <w:tcBorders>
              <w:bottom w:val="single" w:sz="4" w:space="0" w:color="auto"/>
            </w:tcBorders>
            <w:shd w:val="clear" w:color="auto" w:fill="auto"/>
            <w:vAlign w:val="bottom"/>
            <w:hideMark/>
          </w:tcPr>
          <w:p w14:paraId="5BE302F8" w14:textId="4C405780"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22.6</w:t>
            </w:r>
          </w:p>
        </w:tc>
        <w:tc>
          <w:tcPr>
            <w:tcW w:w="841" w:type="dxa"/>
            <w:tcBorders>
              <w:bottom w:val="single" w:sz="4" w:space="0" w:color="auto"/>
            </w:tcBorders>
            <w:shd w:val="clear" w:color="auto" w:fill="auto"/>
            <w:vAlign w:val="bottom"/>
            <w:hideMark/>
          </w:tcPr>
          <w:p w14:paraId="2EF5D0E4" w14:textId="19480F0D" w:rsidR="000D77DB" w:rsidRPr="000D4F66" w:rsidRDefault="000D77DB" w:rsidP="001D6D0C">
            <w:pPr>
              <w:jc w:val="center"/>
              <w:textAlignment w:val="baseline"/>
              <w:rPr>
                <w:rFonts w:ascii="Times New Roman" w:eastAsia="Times New Roman" w:hAnsi="Times New Roman" w:cs="Times New Roman"/>
              </w:rPr>
            </w:pPr>
            <w:r>
              <w:rPr>
                <w:rFonts w:ascii="Times New Roman" w:eastAsia="Times New Roman" w:hAnsi="Times New Roman" w:cs="Times New Roman"/>
              </w:rPr>
              <w:t>9.4</w:t>
            </w:r>
          </w:p>
        </w:tc>
      </w:tr>
    </w:tbl>
    <w:p w14:paraId="39C0EAE3" w14:textId="5227EA61" w:rsidR="00A10BA4" w:rsidRDefault="00A10BA4" w:rsidP="001D6D0C">
      <w:pPr>
        <w:jc w:val="center"/>
        <w:rPr>
          <w:rFonts w:ascii="Times New Roman" w:hAnsi="Times New Roman" w:cs="Times New Roman"/>
        </w:rPr>
      </w:pPr>
    </w:p>
    <w:p w14:paraId="4384F9A9" w14:textId="42A77972" w:rsidR="0042123D" w:rsidRDefault="0042123D" w:rsidP="00F35F90">
      <w:pPr>
        <w:rPr>
          <w:rFonts w:ascii="Times New Roman" w:hAnsi="Times New Roman" w:cs="Times New Roman"/>
        </w:rPr>
      </w:pPr>
    </w:p>
    <w:p w14:paraId="2DEAF257" w14:textId="295FCAF9" w:rsidR="0067468C" w:rsidRDefault="0067468C" w:rsidP="00F35F90">
      <w:pPr>
        <w:rPr>
          <w:rFonts w:ascii="Times New Roman" w:hAnsi="Times New Roman" w:cs="Times New Roman"/>
        </w:rPr>
      </w:pPr>
    </w:p>
    <w:p w14:paraId="5AFA845A" w14:textId="57B45EFD" w:rsidR="0067468C" w:rsidRDefault="0067468C" w:rsidP="00F35F90">
      <w:pPr>
        <w:rPr>
          <w:rFonts w:ascii="Times New Roman" w:hAnsi="Times New Roman" w:cs="Times New Roman"/>
        </w:rPr>
      </w:pPr>
    </w:p>
    <w:p w14:paraId="3DACF823" w14:textId="2FB82398" w:rsidR="0067468C" w:rsidRDefault="0067468C" w:rsidP="00F35F90">
      <w:pPr>
        <w:rPr>
          <w:rFonts w:ascii="Times New Roman" w:hAnsi="Times New Roman" w:cs="Times New Roman"/>
        </w:rPr>
      </w:pPr>
    </w:p>
    <w:p w14:paraId="463A3FA2" w14:textId="1040C444" w:rsidR="0067468C" w:rsidRDefault="0067468C" w:rsidP="00F35F90">
      <w:pPr>
        <w:rPr>
          <w:rFonts w:ascii="Times New Roman" w:hAnsi="Times New Roman" w:cs="Times New Roman"/>
        </w:rPr>
      </w:pPr>
    </w:p>
    <w:p w14:paraId="1FB631BB" w14:textId="2B9EA249" w:rsidR="002558B3" w:rsidRDefault="002558B3" w:rsidP="00F35F90">
      <w:pPr>
        <w:rPr>
          <w:rFonts w:ascii="Times New Roman" w:hAnsi="Times New Roman" w:cs="Times New Roman"/>
        </w:rPr>
      </w:pPr>
    </w:p>
    <w:p w14:paraId="7FC48BB4" w14:textId="323079A5" w:rsidR="002558B3" w:rsidRDefault="002558B3" w:rsidP="00F35F90">
      <w:pPr>
        <w:rPr>
          <w:rFonts w:ascii="Times New Roman" w:hAnsi="Times New Roman" w:cs="Times New Roman"/>
        </w:rPr>
      </w:pPr>
    </w:p>
    <w:p w14:paraId="4AE545E4" w14:textId="77777777" w:rsidR="0097726F" w:rsidRDefault="0097726F" w:rsidP="00F35F90">
      <w:pPr>
        <w:rPr>
          <w:rFonts w:ascii="Times New Roman" w:hAnsi="Times New Roman" w:cs="Times New Roman"/>
        </w:rPr>
        <w:sectPr w:rsidR="0097726F" w:rsidSect="000D4F66">
          <w:pgSz w:w="15840" w:h="12240" w:orient="landscape"/>
          <w:pgMar w:top="1440" w:right="1440" w:bottom="1440" w:left="1440" w:header="720" w:footer="720" w:gutter="0"/>
          <w:cols w:space="720"/>
          <w:docGrid w:linePitch="360"/>
        </w:sectPr>
      </w:pPr>
    </w:p>
    <w:p w14:paraId="7853C82A" w14:textId="4132FB54" w:rsidR="002558B3" w:rsidRDefault="002558B3" w:rsidP="00F35F90">
      <w:pPr>
        <w:rPr>
          <w:rFonts w:ascii="Times New Roman" w:hAnsi="Times New Roman" w:cs="Times New Roman"/>
        </w:rPr>
      </w:pPr>
    </w:p>
    <w:tbl>
      <w:tblPr>
        <w:tblStyle w:val="TableGrid"/>
        <w:tblW w:w="0" w:type="auto"/>
        <w:tblLook w:val="04A0" w:firstRow="1" w:lastRow="0" w:firstColumn="1" w:lastColumn="0" w:noHBand="0" w:noVBand="1"/>
      </w:tblPr>
      <w:tblGrid>
        <w:gridCol w:w="2158"/>
        <w:gridCol w:w="2158"/>
        <w:gridCol w:w="2159"/>
        <w:gridCol w:w="2159"/>
      </w:tblGrid>
      <w:tr w:rsidR="00CD4E63" w14:paraId="436372D6" w14:textId="77777777">
        <w:tc>
          <w:tcPr>
            <w:tcW w:w="8634" w:type="dxa"/>
            <w:gridSpan w:val="4"/>
            <w:tcBorders>
              <w:top w:val="nil"/>
              <w:left w:val="nil"/>
              <w:bottom w:val="single" w:sz="4" w:space="0" w:color="auto"/>
              <w:right w:val="nil"/>
            </w:tcBorders>
          </w:tcPr>
          <w:p w14:paraId="23E2805F" w14:textId="01945945" w:rsidR="00CD4E63" w:rsidRPr="00CD4E63" w:rsidRDefault="00CD4E63" w:rsidP="00F35F90">
            <w:pPr>
              <w:rPr>
                <w:rFonts w:ascii="Times New Roman" w:eastAsiaTheme="minorEastAsia" w:hAnsi="Times New Roman" w:cs="Times New Roman"/>
              </w:rPr>
            </w:pPr>
            <w:del w:id="0" w:author="Andrew Stillman" w:date="2022-12-22T12:10:00Z">
              <w:r w:rsidDel="00C126CC">
                <w:rPr>
                  <w:rFonts w:ascii="Times New Roman" w:hAnsi="Times New Roman" w:cs="Times New Roman"/>
                  <w:b/>
                  <w:bCs/>
                </w:rPr>
                <w:delText xml:space="preserve">Table 3.  </w:delText>
              </w:r>
              <w:r w:rsidDel="00C126CC">
                <w:rPr>
                  <w:rFonts w:ascii="Times New Roman" w:hAnsi="Times New Roman" w:cs="Times New Roman"/>
                </w:rPr>
                <w:delText xml:space="preserve">PERMANOVA results using model </w:delText>
              </w:r>
            </w:del>
            <m:oMath>
              <m:r>
                <w:del w:id="1" w:author="Andrew Stillman" w:date="2022-12-22T12:10:00Z">
                  <w:rPr>
                    <w:rFonts w:ascii="Cambria Math" w:hAnsi="Cambria Math" w:cs="Times New Roman"/>
                  </w:rPr>
                  <m:t>M~</m:t>
                </w:del>
              </m:r>
              <m:sSub>
                <m:sSubPr>
                  <m:ctrlPr>
                    <w:del w:id="2" w:author="Andrew Stillman" w:date="2022-12-22T12:10:00Z">
                      <w:rPr>
                        <w:rFonts w:ascii="Cambria Math" w:hAnsi="Cambria Math" w:cs="Times New Roman"/>
                        <w:i/>
                      </w:rPr>
                    </w:del>
                  </m:ctrlPr>
                </m:sSubPr>
                <m:e>
                  <m:r>
                    <w:del w:id="3" w:author="Andrew Stillman" w:date="2022-12-22T12:10:00Z">
                      <w:rPr>
                        <w:rFonts w:ascii="Cambria Math" w:hAnsi="Cambria Math" w:cs="Times New Roman"/>
                      </w:rPr>
                      <m:t>B</m:t>
                    </w:del>
                  </m:r>
                </m:e>
                <m:sub>
                  <m:r>
                    <w:del w:id="4" w:author="Andrew Stillman" w:date="2022-12-22T12:10:00Z">
                      <w:rPr>
                        <w:rFonts w:ascii="Cambria Math" w:hAnsi="Cambria Math" w:cs="Times New Roman"/>
                      </w:rPr>
                      <m:t>1</m:t>
                    </w:del>
                  </m:r>
                </m:sub>
              </m:sSub>
              <m:r>
                <w:del w:id="5" w:author="Andrew Stillman" w:date="2022-12-22T12:10:00Z">
                  <w:rPr>
                    <w:rFonts w:ascii="Cambria Math" w:hAnsi="Cambria Math" w:cs="Times New Roman"/>
                  </w:rPr>
                  <m:t xml:space="preserve">Period+ </m:t>
                </w:del>
              </m:r>
              <m:sSub>
                <m:sSubPr>
                  <m:ctrlPr>
                    <w:del w:id="6" w:author="Andrew Stillman" w:date="2022-12-22T12:10:00Z">
                      <w:rPr>
                        <w:rFonts w:ascii="Cambria Math" w:hAnsi="Cambria Math" w:cs="Times New Roman"/>
                        <w:i/>
                      </w:rPr>
                    </w:del>
                  </m:ctrlPr>
                </m:sSubPr>
                <m:e>
                  <m:r>
                    <w:del w:id="7" w:author="Andrew Stillman" w:date="2022-12-22T12:10:00Z">
                      <w:rPr>
                        <w:rFonts w:ascii="Cambria Math" w:hAnsi="Cambria Math" w:cs="Times New Roman"/>
                      </w:rPr>
                      <m:t>B</m:t>
                    </w:del>
                  </m:r>
                </m:e>
                <m:sub>
                  <m:r>
                    <w:del w:id="8" w:author="Andrew Stillman" w:date="2022-12-22T12:10:00Z">
                      <w:rPr>
                        <w:rFonts w:ascii="Cambria Math" w:hAnsi="Cambria Math" w:cs="Times New Roman"/>
                      </w:rPr>
                      <m:t>2</m:t>
                    </w:del>
                  </m:r>
                </m:sub>
              </m:sSub>
              <m:r>
                <w:del w:id="9" w:author="Andrew Stillman" w:date="2022-12-22T12:10:00Z">
                  <w:rPr>
                    <w:rFonts w:ascii="Cambria Math" w:hAnsi="Cambria Math" w:cs="Times New Roman"/>
                  </w:rPr>
                  <m:t>Elevation+</m:t>
                </w:del>
              </m:r>
              <m:sSub>
                <m:sSubPr>
                  <m:ctrlPr>
                    <w:del w:id="10" w:author="Andrew Stillman" w:date="2022-12-22T12:10:00Z">
                      <w:rPr>
                        <w:rFonts w:ascii="Cambria Math" w:hAnsi="Cambria Math" w:cs="Times New Roman"/>
                        <w:i/>
                      </w:rPr>
                    </w:del>
                  </m:ctrlPr>
                </m:sSubPr>
                <m:e>
                  <m:r>
                    <w:del w:id="11" w:author="Andrew Stillman" w:date="2022-12-22T12:10:00Z">
                      <w:rPr>
                        <w:rFonts w:ascii="Cambria Math" w:hAnsi="Cambria Math" w:cs="Times New Roman"/>
                      </w:rPr>
                      <m:t>B</m:t>
                    </w:del>
                  </m:r>
                </m:e>
                <m:sub>
                  <m:r>
                    <w:del w:id="12" w:author="Andrew Stillman" w:date="2022-12-22T12:10:00Z">
                      <w:rPr>
                        <w:rFonts w:ascii="Cambria Math" w:hAnsi="Cambria Math" w:cs="Times New Roman"/>
                      </w:rPr>
                      <m:t>3</m:t>
                    </w:del>
                  </m:r>
                </m:sub>
              </m:sSub>
              <m:r>
                <w:del w:id="13" w:author="Andrew Stillman" w:date="2022-12-22T12:10:00Z">
                  <w:rPr>
                    <w:rFonts w:ascii="Cambria Math" w:hAnsi="Cambria Math" w:cs="Times New Roman"/>
                  </w:rPr>
                  <m:t>Period*Elevation+</m:t>
                </w:del>
              </m:r>
              <m:sSub>
                <m:sSubPr>
                  <m:ctrlPr>
                    <w:del w:id="14" w:author="Andrew Stillman" w:date="2022-12-22T12:10:00Z">
                      <w:rPr>
                        <w:rFonts w:ascii="Cambria Math" w:hAnsi="Cambria Math" w:cs="Times New Roman"/>
                        <w:i/>
                      </w:rPr>
                    </w:del>
                  </m:ctrlPr>
                </m:sSubPr>
                <m:e>
                  <m:r>
                    <w:del w:id="15" w:author="Andrew Stillman" w:date="2022-12-22T12:10:00Z">
                      <w:rPr>
                        <w:rFonts w:ascii="Cambria Math" w:hAnsi="Cambria Math" w:cs="Times New Roman"/>
                      </w:rPr>
                      <m:t>B</m:t>
                    </w:del>
                  </m:r>
                </m:e>
                <m:sub>
                  <m:r>
                    <w:del w:id="16" w:author="Andrew Stillman" w:date="2022-12-22T12:10:00Z">
                      <w:rPr>
                        <w:rFonts w:ascii="Cambria Math" w:hAnsi="Cambria Math" w:cs="Times New Roman"/>
                      </w:rPr>
                      <m:t>4</m:t>
                    </w:del>
                  </m:r>
                </m:sub>
              </m:sSub>
              <m:r>
                <w:del w:id="17" w:author="Andrew Stillman" w:date="2022-12-22T12:10:00Z">
                  <w:rPr>
                    <w:rFonts w:ascii="Cambria Math" w:hAnsi="Cambria Math" w:cs="Times New Roman"/>
                  </w:rPr>
                  <m:t>Age</m:t>
                </w:del>
              </m:r>
            </m:oMath>
            <w:del w:id="18" w:author="Andrew Stillman" w:date="2022-12-22T12:10:00Z">
              <w:r w:rsidDel="00C126CC">
                <w:rPr>
                  <w:rFonts w:ascii="Times New Roman" w:eastAsiaTheme="minorEastAsia" w:hAnsi="Times New Roman" w:cs="Times New Roman"/>
                </w:rPr>
                <w:delText xml:space="preserve">. Analysis shows that Period and Age have strong effects on community composition, whereas Elevation has a weak effect, and there were no interaction effects.  </w:delText>
              </w:r>
            </w:del>
          </w:p>
        </w:tc>
      </w:tr>
      <w:tr w:rsidR="003720A0" w14:paraId="465D8541" w14:textId="77777777" w:rsidTr="002558B3">
        <w:tc>
          <w:tcPr>
            <w:tcW w:w="2158" w:type="dxa"/>
            <w:tcBorders>
              <w:top w:val="nil"/>
              <w:left w:val="nil"/>
              <w:bottom w:val="single" w:sz="4" w:space="0" w:color="auto"/>
              <w:right w:val="nil"/>
            </w:tcBorders>
          </w:tcPr>
          <w:p w14:paraId="58A1B27B" w14:textId="16AC9A86" w:rsidR="003720A0" w:rsidRDefault="003720A0" w:rsidP="00F35F90">
            <w:pPr>
              <w:rPr>
                <w:rFonts w:ascii="Times New Roman" w:hAnsi="Times New Roman" w:cs="Times New Roman"/>
              </w:rPr>
            </w:pPr>
            <w:del w:id="19" w:author="Andrew Stillman" w:date="2022-12-22T12:10:00Z">
              <w:r w:rsidDel="00C126CC">
                <w:rPr>
                  <w:rFonts w:ascii="Times New Roman" w:hAnsi="Times New Roman" w:cs="Times New Roman"/>
                </w:rPr>
                <w:delText>Variable</w:delText>
              </w:r>
            </w:del>
          </w:p>
        </w:tc>
        <w:tc>
          <w:tcPr>
            <w:tcW w:w="2158" w:type="dxa"/>
            <w:tcBorders>
              <w:top w:val="nil"/>
              <w:left w:val="nil"/>
              <w:bottom w:val="single" w:sz="4" w:space="0" w:color="auto"/>
              <w:right w:val="nil"/>
            </w:tcBorders>
          </w:tcPr>
          <w:p w14:paraId="6AEB4FEB" w14:textId="23628C49" w:rsidR="003720A0" w:rsidRPr="003720A0" w:rsidRDefault="003720A0" w:rsidP="00F35F90">
            <w:pPr>
              <w:rPr>
                <w:rFonts w:ascii="Times New Roman" w:hAnsi="Times New Roman" w:cs="Times New Roman"/>
                <w:vertAlign w:val="superscript"/>
              </w:rPr>
            </w:pPr>
            <w:del w:id="20" w:author="Andrew Stillman" w:date="2022-12-22T12:10:00Z">
              <w:r w:rsidDel="00C126CC">
                <w:rPr>
                  <w:rFonts w:ascii="Times New Roman" w:hAnsi="Times New Roman" w:cs="Times New Roman"/>
                </w:rPr>
                <w:delText>R</w:delText>
              </w:r>
              <w:r w:rsidDel="00C126CC">
                <w:rPr>
                  <w:rFonts w:ascii="Times New Roman" w:hAnsi="Times New Roman" w:cs="Times New Roman"/>
                  <w:vertAlign w:val="superscript"/>
                </w:rPr>
                <w:delText>2</w:delText>
              </w:r>
            </w:del>
          </w:p>
        </w:tc>
        <w:tc>
          <w:tcPr>
            <w:tcW w:w="2159" w:type="dxa"/>
            <w:tcBorders>
              <w:top w:val="nil"/>
              <w:left w:val="nil"/>
              <w:bottom w:val="single" w:sz="4" w:space="0" w:color="auto"/>
              <w:right w:val="nil"/>
            </w:tcBorders>
          </w:tcPr>
          <w:p w14:paraId="6065E507" w14:textId="09E01584" w:rsidR="003720A0" w:rsidRDefault="003720A0" w:rsidP="00F35F90">
            <w:pPr>
              <w:rPr>
                <w:rFonts w:ascii="Times New Roman" w:hAnsi="Times New Roman" w:cs="Times New Roman"/>
              </w:rPr>
            </w:pPr>
            <w:del w:id="21" w:author="Andrew Stillman" w:date="2022-12-22T12:10:00Z">
              <w:r w:rsidDel="00C126CC">
                <w:rPr>
                  <w:rFonts w:ascii="Times New Roman" w:hAnsi="Times New Roman" w:cs="Times New Roman"/>
                </w:rPr>
                <w:delText>F statistic</w:delText>
              </w:r>
            </w:del>
          </w:p>
        </w:tc>
        <w:tc>
          <w:tcPr>
            <w:tcW w:w="2159" w:type="dxa"/>
            <w:tcBorders>
              <w:top w:val="nil"/>
              <w:left w:val="nil"/>
              <w:bottom w:val="single" w:sz="4" w:space="0" w:color="auto"/>
              <w:right w:val="nil"/>
            </w:tcBorders>
          </w:tcPr>
          <w:p w14:paraId="401024B8" w14:textId="33316AEF" w:rsidR="003720A0" w:rsidRDefault="003720A0" w:rsidP="00F35F90">
            <w:pPr>
              <w:rPr>
                <w:rFonts w:ascii="Times New Roman" w:hAnsi="Times New Roman" w:cs="Times New Roman"/>
              </w:rPr>
            </w:pPr>
            <w:del w:id="22" w:author="Andrew Stillman" w:date="2022-12-22T12:10:00Z">
              <w:r w:rsidDel="00C126CC">
                <w:rPr>
                  <w:rFonts w:ascii="Times New Roman" w:hAnsi="Times New Roman" w:cs="Times New Roman"/>
                </w:rPr>
                <w:delText>p-value</w:delText>
              </w:r>
            </w:del>
          </w:p>
        </w:tc>
      </w:tr>
      <w:tr w:rsidR="003720A0" w14:paraId="26CF1883" w14:textId="77777777" w:rsidTr="002558B3">
        <w:tc>
          <w:tcPr>
            <w:tcW w:w="2158" w:type="dxa"/>
            <w:tcBorders>
              <w:top w:val="nil"/>
              <w:left w:val="nil"/>
              <w:bottom w:val="nil"/>
              <w:right w:val="nil"/>
            </w:tcBorders>
          </w:tcPr>
          <w:p w14:paraId="4F661C26" w14:textId="1C751774" w:rsidR="003720A0" w:rsidRDefault="003720A0" w:rsidP="00F35F90">
            <w:pPr>
              <w:rPr>
                <w:rFonts w:ascii="Times New Roman" w:hAnsi="Times New Roman" w:cs="Times New Roman"/>
              </w:rPr>
            </w:pPr>
            <w:del w:id="23" w:author="Andrew Stillman" w:date="2022-12-22T12:10:00Z">
              <w:r w:rsidDel="00C126CC">
                <w:rPr>
                  <w:rFonts w:ascii="Times New Roman" w:hAnsi="Times New Roman" w:cs="Times New Roman"/>
                </w:rPr>
                <w:delText>Age</w:delText>
              </w:r>
            </w:del>
          </w:p>
        </w:tc>
        <w:tc>
          <w:tcPr>
            <w:tcW w:w="2158" w:type="dxa"/>
            <w:tcBorders>
              <w:top w:val="nil"/>
              <w:left w:val="nil"/>
              <w:bottom w:val="nil"/>
              <w:right w:val="nil"/>
            </w:tcBorders>
          </w:tcPr>
          <w:p w14:paraId="17FA1A00" w14:textId="0E3EDB70" w:rsidR="003720A0" w:rsidRDefault="003720A0" w:rsidP="00F35F90">
            <w:pPr>
              <w:rPr>
                <w:rFonts w:ascii="Times New Roman" w:hAnsi="Times New Roman" w:cs="Times New Roman"/>
              </w:rPr>
            </w:pPr>
            <w:del w:id="24" w:author="Andrew Stillman" w:date="2022-12-22T12:10:00Z">
              <w:r w:rsidDel="00C126CC">
                <w:rPr>
                  <w:rFonts w:ascii="Times New Roman" w:hAnsi="Times New Roman" w:cs="Times New Roman"/>
                </w:rPr>
                <w:delText>0.18</w:delText>
              </w:r>
            </w:del>
          </w:p>
        </w:tc>
        <w:tc>
          <w:tcPr>
            <w:tcW w:w="2159" w:type="dxa"/>
            <w:tcBorders>
              <w:top w:val="nil"/>
              <w:left w:val="nil"/>
              <w:bottom w:val="nil"/>
              <w:right w:val="nil"/>
            </w:tcBorders>
          </w:tcPr>
          <w:p w14:paraId="70C42E8A" w14:textId="7563BC61" w:rsidR="003720A0" w:rsidRDefault="003720A0" w:rsidP="00F35F90">
            <w:pPr>
              <w:rPr>
                <w:rFonts w:ascii="Times New Roman" w:hAnsi="Times New Roman" w:cs="Times New Roman"/>
              </w:rPr>
            </w:pPr>
            <w:del w:id="25" w:author="Andrew Stillman" w:date="2022-12-22T12:10:00Z">
              <w:r w:rsidDel="00C126CC">
                <w:rPr>
                  <w:rFonts w:ascii="Times New Roman" w:hAnsi="Times New Roman" w:cs="Times New Roman"/>
                </w:rPr>
                <w:delText>10.67</w:delText>
              </w:r>
            </w:del>
          </w:p>
        </w:tc>
        <w:tc>
          <w:tcPr>
            <w:tcW w:w="2159" w:type="dxa"/>
            <w:tcBorders>
              <w:top w:val="nil"/>
              <w:left w:val="nil"/>
              <w:bottom w:val="nil"/>
              <w:right w:val="nil"/>
            </w:tcBorders>
          </w:tcPr>
          <w:p w14:paraId="313A5B58" w14:textId="76B0BD86" w:rsidR="003720A0" w:rsidRDefault="003720A0" w:rsidP="00F35F90">
            <w:pPr>
              <w:rPr>
                <w:rFonts w:ascii="Times New Roman" w:hAnsi="Times New Roman" w:cs="Times New Roman"/>
              </w:rPr>
            </w:pPr>
            <w:del w:id="26" w:author="Andrew Stillman" w:date="2022-12-22T12:10:00Z">
              <w:r w:rsidDel="00C126CC">
                <w:rPr>
                  <w:rFonts w:ascii="Times New Roman" w:hAnsi="Times New Roman" w:cs="Times New Roman"/>
                </w:rPr>
                <w:delText>0.036</w:delText>
              </w:r>
            </w:del>
          </w:p>
        </w:tc>
      </w:tr>
      <w:tr w:rsidR="003720A0" w14:paraId="5A7A1AEF" w14:textId="77777777" w:rsidTr="002558B3">
        <w:tc>
          <w:tcPr>
            <w:tcW w:w="2158" w:type="dxa"/>
            <w:tcBorders>
              <w:top w:val="nil"/>
              <w:left w:val="nil"/>
              <w:bottom w:val="nil"/>
              <w:right w:val="nil"/>
            </w:tcBorders>
          </w:tcPr>
          <w:p w14:paraId="71EC0F63" w14:textId="1CAA4A81" w:rsidR="003720A0" w:rsidRDefault="003720A0" w:rsidP="00F35F90">
            <w:pPr>
              <w:rPr>
                <w:rFonts w:ascii="Times New Roman" w:hAnsi="Times New Roman" w:cs="Times New Roman"/>
              </w:rPr>
            </w:pPr>
            <w:del w:id="27" w:author="Andrew Stillman" w:date="2022-12-22T12:10:00Z">
              <w:r w:rsidDel="00C126CC">
                <w:rPr>
                  <w:rFonts w:ascii="Times New Roman" w:hAnsi="Times New Roman" w:cs="Times New Roman"/>
                </w:rPr>
                <w:delText>Elevation</w:delText>
              </w:r>
            </w:del>
          </w:p>
        </w:tc>
        <w:tc>
          <w:tcPr>
            <w:tcW w:w="2158" w:type="dxa"/>
            <w:tcBorders>
              <w:top w:val="nil"/>
              <w:left w:val="nil"/>
              <w:bottom w:val="nil"/>
              <w:right w:val="nil"/>
            </w:tcBorders>
          </w:tcPr>
          <w:p w14:paraId="71425B16" w14:textId="1DB0A4AD" w:rsidR="003720A0" w:rsidRDefault="003720A0" w:rsidP="00F35F90">
            <w:pPr>
              <w:rPr>
                <w:rFonts w:ascii="Times New Roman" w:hAnsi="Times New Roman" w:cs="Times New Roman"/>
              </w:rPr>
            </w:pPr>
            <w:del w:id="28" w:author="Andrew Stillman" w:date="2022-12-22T12:10:00Z">
              <w:r w:rsidDel="00C126CC">
                <w:rPr>
                  <w:rFonts w:ascii="Times New Roman" w:hAnsi="Times New Roman" w:cs="Times New Roman"/>
                </w:rPr>
                <w:delText>0.14</w:delText>
              </w:r>
            </w:del>
          </w:p>
        </w:tc>
        <w:tc>
          <w:tcPr>
            <w:tcW w:w="2159" w:type="dxa"/>
            <w:tcBorders>
              <w:top w:val="nil"/>
              <w:left w:val="nil"/>
              <w:bottom w:val="nil"/>
              <w:right w:val="nil"/>
            </w:tcBorders>
          </w:tcPr>
          <w:p w14:paraId="19AD4EE9" w14:textId="626A28EB" w:rsidR="003720A0" w:rsidRDefault="003720A0" w:rsidP="00F35F90">
            <w:pPr>
              <w:rPr>
                <w:rFonts w:ascii="Times New Roman" w:hAnsi="Times New Roman" w:cs="Times New Roman"/>
              </w:rPr>
            </w:pPr>
            <w:del w:id="29" w:author="Andrew Stillman" w:date="2022-12-22T12:10:00Z">
              <w:r w:rsidDel="00C126CC">
                <w:rPr>
                  <w:rFonts w:ascii="Times New Roman" w:hAnsi="Times New Roman" w:cs="Times New Roman"/>
                </w:rPr>
                <w:delText>8.42</w:delText>
              </w:r>
            </w:del>
          </w:p>
        </w:tc>
        <w:tc>
          <w:tcPr>
            <w:tcW w:w="2159" w:type="dxa"/>
            <w:tcBorders>
              <w:top w:val="nil"/>
              <w:left w:val="nil"/>
              <w:bottom w:val="nil"/>
              <w:right w:val="nil"/>
            </w:tcBorders>
          </w:tcPr>
          <w:p w14:paraId="28B8F41F" w14:textId="531186B8" w:rsidR="003720A0" w:rsidRDefault="003720A0" w:rsidP="00F35F90">
            <w:pPr>
              <w:rPr>
                <w:rFonts w:ascii="Times New Roman" w:hAnsi="Times New Roman" w:cs="Times New Roman"/>
              </w:rPr>
            </w:pPr>
            <w:del w:id="30" w:author="Andrew Stillman" w:date="2022-12-22T12:10:00Z">
              <w:r w:rsidDel="00C126CC">
                <w:rPr>
                  <w:rFonts w:ascii="Times New Roman" w:hAnsi="Times New Roman" w:cs="Times New Roman"/>
                </w:rPr>
                <w:delText>0.081</w:delText>
              </w:r>
            </w:del>
          </w:p>
        </w:tc>
      </w:tr>
      <w:tr w:rsidR="003720A0" w14:paraId="381D73EC" w14:textId="77777777" w:rsidTr="00CD4E63">
        <w:tc>
          <w:tcPr>
            <w:tcW w:w="2158" w:type="dxa"/>
            <w:tcBorders>
              <w:top w:val="nil"/>
              <w:left w:val="nil"/>
              <w:bottom w:val="nil"/>
              <w:right w:val="nil"/>
            </w:tcBorders>
          </w:tcPr>
          <w:p w14:paraId="19681C37" w14:textId="282F70AF" w:rsidR="003720A0" w:rsidRDefault="003720A0" w:rsidP="00F35F90">
            <w:pPr>
              <w:rPr>
                <w:rFonts w:ascii="Times New Roman" w:hAnsi="Times New Roman" w:cs="Times New Roman"/>
              </w:rPr>
            </w:pPr>
            <w:del w:id="31" w:author="Andrew Stillman" w:date="2022-12-22T12:10:00Z">
              <w:r w:rsidDel="00C126CC">
                <w:rPr>
                  <w:rFonts w:ascii="Times New Roman" w:hAnsi="Times New Roman" w:cs="Times New Roman"/>
                </w:rPr>
                <w:delText>Period</w:delText>
              </w:r>
            </w:del>
          </w:p>
        </w:tc>
        <w:tc>
          <w:tcPr>
            <w:tcW w:w="2158" w:type="dxa"/>
            <w:tcBorders>
              <w:top w:val="nil"/>
              <w:left w:val="nil"/>
              <w:bottom w:val="nil"/>
              <w:right w:val="nil"/>
            </w:tcBorders>
          </w:tcPr>
          <w:p w14:paraId="2FEEB9B5" w14:textId="3306D53E" w:rsidR="003720A0" w:rsidRDefault="003720A0" w:rsidP="00F35F90">
            <w:pPr>
              <w:rPr>
                <w:rFonts w:ascii="Times New Roman" w:hAnsi="Times New Roman" w:cs="Times New Roman"/>
              </w:rPr>
            </w:pPr>
            <w:del w:id="32" w:author="Andrew Stillman" w:date="2022-12-22T12:10:00Z">
              <w:r w:rsidDel="00C126CC">
                <w:rPr>
                  <w:rFonts w:ascii="Times New Roman" w:hAnsi="Times New Roman" w:cs="Times New Roman"/>
                </w:rPr>
                <w:delText>0.17</w:delText>
              </w:r>
            </w:del>
          </w:p>
        </w:tc>
        <w:tc>
          <w:tcPr>
            <w:tcW w:w="2159" w:type="dxa"/>
            <w:tcBorders>
              <w:top w:val="nil"/>
              <w:left w:val="nil"/>
              <w:bottom w:val="nil"/>
              <w:right w:val="nil"/>
            </w:tcBorders>
          </w:tcPr>
          <w:p w14:paraId="74570F45" w14:textId="2A7058AE" w:rsidR="003720A0" w:rsidRDefault="003720A0" w:rsidP="00F35F90">
            <w:pPr>
              <w:rPr>
                <w:rFonts w:ascii="Times New Roman" w:hAnsi="Times New Roman" w:cs="Times New Roman"/>
              </w:rPr>
            </w:pPr>
            <w:del w:id="33" w:author="Andrew Stillman" w:date="2022-12-22T12:10:00Z">
              <w:r w:rsidDel="00C126CC">
                <w:rPr>
                  <w:rFonts w:ascii="Times New Roman" w:hAnsi="Times New Roman" w:cs="Times New Roman"/>
                </w:rPr>
                <w:delText>10.38</w:delText>
              </w:r>
            </w:del>
          </w:p>
        </w:tc>
        <w:tc>
          <w:tcPr>
            <w:tcW w:w="2159" w:type="dxa"/>
            <w:tcBorders>
              <w:top w:val="nil"/>
              <w:left w:val="nil"/>
              <w:bottom w:val="nil"/>
              <w:right w:val="nil"/>
            </w:tcBorders>
          </w:tcPr>
          <w:p w14:paraId="4AF1C4F3" w14:textId="4BF8FF8B" w:rsidR="003720A0" w:rsidRDefault="003720A0" w:rsidP="00F35F90">
            <w:pPr>
              <w:rPr>
                <w:rFonts w:ascii="Times New Roman" w:hAnsi="Times New Roman" w:cs="Times New Roman"/>
              </w:rPr>
            </w:pPr>
            <w:del w:id="34" w:author="Andrew Stillman" w:date="2022-12-22T12:10:00Z">
              <w:r w:rsidDel="00C126CC">
                <w:rPr>
                  <w:rFonts w:ascii="Times New Roman" w:hAnsi="Times New Roman" w:cs="Times New Roman"/>
                </w:rPr>
                <w:delText>0.041</w:delText>
              </w:r>
            </w:del>
          </w:p>
        </w:tc>
      </w:tr>
      <w:tr w:rsidR="003720A0" w14:paraId="7DFE762B" w14:textId="77777777" w:rsidTr="00CD4E63">
        <w:tc>
          <w:tcPr>
            <w:tcW w:w="2158" w:type="dxa"/>
            <w:tcBorders>
              <w:top w:val="nil"/>
              <w:left w:val="nil"/>
              <w:bottom w:val="single" w:sz="4" w:space="0" w:color="auto"/>
              <w:right w:val="nil"/>
            </w:tcBorders>
          </w:tcPr>
          <w:p w14:paraId="5CF4EFD0" w14:textId="7A8068C7" w:rsidR="003720A0" w:rsidRDefault="003720A0" w:rsidP="00F35F90">
            <w:pPr>
              <w:rPr>
                <w:rFonts w:ascii="Times New Roman" w:hAnsi="Times New Roman" w:cs="Times New Roman"/>
              </w:rPr>
            </w:pPr>
            <w:del w:id="35" w:author="Andrew Stillman" w:date="2022-12-22T12:10:00Z">
              <w:r w:rsidDel="00C126CC">
                <w:rPr>
                  <w:rFonts w:ascii="Times New Roman" w:hAnsi="Times New Roman" w:cs="Times New Roman"/>
                </w:rPr>
                <w:delText>Elevation * Period</w:delText>
              </w:r>
            </w:del>
          </w:p>
        </w:tc>
        <w:tc>
          <w:tcPr>
            <w:tcW w:w="2158" w:type="dxa"/>
            <w:tcBorders>
              <w:top w:val="nil"/>
              <w:left w:val="nil"/>
              <w:bottom w:val="single" w:sz="4" w:space="0" w:color="auto"/>
              <w:right w:val="nil"/>
            </w:tcBorders>
          </w:tcPr>
          <w:p w14:paraId="3B485487" w14:textId="78AC0673" w:rsidR="003720A0" w:rsidRDefault="003720A0" w:rsidP="00F35F90">
            <w:pPr>
              <w:rPr>
                <w:rFonts w:ascii="Times New Roman" w:hAnsi="Times New Roman" w:cs="Times New Roman"/>
              </w:rPr>
            </w:pPr>
            <w:del w:id="36" w:author="Andrew Stillman" w:date="2022-12-22T12:10:00Z">
              <w:r w:rsidDel="00C126CC">
                <w:rPr>
                  <w:rFonts w:ascii="Times New Roman" w:hAnsi="Times New Roman" w:cs="Times New Roman"/>
                </w:rPr>
                <w:delText>-0.14</w:delText>
              </w:r>
            </w:del>
          </w:p>
        </w:tc>
        <w:tc>
          <w:tcPr>
            <w:tcW w:w="2159" w:type="dxa"/>
            <w:tcBorders>
              <w:top w:val="nil"/>
              <w:left w:val="nil"/>
              <w:bottom w:val="single" w:sz="4" w:space="0" w:color="auto"/>
              <w:right w:val="nil"/>
            </w:tcBorders>
          </w:tcPr>
          <w:p w14:paraId="60DF8E04" w14:textId="6612C211" w:rsidR="003720A0" w:rsidRDefault="003720A0" w:rsidP="00F35F90">
            <w:pPr>
              <w:rPr>
                <w:rFonts w:ascii="Times New Roman" w:hAnsi="Times New Roman" w:cs="Times New Roman"/>
              </w:rPr>
            </w:pPr>
            <w:del w:id="37" w:author="Andrew Stillman" w:date="2022-12-22T12:10:00Z">
              <w:r w:rsidDel="00C126CC">
                <w:rPr>
                  <w:rFonts w:ascii="Times New Roman" w:hAnsi="Times New Roman" w:cs="Times New Roman"/>
                </w:rPr>
                <w:delText>-4.07</w:delText>
              </w:r>
            </w:del>
          </w:p>
        </w:tc>
        <w:tc>
          <w:tcPr>
            <w:tcW w:w="2159" w:type="dxa"/>
            <w:tcBorders>
              <w:top w:val="nil"/>
              <w:left w:val="nil"/>
              <w:bottom w:val="single" w:sz="4" w:space="0" w:color="auto"/>
              <w:right w:val="nil"/>
            </w:tcBorders>
          </w:tcPr>
          <w:p w14:paraId="7B581A86" w14:textId="3F02B627" w:rsidR="003720A0" w:rsidRDefault="003720A0" w:rsidP="00F35F90">
            <w:pPr>
              <w:rPr>
                <w:rFonts w:ascii="Times New Roman" w:hAnsi="Times New Roman" w:cs="Times New Roman"/>
              </w:rPr>
            </w:pPr>
            <w:del w:id="38" w:author="Andrew Stillman" w:date="2022-12-22T12:10:00Z">
              <w:r w:rsidDel="00C126CC">
                <w:rPr>
                  <w:rFonts w:ascii="Times New Roman" w:hAnsi="Times New Roman" w:cs="Times New Roman"/>
                </w:rPr>
                <w:delText>0.978</w:delText>
              </w:r>
            </w:del>
          </w:p>
        </w:tc>
      </w:tr>
    </w:tbl>
    <w:p w14:paraId="5BE099F5" w14:textId="77777777" w:rsidR="002558B3" w:rsidRDefault="002558B3" w:rsidP="00F35F90">
      <w:pPr>
        <w:rPr>
          <w:rFonts w:ascii="Times New Roman" w:hAnsi="Times New Roman" w:cs="Times New Roman"/>
        </w:rPr>
      </w:pPr>
    </w:p>
    <w:p w14:paraId="58634799" w14:textId="77777777" w:rsidR="00FD7303" w:rsidRDefault="00FD7303" w:rsidP="00F35F90">
      <w:pPr>
        <w:rPr>
          <w:rFonts w:ascii="Times New Roman" w:hAnsi="Times New Roman" w:cs="Times New Roman"/>
        </w:rPr>
      </w:pPr>
    </w:p>
    <w:p w14:paraId="73E9A98A" w14:textId="77777777" w:rsidR="00FD7303" w:rsidRDefault="00FD7303" w:rsidP="00F35F90">
      <w:pPr>
        <w:rPr>
          <w:rFonts w:ascii="Times New Roman" w:hAnsi="Times New Roman" w:cs="Times New Roman"/>
        </w:rPr>
      </w:pPr>
    </w:p>
    <w:p w14:paraId="1FF37A68" w14:textId="77777777" w:rsidR="00C126CC" w:rsidRDefault="00C126CC" w:rsidP="00C126CC">
      <w:pPr>
        <w:rPr>
          <w:ins w:id="39" w:author="Andrew Stillman" w:date="2022-12-22T12:10:00Z"/>
          <w:rFonts w:ascii="Times New Roman" w:hAnsi="Times New Roman" w:cs="Times New Roman"/>
        </w:rPr>
      </w:pPr>
      <w:commentRangeStart w:id="40"/>
      <w:ins w:id="41" w:author="Andrew Stillman" w:date="2022-12-22T12:10:00Z">
        <w:r w:rsidRPr="00C126CC">
          <w:rPr>
            <w:rFonts w:ascii="Times New Roman" w:hAnsi="Times New Roman" w:cs="Times New Roman"/>
            <w:b/>
            <w:bCs/>
          </w:rPr>
          <w:t>Table X.</w:t>
        </w:r>
        <w:r w:rsidRPr="00C126CC">
          <w:rPr>
            <w:rFonts w:ascii="Times New Roman" w:hAnsi="Times New Roman" w:cs="Times New Roman"/>
          </w:rPr>
          <w:t xml:space="preserve"> </w:t>
        </w:r>
      </w:ins>
      <w:commentRangeEnd w:id="40"/>
      <w:ins w:id="42" w:author="Andrew Stillman" w:date="2022-12-22T12:12:00Z">
        <w:r w:rsidR="00817761">
          <w:rPr>
            <w:rStyle w:val="CommentReference"/>
          </w:rPr>
          <w:commentReference w:id="40"/>
        </w:r>
      </w:ins>
      <w:ins w:id="43" w:author="Andrew Stillman" w:date="2022-12-22T12:10:00Z">
        <w:r w:rsidRPr="00C126CC">
          <w:rPr>
            <w:rFonts w:ascii="Times New Roman" w:hAnsi="Times New Roman" w:cs="Times New Roman"/>
          </w:rPr>
          <w:t>PERMANOVA results indicate significant dissimilarity between black-throated blue warbler diets based on survey period and age. All variables contained 3 levels (i.e., balanced design), and tests were conducted at the level of prey species.</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476"/>
        <w:gridCol w:w="1134"/>
        <w:gridCol w:w="995"/>
        <w:gridCol w:w="265"/>
        <w:gridCol w:w="1260"/>
        <w:gridCol w:w="1435"/>
      </w:tblGrid>
      <w:tr w:rsidR="00C126CC" w:rsidRPr="00FD7303" w14:paraId="1DCF7E2A" w14:textId="77777777" w:rsidTr="001D3D9C">
        <w:trPr>
          <w:trHeight w:val="432"/>
          <w:ins w:id="44" w:author="Andrew Stillman" w:date="2022-12-22T12:10:00Z"/>
        </w:trPr>
        <w:tc>
          <w:tcPr>
            <w:tcW w:w="2785" w:type="dxa"/>
            <w:tcBorders>
              <w:top w:val="single" w:sz="4" w:space="0" w:color="auto"/>
            </w:tcBorders>
          </w:tcPr>
          <w:p w14:paraId="5AABB016" w14:textId="77777777" w:rsidR="00C126CC" w:rsidRPr="00FD7303" w:rsidRDefault="00C126CC" w:rsidP="001D3D9C">
            <w:pPr>
              <w:rPr>
                <w:ins w:id="45" w:author="Andrew Stillman" w:date="2022-12-22T12:10:00Z"/>
                <w:rFonts w:ascii="Times New Roman" w:hAnsi="Times New Roman" w:cs="Times New Roman"/>
              </w:rPr>
            </w:pPr>
          </w:p>
        </w:tc>
        <w:tc>
          <w:tcPr>
            <w:tcW w:w="3605" w:type="dxa"/>
            <w:gridSpan w:val="3"/>
            <w:tcBorders>
              <w:top w:val="single" w:sz="4" w:space="0" w:color="auto"/>
              <w:bottom w:val="single" w:sz="4" w:space="0" w:color="auto"/>
            </w:tcBorders>
          </w:tcPr>
          <w:p w14:paraId="078F20B3" w14:textId="77777777" w:rsidR="00C126CC" w:rsidRPr="00FD7303" w:rsidRDefault="00C126CC" w:rsidP="001D3D9C">
            <w:pPr>
              <w:rPr>
                <w:ins w:id="46" w:author="Andrew Stillman" w:date="2022-12-22T12:10:00Z"/>
                <w:rFonts w:ascii="Times New Roman" w:hAnsi="Times New Roman" w:cs="Times New Roman"/>
                <w:b/>
                <w:bCs/>
              </w:rPr>
            </w:pPr>
            <w:ins w:id="47" w:author="Andrew Stillman" w:date="2022-12-22T12:10:00Z">
              <w:r w:rsidRPr="00FD7303">
                <w:rPr>
                  <w:rFonts w:ascii="Times New Roman" w:hAnsi="Times New Roman" w:cs="Times New Roman"/>
                  <w:b/>
                  <w:bCs/>
                </w:rPr>
                <w:t>PERMANOVA</w:t>
              </w:r>
            </w:ins>
          </w:p>
        </w:tc>
        <w:tc>
          <w:tcPr>
            <w:tcW w:w="265" w:type="dxa"/>
            <w:tcBorders>
              <w:top w:val="single" w:sz="4" w:space="0" w:color="auto"/>
            </w:tcBorders>
          </w:tcPr>
          <w:p w14:paraId="18E62B4D" w14:textId="77777777" w:rsidR="00C126CC" w:rsidRPr="00FD7303" w:rsidRDefault="00C126CC" w:rsidP="001D3D9C">
            <w:pPr>
              <w:rPr>
                <w:ins w:id="48" w:author="Andrew Stillman" w:date="2022-12-22T12:10:00Z"/>
                <w:rFonts w:ascii="Times New Roman" w:hAnsi="Times New Roman" w:cs="Times New Roman"/>
                <w:b/>
                <w:bCs/>
              </w:rPr>
            </w:pPr>
          </w:p>
        </w:tc>
        <w:tc>
          <w:tcPr>
            <w:tcW w:w="2695" w:type="dxa"/>
            <w:gridSpan w:val="2"/>
            <w:tcBorders>
              <w:top w:val="single" w:sz="4" w:space="0" w:color="auto"/>
              <w:bottom w:val="single" w:sz="4" w:space="0" w:color="auto"/>
            </w:tcBorders>
          </w:tcPr>
          <w:p w14:paraId="5117EC42" w14:textId="77777777" w:rsidR="00C126CC" w:rsidRPr="00FD7303" w:rsidRDefault="00C126CC" w:rsidP="001D3D9C">
            <w:pPr>
              <w:rPr>
                <w:ins w:id="49" w:author="Andrew Stillman" w:date="2022-12-22T12:10:00Z"/>
                <w:rFonts w:ascii="Times New Roman" w:hAnsi="Times New Roman" w:cs="Times New Roman"/>
                <w:b/>
                <w:bCs/>
              </w:rPr>
            </w:pPr>
            <w:ins w:id="50" w:author="Andrew Stillman" w:date="2022-12-22T12:10:00Z">
              <w:r w:rsidRPr="00FD7303">
                <w:rPr>
                  <w:rFonts w:ascii="Times New Roman" w:hAnsi="Times New Roman" w:cs="Times New Roman"/>
                  <w:b/>
                  <w:bCs/>
                </w:rPr>
                <w:t>Multivariate dispersion</w:t>
              </w:r>
            </w:ins>
          </w:p>
        </w:tc>
      </w:tr>
      <w:tr w:rsidR="00C126CC" w:rsidRPr="00FD7303" w14:paraId="23E041FC" w14:textId="77777777" w:rsidTr="001D3D9C">
        <w:trPr>
          <w:trHeight w:val="432"/>
          <w:ins w:id="51" w:author="Andrew Stillman" w:date="2022-12-22T12:10:00Z"/>
        </w:trPr>
        <w:tc>
          <w:tcPr>
            <w:tcW w:w="2785" w:type="dxa"/>
            <w:tcBorders>
              <w:bottom w:val="single" w:sz="12" w:space="0" w:color="auto"/>
            </w:tcBorders>
          </w:tcPr>
          <w:p w14:paraId="3C27D119" w14:textId="77777777" w:rsidR="00C126CC" w:rsidRPr="00FD7303" w:rsidRDefault="00C126CC" w:rsidP="001D3D9C">
            <w:pPr>
              <w:rPr>
                <w:ins w:id="52" w:author="Andrew Stillman" w:date="2022-12-22T12:10:00Z"/>
                <w:rFonts w:ascii="Times New Roman" w:hAnsi="Times New Roman" w:cs="Times New Roman"/>
                <w:b/>
                <w:bCs/>
              </w:rPr>
            </w:pPr>
            <w:ins w:id="53" w:author="Andrew Stillman" w:date="2022-12-22T12:10:00Z">
              <w:r w:rsidRPr="00FD7303">
                <w:rPr>
                  <w:rFonts w:ascii="Times New Roman" w:hAnsi="Times New Roman" w:cs="Times New Roman"/>
                  <w:b/>
                  <w:bCs/>
                </w:rPr>
                <w:t>Parameter</w:t>
              </w:r>
            </w:ins>
          </w:p>
        </w:tc>
        <w:tc>
          <w:tcPr>
            <w:tcW w:w="1476" w:type="dxa"/>
            <w:tcBorders>
              <w:bottom w:val="single" w:sz="12" w:space="0" w:color="auto"/>
            </w:tcBorders>
          </w:tcPr>
          <w:p w14:paraId="5E8D7CA1" w14:textId="77777777" w:rsidR="00C126CC" w:rsidRPr="00FD7303" w:rsidRDefault="00C126CC" w:rsidP="001D3D9C">
            <w:pPr>
              <w:rPr>
                <w:ins w:id="54" w:author="Andrew Stillman" w:date="2022-12-22T12:10:00Z"/>
                <w:rFonts w:ascii="Times New Roman" w:hAnsi="Times New Roman" w:cs="Times New Roman"/>
                <w:b/>
                <w:bCs/>
              </w:rPr>
            </w:pPr>
            <w:ins w:id="55" w:author="Andrew Stillman" w:date="2022-12-22T12:10:00Z">
              <w:r w:rsidRPr="00FD7303">
                <w:rPr>
                  <w:rFonts w:ascii="Times New Roman" w:hAnsi="Times New Roman" w:cs="Times New Roman"/>
                  <w:b/>
                  <w:bCs/>
                </w:rPr>
                <w:t>Pseudo-F</w:t>
              </w:r>
            </w:ins>
          </w:p>
        </w:tc>
        <w:tc>
          <w:tcPr>
            <w:tcW w:w="1134" w:type="dxa"/>
            <w:tcBorders>
              <w:bottom w:val="single" w:sz="12" w:space="0" w:color="auto"/>
            </w:tcBorders>
          </w:tcPr>
          <w:p w14:paraId="74F31071" w14:textId="77777777" w:rsidR="00C126CC" w:rsidRPr="00FD7303" w:rsidRDefault="00C126CC" w:rsidP="001D3D9C">
            <w:pPr>
              <w:rPr>
                <w:ins w:id="56" w:author="Andrew Stillman" w:date="2022-12-22T12:10:00Z"/>
                <w:rFonts w:ascii="Times New Roman" w:hAnsi="Times New Roman" w:cs="Times New Roman"/>
                <w:b/>
                <w:bCs/>
              </w:rPr>
            </w:pPr>
            <w:ins w:id="57" w:author="Andrew Stillman" w:date="2022-12-22T12:10:00Z">
              <w:r w:rsidRPr="00FD7303">
                <w:rPr>
                  <w:rFonts w:ascii="Times New Roman" w:hAnsi="Times New Roman" w:cs="Times New Roman"/>
                  <w:b/>
                  <w:bCs/>
                </w:rPr>
                <w:t>R</w:t>
              </w:r>
              <w:r w:rsidRPr="00FD7303">
                <w:rPr>
                  <w:rFonts w:ascii="Times New Roman" w:hAnsi="Times New Roman" w:cs="Times New Roman"/>
                  <w:b/>
                  <w:bCs/>
                  <w:vertAlign w:val="superscript"/>
                </w:rPr>
                <w:t>2</w:t>
              </w:r>
            </w:ins>
          </w:p>
        </w:tc>
        <w:tc>
          <w:tcPr>
            <w:tcW w:w="1260" w:type="dxa"/>
            <w:gridSpan w:val="2"/>
            <w:tcBorders>
              <w:bottom w:val="single" w:sz="12" w:space="0" w:color="auto"/>
            </w:tcBorders>
          </w:tcPr>
          <w:p w14:paraId="2BCAA4BB" w14:textId="77777777" w:rsidR="00C126CC" w:rsidRPr="00FD7303" w:rsidRDefault="00C126CC" w:rsidP="001D3D9C">
            <w:pPr>
              <w:rPr>
                <w:ins w:id="58" w:author="Andrew Stillman" w:date="2022-12-22T12:10:00Z"/>
                <w:rFonts w:ascii="Times New Roman" w:hAnsi="Times New Roman" w:cs="Times New Roman"/>
                <w:b/>
                <w:bCs/>
              </w:rPr>
            </w:pPr>
            <w:ins w:id="59" w:author="Andrew Stillman" w:date="2022-12-22T12:10:00Z">
              <w:r w:rsidRPr="00FD7303">
                <w:rPr>
                  <w:rFonts w:ascii="Times New Roman" w:hAnsi="Times New Roman" w:cs="Times New Roman"/>
                  <w:b/>
                  <w:bCs/>
                </w:rPr>
                <w:t>p-value</w:t>
              </w:r>
            </w:ins>
          </w:p>
        </w:tc>
        <w:tc>
          <w:tcPr>
            <w:tcW w:w="1260" w:type="dxa"/>
            <w:tcBorders>
              <w:top w:val="single" w:sz="4" w:space="0" w:color="auto"/>
              <w:bottom w:val="single" w:sz="12" w:space="0" w:color="auto"/>
            </w:tcBorders>
          </w:tcPr>
          <w:p w14:paraId="181E6025" w14:textId="77777777" w:rsidR="00C126CC" w:rsidRPr="00FD7303" w:rsidRDefault="00C126CC" w:rsidP="001D3D9C">
            <w:pPr>
              <w:rPr>
                <w:ins w:id="60" w:author="Andrew Stillman" w:date="2022-12-22T12:10:00Z"/>
                <w:rFonts w:ascii="Times New Roman" w:hAnsi="Times New Roman" w:cs="Times New Roman"/>
                <w:b/>
                <w:bCs/>
              </w:rPr>
            </w:pPr>
            <w:ins w:id="61" w:author="Andrew Stillman" w:date="2022-12-22T12:10:00Z">
              <w:r w:rsidRPr="00FD7303">
                <w:rPr>
                  <w:rFonts w:ascii="Times New Roman" w:hAnsi="Times New Roman" w:cs="Times New Roman"/>
                  <w:b/>
                  <w:bCs/>
                </w:rPr>
                <w:t>F</w:t>
              </w:r>
            </w:ins>
          </w:p>
        </w:tc>
        <w:tc>
          <w:tcPr>
            <w:tcW w:w="1435" w:type="dxa"/>
            <w:tcBorders>
              <w:top w:val="single" w:sz="4" w:space="0" w:color="auto"/>
              <w:bottom w:val="single" w:sz="12" w:space="0" w:color="auto"/>
            </w:tcBorders>
          </w:tcPr>
          <w:p w14:paraId="605B267C" w14:textId="77777777" w:rsidR="00C126CC" w:rsidRPr="00FD7303" w:rsidRDefault="00C126CC" w:rsidP="001D3D9C">
            <w:pPr>
              <w:rPr>
                <w:ins w:id="62" w:author="Andrew Stillman" w:date="2022-12-22T12:10:00Z"/>
                <w:rFonts w:ascii="Times New Roman" w:hAnsi="Times New Roman" w:cs="Times New Roman"/>
                <w:b/>
                <w:bCs/>
              </w:rPr>
            </w:pPr>
            <w:ins w:id="63" w:author="Andrew Stillman" w:date="2022-12-22T12:10:00Z">
              <w:r w:rsidRPr="00FD7303">
                <w:rPr>
                  <w:rFonts w:ascii="Times New Roman" w:hAnsi="Times New Roman" w:cs="Times New Roman"/>
                  <w:b/>
                  <w:bCs/>
                </w:rPr>
                <w:t>p-value</w:t>
              </w:r>
            </w:ins>
          </w:p>
        </w:tc>
      </w:tr>
      <w:tr w:rsidR="00C126CC" w:rsidRPr="00FD7303" w14:paraId="4169FF51" w14:textId="77777777" w:rsidTr="001D3D9C">
        <w:trPr>
          <w:trHeight w:val="432"/>
          <w:ins w:id="64" w:author="Andrew Stillman" w:date="2022-12-22T12:10:00Z"/>
        </w:trPr>
        <w:tc>
          <w:tcPr>
            <w:tcW w:w="2785" w:type="dxa"/>
            <w:tcBorders>
              <w:top w:val="single" w:sz="12" w:space="0" w:color="auto"/>
            </w:tcBorders>
          </w:tcPr>
          <w:p w14:paraId="6D501957" w14:textId="77777777" w:rsidR="00C126CC" w:rsidRPr="00FD7303" w:rsidRDefault="00C126CC" w:rsidP="001D3D9C">
            <w:pPr>
              <w:rPr>
                <w:ins w:id="65" w:author="Andrew Stillman" w:date="2022-12-22T12:10:00Z"/>
                <w:rFonts w:ascii="Times New Roman" w:hAnsi="Times New Roman" w:cs="Times New Roman"/>
              </w:rPr>
            </w:pPr>
            <w:ins w:id="66" w:author="Andrew Stillman" w:date="2022-12-22T12:10:00Z">
              <w:r w:rsidRPr="00FD7303">
                <w:rPr>
                  <w:rFonts w:ascii="Times New Roman" w:hAnsi="Times New Roman" w:cs="Times New Roman"/>
                </w:rPr>
                <w:t>Survey Period</w:t>
              </w:r>
            </w:ins>
          </w:p>
        </w:tc>
        <w:tc>
          <w:tcPr>
            <w:tcW w:w="1476" w:type="dxa"/>
            <w:tcBorders>
              <w:top w:val="single" w:sz="12" w:space="0" w:color="auto"/>
            </w:tcBorders>
          </w:tcPr>
          <w:p w14:paraId="34E912AC" w14:textId="77777777" w:rsidR="00C126CC" w:rsidRPr="00FD7303" w:rsidRDefault="00C126CC" w:rsidP="001D3D9C">
            <w:pPr>
              <w:rPr>
                <w:ins w:id="67" w:author="Andrew Stillman" w:date="2022-12-22T12:10:00Z"/>
                <w:rFonts w:ascii="Times New Roman" w:hAnsi="Times New Roman" w:cs="Times New Roman"/>
              </w:rPr>
            </w:pPr>
            <w:ins w:id="68" w:author="Andrew Stillman" w:date="2022-12-22T12:10:00Z">
              <w:r w:rsidRPr="00FD7303">
                <w:rPr>
                  <w:rFonts w:ascii="Times New Roman" w:hAnsi="Times New Roman" w:cs="Times New Roman"/>
                </w:rPr>
                <w:t>10.6</w:t>
              </w:r>
            </w:ins>
          </w:p>
        </w:tc>
        <w:tc>
          <w:tcPr>
            <w:tcW w:w="1134" w:type="dxa"/>
            <w:tcBorders>
              <w:top w:val="single" w:sz="12" w:space="0" w:color="auto"/>
            </w:tcBorders>
          </w:tcPr>
          <w:p w14:paraId="6C7E11E5" w14:textId="77777777" w:rsidR="00C126CC" w:rsidRPr="00FD7303" w:rsidRDefault="00C126CC" w:rsidP="001D3D9C">
            <w:pPr>
              <w:rPr>
                <w:ins w:id="69" w:author="Andrew Stillman" w:date="2022-12-22T12:10:00Z"/>
                <w:rFonts w:ascii="Times New Roman" w:hAnsi="Times New Roman" w:cs="Times New Roman"/>
              </w:rPr>
            </w:pPr>
            <w:ins w:id="70" w:author="Andrew Stillman" w:date="2022-12-22T12:10:00Z">
              <w:r w:rsidRPr="00FD7303">
                <w:rPr>
                  <w:rFonts w:ascii="Times New Roman" w:hAnsi="Times New Roman" w:cs="Times New Roman"/>
                </w:rPr>
                <w:t>0.18</w:t>
              </w:r>
            </w:ins>
          </w:p>
        </w:tc>
        <w:tc>
          <w:tcPr>
            <w:tcW w:w="1260" w:type="dxa"/>
            <w:gridSpan w:val="2"/>
            <w:tcBorders>
              <w:top w:val="single" w:sz="12" w:space="0" w:color="auto"/>
            </w:tcBorders>
          </w:tcPr>
          <w:p w14:paraId="3B816DFC" w14:textId="77777777" w:rsidR="00C126CC" w:rsidRPr="00FD7303" w:rsidRDefault="00C126CC" w:rsidP="001D3D9C">
            <w:pPr>
              <w:rPr>
                <w:ins w:id="71" w:author="Andrew Stillman" w:date="2022-12-22T12:10:00Z"/>
                <w:rFonts w:ascii="Times New Roman" w:hAnsi="Times New Roman" w:cs="Times New Roman"/>
              </w:rPr>
            </w:pPr>
            <w:ins w:id="72" w:author="Andrew Stillman" w:date="2022-12-22T12:10:00Z">
              <w:r w:rsidRPr="00FD7303">
                <w:rPr>
                  <w:rFonts w:ascii="Times New Roman" w:hAnsi="Times New Roman" w:cs="Times New Roman"/>
                </w:rPr>
                <w:t>0.036</w:t>
              </w:r>
            </w:ins>
          </w:p>
        </w:tc>
        <w:tc>
          <w:tcPr>
            <w:tcW w:w="1260" w:type="dxa"/>
            <w:tcBorders>
              <w:top w:val="single" w:sz="12" w:space="0" w:color="auto"/>
            </w:tcBorders>
          </w:tcPr>
          <w:p w14:paraId="6F6536AF" w14:textId="77777777" w:rsidR="00C126CC" w:rsidRPr="00FD7303" w:rsidRDefault="00C126CC" w:rsidP="001D3D9C">
            <w:pPr>
              <w:rPr>
                <w:ins w:id="73" w:author="Andrew Stillman" w:date="2022-12-22T12:10:00Z"/>
                <w:rFonts w:ascii="Times New Roman" w:hAnsi="Times New Roman" w:cs="Times New Roman"/>
              </w:rPr>
            </w:pPr>
            <w:ins w:id="74" w:author="Andrew Stillman" w:date="2022-12-22T12:10:00Z">
              <w:r w:rsidRPr="00FD7303">
                <w:rPr>
                  <w:rFonts w:ascii="Times New Roman" w:hAnsi="Times New Roman" w:cs="Times New Roman"/>
                </w:rPr>
                <w:t>7.6</w:t>
              </w:r>
            </w:ins>
          </w:p>
        </w:tc>
        <w:tc>
          <w:tcPr>
            <w:tcW w:w="1435" w:type="dxa"/>
            <w:tcBorders>
              <w:top w:val="single" w:sz="12" w:space="0" w:color="auto"/>
            </w:tcBorders>
          </w:tcPr>
          <w:p w14:paraId="18EFC51F" w14:textId="77777777" w:rsidR="00C126CC" w:rsidRPr="00FD7303" w:rsidRDefault="00C126CC" w:rsidP="001D3D9C">
            <w:pPr>
              <w:rPr>
                <w:ins w:id="75" w:author="Andrew Stillman" w:date="2022-12-22T12:10:00Z"/>
                <w:rFonts w:ascii="Times New Roman" w:hAnsi="Times New Roman" w:cs="Times New Roman"/>
              </w:rPr>
            </w:pPr>
            <w:ins w:id="76" w:author="Andrew Stillman" w:date="2022-12-22T12:10:00Z">
              <w:r w:rsidRPr="00FD7303">
                <w:rPr>
                  <w:rFonts w:ascii="Times New Roman" w:hAnsi="Times New Roman" w:cs="Times New Roman"/>
                </w:rPr>
                <w:t>&lt; 0.001</w:t>
              </w:r>
            </w:ins>
          </w:p>
        </w:tc>
      </w:tr>
      <w:tr w:rsidR="00C126CC" w:rsidRPr="00FD7303" w14:paraId="7BE436C3" w14:textId="77777777" w:rsidTr="001D3D9C">
        <w:trPr>
          <w:trHeight w:val="432"/>
          <w:ins w:id="77" w:author="Andrew Stillman" w:date="2022-12-22T12:10:00Z"/>
        </w:trPr>
        <w:tc>
          <w:tcPr>
            <w:tcW w:w="2785" w:type="dxa"/>
          </w:tcPr>
          <w:p w14:paraId="1A74A417" w14:textId="77777777" w:rsidR="00C126CC" w:rsidRPr="00FD7303" w:rsidRDefault="00C126CC" w:rsidP="001D3D9C">
            <w:pPr>
              <w:rPr>
                <w:ins w:id="78" w:author="Andrew Stillman" w:date="2022-12-22T12:10:00Z"/>
                <w:rFonts w:ascii="Times New Roman" w:hAnsi="Times New Roman" w:cs="Times New Roman"/>
              </w:rPr>
            </w:pPr>
            <w:ins w:id="79" w:author="Andrew Stillman" w:date="2022-12-22T12:10:00Z">
              <w:r w:rsidRPr="00FD7303">
                <w:rPr>
                  <w:rFonts w:ascii="Times New Roman" w:hAnsi="Times New Roman" w:cs="Times New Roman"/>
                </w:rPr>
                <w:t>Elevation</w:t>
              </w:r>
            </w:ins>
          </w:p>
        </w:tc>
        <w:tc>
          <w:tcPr>
            <w:tcW w:w="1476" w:type="dxa"/>
          </w:tcPr>
          <w:p w14:paraId="07C7BBC8" w14:textId="77777777" w:rsidR="00C126CC" w:rsidRPr="00FD7303" w:rsidRDefault="00C126CC" w:rsidP="001D3D9C">
            <w:pPr>
              <w:rPr>
                <w:ins w:id="80" w:author="Andrew Stillman" w:date="2022-12-22T12:10:00Z"/>
                <w:rFonts w:ascii="Times New Roman" w:hAnsi="Times New Roman" w:cs="Times New Roman"/>
              </w:rPr>
            </w:pPr>
            <w:ins w:id="81" w:author="Andrew Stillman" w:date="2022-12-22T12:10:00Z">
              <w:r w:rsidRPr="00FD7303">
                <w:rPr>
                  <w:rFonts w:ascii="Times New Roman" w:hAnsi="Times New Roman" w:cs="Times New Roman"/>
                </w:rPr>
                <w:t>8.4</w:t>
              </w:r>
            </w:ins>
          </w:p>
        </w:tc>
        <w:tc>
          <w:tcPr>
            <w:tcW w:w="1134" w:type="dxa"/>
          </w:tcPr>
          <w:p w14:paraId="147BAEB1" w14:textId="77777777" w:rsidR="00C126CC" w:rsidRPr="00FD7303" w:rsidRDefault="00C126CC" w:rsidP="001D3D9C">
            <w:pPr>
              <w:rPr>
                <w:ins w:id="82" w:author="Andrew Stillman" w:date="2022-12-22T12:10:00Z"/>
                <w:rFonts w:ascii="Times New Roman" w:hAnsi="Times New Roman" w:cs="Times New Roman"/>
              </w:rPr>
            </w:pPr>
            <w:ins w:id="83" w:author="Andrew Stillman" w:date="2022-12-22T12:10:00Z">
              <w:r w:rsidRPr="00FD7303">
                <w:rPr>
                  <w:rFonts w:ascii="Times New Roman" w:hAnsi="Times New Roman" w:cs="Times New Roman"/>
                </w:rPr>
                <w:t>0.14</w:t>
              </w:r>
            </w:ins>
          </w:p>
        </w:tc>
        <w:tc>
          <w:tcPr>
            <w:tcW w:w="1260" w:type="dxa"/>
            <w:gridSpan w:val="2"/>
          </w:tcPr>
          <w:p w14:paraId="67E97744" w14:textId="77777777" w:rsidR="00C126CC" w:rsidRPr="00FD7303" w:rsidRDefault="00C126CC" w:rsidP="001D3D9C">
            <w:pPr>
              <w:rPr>
                <w:ins w:id="84" w:author="Andrew Stillman" w:date="2022-12-22T12:10:00Z"/>
                <w:rFonts w:ascii="Times New Roman" w:hAnsi="Times New Roman" w:cs="Times New Roman"/>
              </w:rPr>
            </w:pPr>
            <w:ins w:id="85" w:author="Andrew Stillman" w:date="2022-12-22T12:10:00Z">
              <w:r w:rsidRPr="00FD7303">
                <w:rPr>
                  <w:rFonts w:ascii="Times New Roman" w:hAnsi="Times New Roman" w:cs="Times New Roman"/>
                </w:rPr>
                <w:t>0.074</w:t>
              </w:r>
            </w:ins>
          </w:p>
        </w:tc>
        <w:tc>
          <w:tcPr>
            <w:tcW w:w="1260" w:type="dxa"/>
          </w:tcPr>
          <w:p w14:paraId="02916A09" w14:textId="77777777" w:rsidR="00C126CC" w:rsidRPr="00FD7303" w:rsidRDefault="00C126CC" w:rsidP="001D3D9C">
            <w:pPr>
              <w:rPr>
                <w:ins w:id="86" w:author="Andrew Stillman" w:date="2022-12-22T12:10:00Z"/>
                <w:rFonts w:ascii="Times New Roman" w:hAnsi="Times New Roman" w:cs="Times New Roman"/>
              </w:rPr>
            </w:pPr>
            <w:ins w:id="87" w:author="Andrew Stillman" w:date="2022-12-22T12:10:00Z">
              <w:r w:rsidRPr="00FD7303">
                <w:rPr>
                  <w:rFonts w:ascii="Times New Roman" w:hAnsi="Times New Roman" w:cs="Times New Roman"/>
                </w:rPr>
                <w:t>0.1</w:t>
              </w:r>
            </w:ins>
          </w:p>
        </w:tc>
        <w:tc>
          <w:tcPr>
            <w:tcW w:w="1435" w:type="dxa"/>
          </w:tcPr>
          <w:p w14:paraId="1F9D9830" w14:textId="77777777" w:rsidR="00C126CC" w:rsidRPr="00FD7303" w:rsidRDefault="00C126CC" w:rsidP="001D3D9C">
            <w:pPr>
              <w:rPr>
                <w:ins w:id="88" w:author="Andrew Stillman" w:date="2022-12-22T12:10:00Z"/>
                <w:rFonts w:ascii="Times New Roman" w:hAnsi="Times New Roman" w:cs="Times New Roman"/>
              </w:rPr>
            </w:pPr>
            <w:ins w:id="89" w:author="Andrew Stillman" w:date="2022-12-22T12:10:00Z">
              <w:r w:rsidRPr="00FD7303">
                <w:rPr>
                  <w:rFonts w:ascii="Times New Roman" w:hAnsi="Times New Roman" w:cs="Times New Roman"/>
                </w:rPr>
                <w:t>0.903</w:t>
              </w:r>
            </w:ins>
          </w:p>
        </w:tc>
      </w:tr>
      <w:tr w:rsidR="00C126CC" w:rsidRPr="00FD7303" w14:paraId="0D8F6D75" w14:textId="77777777" w:rsidTr="001D3D9C">
        <w:trPr>
          <w:trHeight w:val="432"/>
          <w:ins w:id="90" w:author="Andrew Stillman" w:date="2022-12-22T12:10:00Z"/>
        </w:trPr>
        <w:tc>
          <w:tcPr>
            <w:tcW w:w="2785" w:type="dxa"/>
          </w:tcPr>
          <w:p w14:paraId="7D15D910" w14:textId="77777777" w:rsidR="00C126CC" w:rsidRPr="00FD7303" w:rsidRDefault="00C126CC" w:rsidP="001D3D9C">
            <w:pPr>
              <w:rPr>
                <w:ins w:id="91" w:author="Andrew Stillman" w:date="2022-12-22T12:10:00Z"/>
                <w:rFonts w:ascii="Times New Roman" w:hAnsi="Times New Roman" w:cs="Times New Roman"/>
              </w:rPr>
            </w:pPr>
            <w:ins w:id="92" w:author="Andrew Stillman" w:date="2022-12-22T12:10:00Z">
              <w:r w:rsidRPr="00FD7303">
                <w:rPr>
                  <w:rFonts w:ascii="Times New Roman" w:hAnsi="Times New Roman" w:cs="Times New Roman"/>
                </w:rPr>
                <w:t>Age</w:t>
              </w:r>
            </w:ins>
          </w:p>
        </w:tc>
        <w:tc>
          <w:tcPr>
            <w:tcW w:w="1476" w:type="dxa"/>
          </w:tcPr>
          <w:p w14:paraId="4A352F53" w14:textId="77777777" w:rsidR="00C126CC" w:rsidRPr="00FD7303" w:rsidRDefault="00C126CC" w:rsidP="001D3D9C">
            <w:pPr>
              <w:rPr>
                <w:ins w:id="93" w:author="Andrew Stillman" w:date="2022-12-22T12:10:00Z"/>
                <w:rFonts w:ascii="Times New Roman" w:hAnsi="Times New Roman" w:cs="Times New Roman"/>
              </w:rPr>
            </w:pPr>
            <w:ins w:id="94" w:author="Andrew Stillman" w:date="2022-12-22T12:10:00Z">
              <w:r w:rsidRPr="00FD7303">
                <w:rPr>
                  <w:rFonts w:ascii="Times New Roman" w:hAnsi="Times New Roman" w:cs="Times New Roman"/>
                </w:rPr>
                <w:t>10.4</w:t>
              </w:r>
            </w:ins>
          </w:p>
        </w:tc>
        <w:tc>
          <w:tcPr>
            <w:tcW w:w="1134" w:type="dxa"/>
          </w:tcPr>
          <w:p w14:paraId="75656E5F" w14:textId="77777777" w:rsidR="00C126CC" w:rsidRPr="00FD7303" w:rsidRDefault="00C126CC" w:rsidP="001D3D9C">
            <w:pPr>
              <w:rPr>
                <w:ins w:id="95" w:author="Andrew Stillman" w:date="2022-12-22T12:10:00Z"/>
                <w:rFonts w:ascii="Times New Roman" w:hAnsi="Times New Roman" w:cs="Times New Roman"/>
              </w:rPr>
            </w:pPr>
            <w:ins w:id="96" w:author="Andrew Stillman" w:date="2022-12-22T12:10:00Z">
              <w:r w:rsidRPr="00FD7303">
                <w:rPr>
                  <w:rFonts w:ascii="Times New Roman" w:hAnsi="Times New Roman" w:cs="Times New Roman"/>
                </w:rPr>
                <w:t>0.17</w:t>
              </w:r>
            </w:ins>
          </w:p>
        </w:tc>
        <w:tc>
          <w:tcPr>
            <w:tcW w:w="1260" w:type="dxa"/>
            <w:gridSpan w:val="2"/>
          </w:tcPr>
          <w:p w14:paraId="4F482FF1" w14:textId="77777777" w:rsidR="00C126CC" w:rsidRPr="00FD7303" w:rsidRDefault="00C126CC" w:rsidP="001D3D9C">
            <w:pPr>
              <w:rPr>
                <w:ins w:id="97" w:author="Andrew Stillman" w:date="2022-12-22T12:10:00Z"/>
                <w:rFonts w:ascii="Times New Roman" w:hAnsi="Times New Roman" w:cs="Times New Roman"/>
              </w:rPr>
            </w:pPr>
            <w:ins w:id="98" w:author="Andrew Stillman" w:date="2022-12-22T12:10:00Z">
              <w:r w:rsidRPr="00FD7303">
                <w:rPr>
                  <w:rFonts w:ascii="Times New Roman" w:hAnsi="Times New Roman" w:cs="Times New Roman"/>
                </w:rPr>
                <w:t>0.043</w:t>
              </w:r>
            </w:ins>
          </w:p>
        </w:tc>
        <w:tc>
          <w:tcPr>
            <w:tcW w:w="1260" w:type="dxa"/>
          </w:tcPr>
          <w:p w14:paraId="1F640D17" w14:textId="77777777" w:rsidR="00C126CC" w:rsidRPr="00FD7303" w:rsidRDefault="00C126CC" w:rsidP="001D3D9C">
            <w:pPr>
              <w:rPr>
                <w:ins w:id="99" w:author="Andrew Stillman" w:date="2022-12-22T12:10:00Z"/>
                <w:rFonts w:ascii="Times New Roman" w:hAnsi="Times New Roman" w:cs="Times New Roman"/>
              </w:rPr>
            </w:pPr>
            <w:ins w:id="100" w:author="Andrew Stillman" w:date="2022-12-22T12:10:00Z">
              <w:r w:rsidRPr="00FD7303">
                <w:rPr>
                  <w:rFonts w:ascii="Times New Roman" w:hAnsi="Times New Roman" w:cs="Times New Roman"/>
                </w:rPr>
                <w:t>1.0</w:t>
              </w:r>
            </w:ins>
          </w:p>
        </w:tc>
        <w:tc>
          <w:tcPr>
            <w:tcW w:w="1435" w:type="dxa"/>
          </w:tcPr>
          <w:p w14:paraId="5C56EB58" w14:textId="77777777" w:rsidR="00C126CC" w:rsidRPr="00FD7303" w:rsidRDefault="00C126CC" w:rsidP="001D3D9C">
            <w:pPr>
              <w:rPr>
                <w:ins w:id="101" w:author="Andrew Stillman" w:date="2022-12-22T12:10:00Z"/>
                <w:rFonts w:ascii="Times New Roman" w:hAnsi="Times New Roman" w:cs="Times New Roman"/>
              </w:rPr>
            </w:pPr>
            <w:ins w:id="102" w:author="Andrew Stillman" w:date="2022-12-22T12:10:00Z">
              <w:r w:rsidRPr="00FD7303">
                <w:rPr>
                  <w:rFonts w:ascii="Times New Roman" w:hAnsi="Times New Roman" w:cs="Times New Roman"/>
                </w:rPr>
                <w:t>0.386</w:t>
              </w:r>
            </w:ins>
          </w:p>
        </w:tc>
      </w:tr>
      <w:tr w:rsidR="00C126CC" w:rsidRPr="00FD7303" w14:paraId="7457889E" w14:textId="77777777" w:rsidTr="001D3D9C">
        <w:trPr>
          <w:trHeight w:val="432"/>
          <w:ins w:id="103" w:author="Andrew Stillman" w:date="2022-12-22T12:10:00Z"/>
        </w:trPr>
        <w:tc>
          <w:tcPr>
            <w:tcW w:w="2785" w:type="dxa"/>
            <w:tcBorders>
              <w:bottom w:val="single" w:sz="4" w:space="0" w:color="auto"/>
            </w:tcBorders>
          </w:tcPr>
          <w:p w14:paraId="5266D6DA" w14:textId="77777777" w:rsidR="00C126CC" w:rsidRPr="00FD7303" w:rsidRDefault="00C126CC" w:rsidP="001D3D9C">
            <w:pPr>
              <w:rPr>
                <w:ins w:id="104" w:author="Andrew Stillman" w:date="2022-12-22T12:10:00Z"/>
                <w:rFonts w:ascii="Times New Roman" w:hAnsi="Times New Roman" w:cs="Times New Roman"/>
              </w:rPr>
            </w:pPr>
            <w:ins w:id="105" w:author="Andrew Stillman" w:date="2022-12-22T12:10:00Z">
              <w:r w:rsidRPr="00FD7303">
                <w:rPr>
                  <w:rFonts w:ascii="Times New Roman" w:hAnsi="Times New Roman" w:cs="Times New Roman"/>
                </w:rPr>
                <w:t>Survey Period * Elevation</w:t>
              </w:r>
            </w:ins>
          </w:p>
        </w:tc>
        <w:tc>
          <w:tcPr>
            <w:tcW w:w="1476" w:type="dxa"/>
            <w:tcBorders>
              <w:bottom w:val="single" w:sz="4" w:space="0" w:color="auto"/>
            </w:tcBorders>
          </w:tcPr>
          <w:p w14:paraId="4E4D4F9F" w14:textId="77777777" w:rsidR="00C126CC" w:rsidRPr="00FD7303" w:rsidRDefault="00C126CC" w:rsidP="001D3D9C">
            <w:pPr>
              <w:rPr>
                <w:ins w:id="106" w:author="Andrew Stillman" w:date="2022-12-22T12:10:00Z"/>
                <w:rFonts w:ascii="Times New Roman" w:hAnsi="Times New Roman" w:cs="Times New Roman"/>
              </w:rPr>
            </w:pPr>
            <w:ins w:id="107" w:author="Andrew Stillman" w:date="2022-12-22T12:10:00Z">
              <w:r w:rsidRPr="00FD7303">
                <w:rPr>
                  <w:rFonts w:ascii="Times New Roman" w:hAnsi="Times New Roman" w:cs="Times New Roman"/>
                </w:rPr>
                <w:t>-4.0</w:t>
              </w:r>
            </w:ins>
          </w:p>
        </w:tc>
        <w:tc>
          <w:tcPr>
            <w:tcW w:w="1134" w:type="dxa"/>
            <w:tcBorders>
              <w:bottom w:val="single" w:sz="4" w:space="0" w:color="auto"/>
            </w:tcBorders>
          </w:tcPr>
          <w:p w14:paraId="06F46C38" w14:textId="77777777" w:rsidR="00C126CC" w:rsidRPr="00FD7303" w:rsidRDefault="00C126CC" w:rsidP="001D3D9C">
            <w:pPr>
              <w:rPr>
                <w:ins w:id="108" w:author="Andrew Stillman" w:date="2022-12-22T12:10:00Z"/>
                <w:rFonts w:ascii="Times New Roman" w:hAnsi="Times New Roman" w:cs="Times New Roman"/>
              </w:rPr>
            </w:pPr>
            <w:ins w:id="109" w:author="Andrew Stillman" w:date="2022-12-22T12:10:00Z">
              <w:r w:rsidRPr="00FD7303">
                <w:rPr>
                  <w:rFonts w:ascii="Times New Roman" w:hAnsi="Times New Roman" w:cs="Times New Roman"/>
                </w:rPr>
                <w:t>-0.14</w:t>
              </w:r>
            </w:ins>
          </w:p>
        </w:tc>
        <w:tc>
          <w:tcPr>
            <w:tcW w:w="1260" w:type="dxa"/>
            <w:gridSpan w:val="2"/>
            <w:tcBorders>
              <w:bottom w:val="single" w:sz="4" w:space="0" w:color="auto"/>
            </w:tcBorders>
          </w:tcPr>
          <w:p w14:paraId="69E85192" w14:textId="77777777" w:rsidR="00C126CC" w:rsidRPr="00FD7303" w:rsidRDefault="00C126CC" w:rsidP="001D3D9C">
            <w:pPr>
              <w:rPr>
                <w:ins w:id="110" w:author="Andrew Stillman" w:date="2022-12-22T12:10:00Z"/>
                <w:rFonts w:ascii="Times New Roman" w:hAnsi="Times New Roman" w:cs="Times New Roman"/>
              </w:rPr>
            </w:pPr>
            <w:ins w:id="111" w:author="Andrew Stillman" w:date="2022-12-22T12:10:00Z">
              <w:r w:rsidRPr="00FD7303">
                <w:rPr>
                  <w:rFonts w:ascii="Times New Roman" w:hAnsi="Times New Roman" w:cs="Times New Roman"/>
                </w:rPr>
                <w:t>0.988</w:t>
              </w:r>
            </w:ins>
          </w:p>
        </w:tc>
        <w:tc>
          <w:tcPr>
            <w:tcW w:w="1260" w:type="dxa"/>
            <w:tcBorders>
              <w:bottom w:val="single" w:sz="4" w:space="0" w:color="auto"/>
            </w:tcBorders>
          </w:tcPr>
          <w:p w14:paraId="108E34D8" w14:textId="77777777" w:rsidR="00C126CC" w:rsidRPr="00FD7303" w:rsidRDefault="00C126CC" w:rsidP="001D3D9C">
            <w:pPr>
              <w:rPr>
                <w:ins w:id="112" w:author="Andrew Stillman" w:date="2022-12-22T12:10:00Z"/>
                <w:rFonts w:ascii="Times New Roman" w:hAnsi="Times New Roman" w:cs="Times New Roman"/>
              </w:rPr>
            </w:pPr>
          </w:p>
        </w:tc>
        <w:tc>
          <w:tcPr>
            <w:tcW w:w="1435" w:type="dxa"/>
            <w:tcBorders>
              <w:bottom w:val="single" w:sz="4" w:space="0" w:color="auto"/>
            </w:tcBorders>
          </w:tcPr>
          <w:p w14:paraId="3A8DFE0A" w14:textId="77777777" w:rsidR="00C126CC" w:rsidRPr="00FD7303" w:rsidRDefault="00C126CC" w:rsidP="001D3D9C">
            <w:pPr>
              <w:rPr>
                <w:ins w:id="113" w:author="Andrew Stillman" w:date="2022-12-22T12:10:00Z"/>
                <w:rFonts w:ascii="Times New Roman" w:hAnsi="Times New Roman" w:cs="Times New Roman"/>
              </w:rPr>
            </w:pPr>
          </w:p>
        </w:tc>
      </w:tr>
    </w:tbl>
    <w:p w14:paraId="5D20FE12" w14:textId="77777777" w:rsidR="00C126CC" w:rsidRDefault="00C126CC" w:rsidP="00C126CC">
      <w:pPr>
        <w:rPr>
          <w:ins w:id="114" w:author="Andrew Stillman" w:date="2022-12-22T12:10:00Z"/>
          <w:rFonts w:ascii="Times New Roman" w:hAnsi="Times New Roman" w:cs="Times New Roman"/>
        </w:rPr>
      </w:pPr>
    </w:p>
    <w:p w14:paraId="55BFEF4D" w14:textId="77777777" w:rsidR="00C126CC" w:rsidRDefault="00C126CC" w:rsidP="00C126CC">
      <w:pPr>
        <w:rPr>
          <w:ins w:id="115" w:author="Andrew Stillman" w:date="2022-12-22T12:10:00Z"/>
          <w:rFonts w:ascii="Times New Roman" w:hAnsi="Times New Roman" w:cs="Times New Roman"/>
        </w:rPr>
      </w:pPr>
    </w:p>
    <w:p w14:paraId="102F98F0" w14:textId="77777777" w:rsidR="00807567" w:rsidRDefault="00807567">
      <w:pPr>
        <w:rPr>
          <w:rStyle w:val="normaltextrun"/>
          <w:rFonts w:ascii="Times New Roman" w:eastAsia="Times New Roman" w:hAnsi="Times New Roman" w:cs="Times New Roman"/>
          <w:b/>
          <w:bCs/>
          <w:color w:val="000000"/>
        </w:rPr>
      </w:pPr>
      <w:r>
        <w:rPr>
          <w:rStyle w:val="normaltextrun"/>
          <w:b/>
          <w:bCs/>
          <w:color w:val="000000"/>
        </w:rPr>
        <w:br w:type="page"/>
      </w:r>
    </w:p>
    <w:p w14:paraId="5A188D72" w14:textId="5A2A4687" w:rsidR="0017146B" w:rsidRDefault="0017146B" w:rsidP="0017146B">
      <w:pPr>
        <w:pStyle w:val="paragraph"/>
        <w:spacing w:before="0" w:beforeAutospacing="0" w:after="0" w:afterAutospacing="0"/>
        <w:textAlignment w:val="baseline"/>
        <w:rPr>
          <w:rFonts w:ascii="Segoe UI" w:hAnsi="Segoe UI" w:cs="Segoe UI"/>
          <w:sz w:val="18"/>
          <w:szCs w:val="18"/>
        </w:rPr>
      </w:pPr>
      <w:r>
        <w:rPr>
          <w:rStyle w:val="normaltextrun"/>
          <w:b/>
          <w:bCs/>
          <w:color w:val="000000"/>
        </w:rPr>
        <w:lastRenderedPageBreak/>
        <w:t xml:space="preserve">Figure </w:t>
      </w:r>
      <w:r w:rsidR="00747AA9">
        <w:rPr>
          <w:rStyle w:val="normaltextrun"/>
          <w:b/>
          <w:bCs/>
          <w:color w:val="000000"/>
        </w:rPr>
        <w:t>captions</w:t>
      </w:r>
      <w:r>
        <w:rPr>
          <w:rStyle w:val="eop"/>
          <w:color w:val="000000"/>
        </w:rPr>
        <w:t> </w:t>
      </w:r>
    </w:p>
    <w:p w14:paraId="7AF73D88" w14:textId="77777777" w:rsidR="0017146B" w:rsidRDefault="0017146B" w:rsidP="0017146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A00728E" w14:textId="691A3771" w:rsidR="0017146B" w:rsidRDefault="0017146B" w:rsidP="0017146B">
      <w:pPr>
        <w:pStyle w:val="paragraph"/>
        <w:spacing w:before="0" w:beforeAutospacing="0" w:after="0" w:afterAutospacing="0"/>
        <w:textAlignment w:val="baseline"/>
        <w:rPr>
          <w:rFonts w:ascii="Segoe UI" w:hAnsi="Segoe UI" w:cs="Segoe UI"/>
          <w:sz w:val="18"/>
          <w:szCs w:val="18"/>
        </w:rPr>
      </w:pPr>
      <w:r>
        <w:rPr>
          <w:rStyle w:val="normaltextrun"/>
          <w:b/>
          <w:bCs/>
          <w:color w:val="000000"/>
        </w:rPr>
        <w:t xml:space="preserve">Figure 1. </w:t>
      </w:r>
      <w:r w:rsidR="004B27E7">
        <w:rPr>
          <w:rStyle w:val="normaltextrun"/>
          <w:color w:val="000000"/>
          <w:shd w:val="clear" w:color="auto" w:fill="FFFFFF"/>
        </w:rPr>
        <w:t xml:space="preserve">Bee swarm </w:t>
      </w:r>
    </w:p>
    <w:p w14:paraId="7E379E01" w14:textId="77777777" w:rsidR="0017146B" w:rsidRDefault="0017146B" w:rsidP="0017146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FB5FD95" w14:textId="3BD8DD98" w:rsidR="003720A0" w:rsidRPr="0067468C" w:rsidRDefault="0017146B" w:rsidP="003720A0">
      <w:pPr>
        <w:pStyle w:val="paragraph"/>
        <w:spacing w:before="0" w:beforeAutospacing="0" w:after="0" w:afterAutospacing="0"/>
        <w:textAlignment w:val="baseline"/>
        <w:rPr>
          <w:rStyle w:val="eop"/>
          <w:color w:val="000000"/>
        </w:rPr>
      </w:pPr>
      <w:r>
        <w:rPr>
          <w:rStyle w:val="normaltextrun"/>
          <w:b/>
          <w:bCs/>
          <w:color w:val="000000"/>
        </w:rPr>
        <w:t>Figure 2.</w:t>
      </w:r>
      <w:r w:rsidR="003720A0">
        <w:rPr>
          <w:rStyle w:val="normaltextrun"/>
          <w:color w:val="000000"/>
        </w:rPr>
        <w:t xml:space="preserve"> NMDS plot of diet composition shows limited overlap between the diets of black-throated blue warblers between survey periods at the Hubbard Brook Experimental Forest, New Hampshire, USA. Points represent diet composition of individuals based on species. Ovals represent </w:t>
      </w:r>
      <w:r w:rsidR="004B27E7">
        <w:rPr>
          <w:rStyle w:val="normaltextrun"/>
          <w:color w:val="000000"/>
        </w:rPr>
        <w:t xml:space="preserve">standard error (???). </w:t>
      </w:r>
    </w:p>
    <w:p w14:paraId="6CECF349" w14:textId="2DCDC7A3" w:rsidR="0017146B" w:rsidRDefault="0017146B" w:rsidP="0017146B">
      <w:pPr>
        <w:pStyle w:val="paragraph"/>
        <w:spacing w:before="0" w:beforeAutospacing="0" w:after="0" w:afterAutospacing="0"/>
        <w:textAlignment w:val="baseline"/>
        <w:rPr>
          <w:rFonts w:ascii="Segoe UI" w:hAnsi="Segoe UI" w:cs="Segoe UI"/>
          <w:sz w:val="18"/>
          <w:szCs w:val="18"/>
        </w:rPr>
      </w:pPr>
    </w:p>
    <w:p w14:paraId="593E18C6" w14:textId="5F88508C" w:rsidR="0017146B" w:rsidRDefault="0017146B" w:rsidP="0017146B">
      <w:pPr>
        <w:pStyle w:val="paragraph"/>
        <w:spacing w:before="0" w:beforeAutospacing="0" w:after="0" w:afterAutospacing="0"/>
        <w:textAlignment w:val="baseline"/>
        <w:rPr>
          <w:rStyle w:val="eop"/>
          <w:color w:val="000000"/>
        </w:rPr>
      </w:pPr>
      <w:r>
        <w:rPr>
          <w:rStyle w:val="normaltextrun"/>
          <w:b/>
          <w:bCs/>
          <w:color w:val="000000"/>
        </w:rPr>
        <w:t xml:space="preserve">Figure 3. </w:t>
      </w:r>
      <w:r>
        <w:rPr>
          <w:rStyle w:val="normaltextrun"/>
          <w:color w:val="000000"/>
        </w:rPr>
        <w:t>Frequency of occurrence (FOO) of top 15 prey families (families that occur in &gt;20 samples) in the diets of black-throated blue warblers across survey periods at the Hubbard Brook Experimental Forest, New Hampshire, USA.</w:t>
      </w:r>
      <w:r>
        <w:rPr>
          <w:rStyle w:val="eop"/>
          <w:color w:val="000000"/>
        </w:rPr>
        <w:t> </w:t>
      </w:r>
    </w:p>
    <w:p w14:paraId="0B86FD94" w14:textId="54BACDC3" w:rsidR="0017146B" w:rsidRDefault="0017146B" w:rsidP="0017146B">
      <w:pPr>
        <w:pStyle w:val="paragraph"/>
        <w:spacing w:before="0" w:beforeAutospacing="0" w:after="0" w:afterAutospacing="0"/>
        <w:textAlignment w:val="baseline"/>
        <w:rPr>
          <w:rStyle w:val="eop"/>
          <w:color w:val="000000"/>
        </w:rPr>
      </w:pPr>
    </w:p>
    <w:p w14:paraId="1D74981F" w14:textId="1FF05858" w:rsidR="0017146B" w:rsidRDefault="0017146B" w:rsidP="0017146B">
      <w:pPr>
        <w:pStyle w:val="paragraph"/>
        <w:spacing w:before="0" w:beforeAutospacing="0" w:after="0" w:afterAutospacing="0"/>
        <w:textAlignment w:val="baseline"/>
        <w:rPr>
          <w:rFonts w:ascii="Segoe UI" w:hAnsi="Segoe UI" w:cs="Segoe UI"/>
          <w:sz w:val="18"/>
          <w:szCs w:val="18"/>
        </w:rPr>
      </w:pPr>
      <w:r>
        <w:rPr>
          <w:rStyle w:val="normaltextrun"/>
          <w:b/>
          <w:bCs/>
          <w:color w:val="000000"/>
        </w:rPr>
        <w:t xml:space="preserve">Figure 4. </w:t>
      </w:r>
      <w:r>
        <w:rPr>
          <w:rStyle w:val="normaltextrun"/>
          <w:color w:val="000000"/>
        </w:rPr>
        <w:t xml:space="preserve">Comparison of the frequency of occurrence of prey items in the diets of black-throated blue warblers with proportional biomass of target Lepidoptera </w:t>
      </w:r>
      <w:proofErr w:type="gramStart"/>
      <w:r>
        <w:rPr>
          <w:rStyle w:val="normaltextrun"/>
          <w:color w:val="000000"/>
        </w:rPr>
        <w:t>families</w:t>
      </w:r>
      <w:proofErr w:type="gramEnd"/>
      <w:r>
        <w:rPr>
          <w:rStyle w:val="normaltextrun"/>
          <w:color w:val="000000"/>
        </w:rPr>
        <w:t xml:space="preserve"> caterpillar surveys across survey periods at the Hubbard Brook Experimental Forest, New Hampshire, USA.</w:t>
      </w:r>
      <w:r>
        <w:rPr>
          <w:rStyle w:val="eop"/>
          <w:color w:val="000000"/>
        </w:rPr>
        <w:t> </w:t>
      </w:r>
    </w:p>
    <w:p w14:paraId="3E495B71" w14:textId="226B34F6" w:rsidR="0017146B" w:rsidRDefault="0017146B" w:rsidP="0017146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EA27639" w14:textId="499E482A" w:rsidR="0067468C" w:rsidRDefault="0067468C" w:rsidP="0017146B">
      <w:pPr>
        <w:pStyle w:val="paragraph"/>
        <w:spacing w:before="0" w:beforeAutospacing="0" w:after="0" w:afterAutospacing="0"/>
        <w:textAlignment w:val="baseline"/>
        <w:rPr>
          <w:rStyle w:val="eop"/>
          <w:color w:val="000000"/>
        </w:rPr>
      </w:pPr>
    </w:p>
    <w:p w14:paraId="58435CD5" w14:textId="211B4BB1" w:rsidR="0067468C" w:rsidRDefault="0067468C" w:rsidP="0017146B">
      <w:pPr>
        <w:pStyle w:val="paragraph"/>
        <w:spacing w:before="0" w:beforeAutospacing="0" w:after="0" w:afterAutospacing="0"/>
        <w:textAlignment w:val="baseline"/>
        <w:rPr>
          <w:rStyle w:val="eop"/>
          <w:b/>
          <w:bCs/>
          <w:color w:val="000000"/>
        </w:rPr>
      </w:pPr>
      <w:r>
        <w:rPr>
          <w:rStyle w:val="eop"/>
          <w:b/>
          <w:bCs/>
          <w:color w:val="000000"/>
        </w:rPr>
        <w:t>Supplement</w:t>
      </w:r>
      <w:r w:rsidR="00747AA9">
        <w:rPr>
          <w:rStyle w:val="eop"/>
          <w:b/>
          <w:bCs/>
          <w:color w:val="000000"/>
        </w:rPr>
        <w:t>ary Materials Figure captions</w:t>
      </w:r>
    </w:p>
    <w:p w14:paraId="5ADF5D6C" w14:textId="460FD931" w:rsidR="004B27E7" w:rsidRDefault="004B27E7" w:rsidP="0017146B">
      <w:pPr>
        <w:pStyle w:val="paragraph"/>
        <w:spacing w:before="0" w:beforeAutospacing="0" w:after="0" w:afterAutospacing="0"/>
        <w:textAlignment w:val="baseline"/>
        <w:rPr>
          <w:rStyle w:val="eop"/>
          <w:b/>
          <w:bCs/>
          <w:color w:val="000000"/>
        </w:rPr>
      </w:pPr>
    </w:p>
    <w:p w14:paraId="690C0849" w14:textId="77AAA9F8" w:rsidR="004B27E7" w:rsidRPr="004B27E7" w:rsidRDefault="004B27E7" w:rsidP="0017146B">
      <w:pPr>
        <w:pStyle w:val="paragraph"/>
        <w:spacing w:before="0" w:beforeAutospacing="0" w:after="0" w:afterAutospacing="0"/>
        <w:textAlignment w:val="baseline"/>
        <w:rPr>
          <w:rFonts w:ascii="Segoe UI" w:hAnsi="Segoe UI" w:cs="Segoe UI"/>
          <w:sz w:val="18"/>
          <w:szCs w:val="18"/>
        </w:rPr>
      </w:pPr>
      <w:r>
        <w:rPr>
          <w:rStyle w:val="normaltextrun"/>
          <w:b/>
          <w:bCs/>
          <w:color w:val="000000"/>
        </w:rPr>
        <w:t xml:space="preserve">Table. </w:t>
      </w:r>
      <w:r>
        <w:t>Frequency of occurrence (%) of all prey species identified in the diets of black-throated blue warblers by survey period at the Hubbard Brook Experimental Forest, New Hampshire, USA.</w:t>
      </w:r>
    </w:p>
    <w:p w14:paraId="1868CEC6" w14:textId="77777777" w:rsidR="0042123D" w:rsidRDefault="0042123D" w:rsidP="00F35F90">
      <w:pPr>
        <w:rPr>
          <w:rFonts w:ascii="Times New Roman" w:hAnsi="Times New Roman" w:cs="Times New Roman"/>
        </w:rPr>
      </w:pPr>
    </w:p>
    <w:p w14:paraId="74042B65" w14:textId="766FD2B4" w:rsidR="0067468C" w:rsidRDefault="0067468C" w:rsidP="0067468C">
      <w:pPr>
        <w:pStyle w:val="paragraph"/>
        <w:spacing w:before="0" w:beforeAutospacing="0" w:after="0" w:afterAutospacing="0"/>
        <w:textAlignment w:val="baseline"/>
        <w:rPr>
          <w:rStyle w:val="normaltextrun"/>
          <w:color w:val="000000"/>
        </w:rPr>
      </w:pPr>
      <w:r>
        <w:rPr>
          <w:rStyle w:val="normaltextrun"/>
          <w:b/>
          <w:bCs/>
          <w:color w:val="000000"/>
        </w:rPr>
        <w:t xml:space="preserve">Figure. </w:t>
      </w:r>
      <w:r>
        <w:rPr>
          <w:rStyle w:val="normaltextrun"/>
          <w:color w:val="000000"/>
        </w:rPr>
        <w:t xml:space="preserve">Comparison of the frequency of occurrence of prey items in the diets of black-throated blue warblers with capture frequency of the most common arthropod families identified in Malaise traps at the Hubbard Brook Experimental Forest, New Hampshire, USA. </w:t>
      </w:r>
    </w:p>
    <w:p w14:paraId="3AF32BC4" w14:textId="1DE2D918" w:rsidR="0067468C" w:rsidRDefault="0067468C" w:rsidP="0067468C">
      <w:pPr>
        <w:pStyle w:val="paragraph"/>
        <w:spacing w:before="0" w:beforeAutospacing="0" w:after="0" w:afterAutospacing="0"/>
        <w:textAlignment w:val="baseline"/>
        <w:rPr>
          <w:rStyle w:val="normaltextrun"/>
          <w:color w:val="000000"/>
        </w:rPr>
      </w:pPr>
    </w:p>
    <w:p w14:paraId="22AF2DDC" w14:textId="3CFBCB9F" w:rsidR="0067468C" w:rsidRPr="0067468C" w:rsidRDefault="4E845CA8" w:rsidP="0067468C">
      <w:pPr>
        <w:pStyle w:val="paragraph"/>
        <w:spacing w:before="0" w:beforeAutospacing="0" w:after="0" w:afterAutospacing="0"/>
        <w:textAlignment w:val="baseline"/>
        <w:rPr>
          <w:rStyle w:val="eop"/>
          <w:color w:val="000000"/>
        </w:rPr>
      </w:pPr>
      <w:r w:rsidRPr="2DD3B2D8">
        <w:rPr>
          <w:rStyle w:val="normaltextrun"/>
          <w:b/>
          <w:bCs/>
          <w:color w:val="000000" w:themeColor="text1"/>
        </w:rPr>
        <w:t xml:space="preserve">Figure. </w:t>
      </w:r>
      <w:r w:rsidRPr="2DD3B2D8">
        <w:rPr>
          <w:rStyle w:val="normaltextrun"/>
          <w:color w:val="000000" w:themeColor="text1"/>
        </w:rPr>
        <w:t xml:space="preserve">NMDS plot of diet composition shows A) limited overlap between the diets of black-throated blue warblers sampled during the mid and late survey periods and B) some overlap across elevation zones at the Hubbard Brook Experimental Forest, New Hampshire, USA. Points represent diet composition of individuals based on </w:t>
      </w:r>
      <w:r w:rsidR="3381D911" w:rsidRPr="2DD3B2D8">
        <w:rPr>
          <w:rStyle w:val="normaltextrun"/>
          <w:color w:val="000000" w:themeColor="text1"/>
        </w:rPr>
        <w:t>species</w:t>
      </w:r>
      <w:r w:rsidRPr="2DD3B2D8">
        <w:rPr>
          <w:rStyle w:val="normaltextrun"/>
          <w:color w:val="000000" w:themeColor="text1"/>
        </w:rPr>
        <w:t xml:space="preserve">. </w:t>
      </w:r>
      <w:r w:rsidR="4E2809CE" w:rsidRPr="2DD3B2D8">
        <w:rPr>
          <w:rStyle w:val="normaltextrun"/>
          <w:color w:val="000000" w:themeColor="text1"/>
        </w:rPr>
        <w:t>Ovals represent standard error (???).</w:t>
      </w:r>
    </w:p>
    <w:p w14:paraId="2BCC928B" w14:textId="56106A72" w:rsidR="2DD3B2D8" w:rsidRDefault="2DD3B2D8" w:rsidP="2DD3B2D8">
      <w:pPr>
        <w:pStyle w:val="paragraph"/>
        <w:spacing w:before="0" w:beforeAutospacing="0" w:after="0" w:afterAutospacing="0"/>
        <w:rPr>
          <w:rStyle w:val="normaltextrun"/>
          <w:color w:val="000000" w:themeColor="text1"/>
        </w:rPr>
      </w:pPr>
    </w:p>
    <w:p w14:paraId="4A030B68" w14:textId="62413FDA" w:rsidR="2DD3B2D8" w:rsidRDefault="2DD3B2D8" w:rsidP="2DD3B2D8">
      <w:pPr>
        <w:pStyle w:val="paragraph"/>
        <w:spacing w:before="0" w:beforeAutospacing="0" w:after="0" w:afterAutospacing="0"/>
        <w:rPr>
          <w:rStyle w:val="normaltextrun"/>
          <w:color w:val="000000" w:themeColor="text1"/>
        </w:rPr>
      </w:pPr>
    </w:p>
    <w:p w14:paraId="08BF1033" w14:textId="5C285A51" w:rsidR="2DD3B2D8" w:rsidRDefault="2DD3B2D8" w:rsidP="2DD3B2D8">
      <w:pPr>
        <w:pStyle w:val="paragraph"/>
        <w:spacing w:before="0" w:beforeAutospacing="0" w:after="0" w:afterAutospacing="0"/>
        <w:rPr>
          <w:rStyle w:val="normaltextrun"/>
          <w:color w:val="000000" w:themeColor="text1"/>
        </w:rPr>
      </w:pPr>
    </w:p>
    <w:p w14:paraId="141CD222" w14:textId="71A88656" w:rsidR="2DD3B2D8" w:rsidRDefault="2DD3B2D8" w:rsidP="2DD3B2D8">
      <w:pPr>
        <w:pStyle w:val="paragraph"/>
        <w:spacing w:before="0" w:beforeAutospacing="0" w:after="0" w:afterAutospacing="0"/>
        <w:rPr>
          <w:rStyle w:val="normaltextrun"/>
          <w:color w:val="000000" w:themeColor="text1"/>
        </w:rPr>
      </w:pPr>
    </w:p>
    <w:p w14:paraId="2AB3FDF4" w14:textId="23EE7DEB" w:rsidR="2DD3B2D8" w:rsidRDefault="2DD3B2D8" w:rsidP="2DD3B2D8">
      <w:pPr>
        <w:pStyle w:val="paragraph"/>
        <w:spacing w:before="0" w:beforeAutospacing="0" w:after="0" w:afterAutospacing="0"/>
        <w:rPr>
          <w:rStyle w:val="normaltextrun"/>
          <w:color w:val="000000" w:themeColor="text1"/>
        </w:rPr>
      </w:pPr>
    </w:p>
    <w:p w14:paraId="791F24A9" w14:textId="007F6C98" w:rsidR="2DD3B2D8" w:rsidRDefault="2DD3B2D8" w:rsidP="2DD3B2D8">
      <w:pPr>
        <w:pStyle w:val="paragraph"/>
        <w:spacing w:before="0" w:beforeAutospacing="0" w:after="0" w:afterAutospacing="0"/>
        <w:rPr>
          <w:rStyle w:val="normaltextrun"/>
          <w:color w:val="000000" w:themeColor="text1"/>
        </w:rPr>
      </w:pPr>
    </w:p>
    <w:p w14:paraId="79D4F672" w14:textId="1A4940A0" w:rsidR="2DD3B2D8" w:rsidRDefault="2DD3B2D8" w:rsidP="2DD3B2D8">
      <w:pPr>
        <w:pStyle w:val="paragraph"/>
        <w:spacing w:before="0" w:beforeAutospacing="0" w:after="0" w:afterAutospacing="0"/>
        <w:rPr>
          <w:rStyle w:val="normaltextrun"/>
          <w:color w:val="000000" w:themeColor="text1"/>
        </w:rPr>
      </w:pPr>
    </w:p>
    <w:p w14:paraId="04EB6709" w14:textId="689D1193" w:rsidR="2DD3B2D8" w:rsidRDefault="2DD3B2D8" w:rsidP="2DD3B2D8">
      <w:pPr>
        <w:pStyle w:val="paragraph"/>
        <w:spacing w:before="0" w:beforeAutospacing="0" w:after="0" w:afterAutospacing="0"/>
        <w:rPr>
          <w:rStyle w:val="normaltextrun"/>
          <w:color w:val="000000" w:themeColor="text1"/>
        </w:rPr>
      </w:pPr>
    </w:p>
    <w:p w14:paraId="6CDDB03F" w14:textId="73358648" w:rsidR="2DD3B2D8" w:rsidRDefault="2DD3B2D8" w:rsidP="2DD3B2D8">
      <w:pPr>
        <w:pStyle w:val="paragraph"/>
        <w:spacing w:before="0" w:beforeAutospacing="0" w:after="0" w:afterAutospacing="0"/>
        <w:rPr>
          <w:rStyle w:val="normaltextrun"/>
          <w:color w:val="000000" w:themeColor="text1"/>
        </w:rPr>
      </w:pPr>
    </w:p>
    <w:p w14:paraId="0D259EEA" w14:textId="54B256C3" w:rsidR="2DD3B2D8" w:rsidRDefault="2DD3B2D8" w:rsidP="2DD3B2D8">
      <w:pPr>
        <w:pStyle w:val="paragraph"/>
        <w:spacing w:before="0" w:beforeAutospacing="0" w:after="0" w:afterAutospacing="0"/>
        <w:rPr>
          <w:rStyle w:val="normaltextrun"/>
          <w:color w:val="000000" w:themeColor="text1"/>
        </w:rPr>
      </w:pPr>
    </w:p>
    <w:p w14:paraId="338C156C" w14:textId="5F869860" w:rsidR="2DD3B2D8" w:rsidRDefault="2DD3B2D8">
      <w:r>
        <w:br w:type="page"/>
      </w:r>
    </w:p>
    <w:p w14:paraId="605774F6" w14:textId="1CE6BA51" w:rsidR="00F35F90" w:rsidRPr="00884B2C" w:rsidRDefault="00F35F90" w:rsidP="00F35F90">
      <w:pPr>
        <w:rPr>
          <w:rFonts w:ascii="Times New Roman" w:hAnsi="Times New Roman" w:cs="Times New Roman"/>
        </w:rPr>
      </w:pPr>
    </w:p>
    <w:sectPr w:rsidR="00F35F90" w:rsidRPr="00884B2C" w:rsidSect="0080756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Andrew Stillman" w:date="2022-12-22T12:12:00Z" w:initials="AS">
    <w:p w14:paraId="665CD296" w14:textId="77777777" w:rsidR="00817761" w:rsidRDefault="00817761" w:rsidP="00160DE8">
      <w:pPr>
        <w:pStyle w:val="CommentText"/>
      </w:pPr>
      <w:r>
        <w:rPr>
          <w:rStyle w:val="CommentReference"/>
        </w:rPr>
        <w:annotationRef/>
      </w:r>
      <w:r>
        <w:t xml:space="preserve">Optional, but I think it's a good idea to include the multivariate dispersion results to this table (because they are necessary to interpret PERMANOVA in this case). Saying that it's a balanced design is important in cases where dispersion and permanova both give statistically significant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CD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C843" w16cex:dateUtc="2022-12-22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CD296" w16cid:durableId="274EC8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Stillman">
    <w15:presenceInfo w15:providerId="AD" w15:userId="S::ans95@cornell.edu::4167c821-efd3-4ed7-8946-b2b1f911e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66"/>
    <w:rsid w:val="000035A9"/>
    <w:rsid w:val="00027EC3"/>
    <w:rsid w:val="00027FCA"/>
    <w:rsid w:val="00066513"/>
    <w:rsid w:val="00093658"/>
    <w:rsid w:val="000A46F7"/>
    <w:rsid w:val="000D4F66"/>
    <w:rsid w:val="000D77DB"/>
    <w:rsid w:val="00114B67"/>
    <w:rsid w:val="0017146B"/>
    <w:rsid w:val="001D6D0C"/>
    <w:rsid w:val="001F119D"/>
    <w:rsid w:val="001F25BF"/>
    <w:rsid w:val="00235F8C"/>
    <w:rsid w:val="002558B3"/>
    <w:rsid w:val="00256030"/>
    <w:rsid w:val="0026757A"/>
    <w:rsid w:val="002E1287"/>
    <w:rsid w:val="0031376A"/>
    <w:rsid w:val="003525F0"/>
    <w:rsid w:val="003720A0"/>
    <w:rsid w:val="003861FA"/>
    <w:rsid w:val="00411CAD"/>
    <w:rsid w:val="00413A9F"/>
    <w:rsid w:val="00420FC6"/>
    <w:rsid w:val="0042123D"/>
    <w:rsid w:val="00435BDD"/>
    <w:rsid w:val="0044159A"/>
    <w:rsid w:val="0044649C"/>
    <w:rsid w:val="00453EDE"/>
    <w:rsid w:val="00494604"/>
    <w:rsid w:val="004B18F0"/>
    <w:rsid w:val="004B27E7"/>
    <w:rsid w:val="004C4A2C"/>
    <w:rsid w:val="00556546"/>
    <w:rsid w:val="005649A2"/>
    <w:rsid w:val="00594F77"/>
    <w:rsid w:val="005C3370"/>
    <w:rsid w:val="005F531B"/>
    <w:rsid w:val="00617803"/>
    <w:rsid w:val="0067468C"/>
    <w:rsid w:val="006A45AC"/>
    <w:rsid w:val="006C33EE"/>
    <w:rsid w:val="006E0C23"/>
    <w:rsid w:val="00747AA9"/>
    <w:rsid w:val="0079232A"/>
    <w:rsid w:val="007C0D42"/>
    <w:rsid w:val="00807567"/>
    <w:rsid w:val="00817761"/>
    <w:rsid w:val="00877537"/>
    <w:rsid w:val="00884B2C"/>
    <w:rsid w:val="00974CAA"/>
    <w:rsid w:val="0097726F"/>
    <w:rsid w:val="009F5A24"/>
    <w:rsid w:val="00A10BA4"/>
    <w:rsid w:val="00A11C81"/>
    <w:rsid w:val="00A37DA5"/>
    <w:rsid w:val="00A43494"/>
    <w:rsid w:val="00A97049"/>
    <w:rsid w:val="00AA5964"/>
    <w:rsid w:val="00AC39AC"/>
    <w:rsid w:val="00AC7EB7"/>
    <w:rsid w:val="00AF3E6A"/>
    <w:rsid w:val="00B52E37"/>
    <w:rsid w:val="00B94820"/>
    <w:rsid w:val="00BC0CAF"/>
    <w:rsid w:val="00BE2C54"/>
    <w:rsid w:val="00BF0BB7"/>
    <w:rsid w:val="00BF5DFC"/>
    <w:rsid w:val="00C126CC"/>
    <w:rsid w:val="00C9538B"/>
    <w:rsid w:val="00CD4E63"/>
    <w:rsid w:val="00D01275"/>
    <w:rsid w:val="00D1375D"/>
    <w:rsid w:val="00DD4683"/>
    <w:rsid w:val="00EA7239"/>
    <w:rsid w:val="00EC2AD3"/>
    <w:rsid w:val="00EE15CB"/>
    <w:rsid w:val="00EE5595"/>
    <w:rsid w:val="00F01641"/>
    <w:rsid w:val="00F02B1F"/>
    <w:rsid w:val="00F35F90"/>
    <w:rsid w:val="00F4711A"/>
    <w:rsid w:val="00F920C7"/>
    <w:rsid w:val="00FD7303"/>
    <w:rsid w:val="00FF7301"/>
    <w:rsid w:val="021A1023"/>
    <w:rsid w:val="08EA13DA"/>
    <w:rsid w:val="096F3E50"/>
    <w:rsid w:val="0DEFABFC"/>
    <w:rsid w:val="0E1BA6C0"/>
    <w:rsid w:val="0F10D118"/>
    <w:rsid w:val="0FE1D0F4"/>
    <w:rsid w:val="127B272C"/>
    <w:rsid w:val="14CFF100"/>
    <w:rsid w:val="1845F1BE"/>
    <w:rsid w:val="18E5ACFF"/>
    <w:rsid w:val="2444B1D8"/>
    <w:rsid w:val="24F61583"/>
    <w:rsid w:val="258E49DB"/>
    <w:rsid w:val="25D4EDE0"/>
    <w:rsid w:val="2729B49A"/>
    <w:rsid w:val="2C169403"/>
    <w:rsid w:val="2C430AB9"/>
    <w:rsid w:val="2DD3B2D8"/>
    <w:rsid w:val="2FACE20E"/>
    <w:rsid w:val="305B8DBB"/>
    <w:rsid w:val="31113700"/>
    <w:rsid w:val="3381D911"/>
    <w:rsid w:val="35DD0C6C"/>
    <w:rsid w:val="3925E3FA"/>
    <w:rsid w:val="39C22215"/>
    <w:rsid w:val="39E5FB21"/>
    <w:rsid w:val="39F10015"/>
    <w:rsid w:val="3B2B6C00"/>
    <w:rsid w:val="3EC47138"/>
    <w:rsid w:val="4092704D"/>
    <w:rsid w:val="410A1E22"/>
    <w:rsid w:val="423A9FBF"/>
    <w:rsid w:val="433C95E8"/>
    <w:rsid w:val="44534D2A"/>
    <w:rsid w:val="44CC5E22"/>
    <w:rsid w:val="4517E0D6"/>
    <w:rsid w:val="45E49999"/>
    <w:rsid w:val="474B7FED"/>
    <w:rsid w:val="4B69DD25"/>
    <w:rsid w:val="4C9A9874"/>
    <w:rsid w:val="4CA95CFF"/>
    <w:rsid w:val="4E2809CE"/>
    <w:rsid w:val="4E845CA8"/>
    <w:rsid w:val="4F0DCB5E"/>
    <w:rsid w:val="4FA239F2"/>
    <w:rsid w:val="51A1C5AF"/>
    <w:rsid w:val="521A234A"/>
    <w:rsid w:val="54CA4C33"/>
    <w:rsid w:val="56F0DE36"/>
    <w:rsid w:val="594BCDF7"/>
    <w:rsid w:val="5A68D535"/>
    <w:rsid w:val="5BA7DD33"/>
    <w:rsid w:val="5E51E974"/>
    <w:rsid w:val="5F8F78E9"/>
    <w:rsid w:val="61E0569C"/>
    <w:rsid w:val="62CABD0E"/>
    <w:rsid w:val="643CDCF6"/>
    <w:rsid w:val="652C61CE"/>
    <w:rsid w:val="670158AF"/>
    <w:rsid w:val="67547F10"/>
    <w:rsid w:val="6ADBCE4D"/>
    <w:rsid w:val="6C5B5872"/>
    <w:rsid w:val="6C8AAADD"/>
    <w:rsid w:val="6CFC85BF"/>
    <w:rsid w:val="6D4AB160"/>
    <w:rsid w:val="70054D6F"/>
    <w:rsid w:val="72F642CF"/>
    <w:rsid w:val="738CF562"/>
    <w:rsid w:val="739A23CD"/>
    <w:rsid w:val="74A585A7"/>
    <w:rsid w:val="78691D59"/>
    <w:rsid w:val="7A40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4D1C"/>
  <w15:chartTrackingRefBased/>
  <w15:docId w15:val="{549498D7-77B3-4060-95C2-6309BD43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D4F6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D4F66"/>
  </w:style>
  <w:style w:type="character" w:customStyle="1" w:styleId="eop">
    <w:name w:val="eop"/>
    <w:basedOn w:val="DefaultParagraphFont"/>
    <w:rsid w:val="000D4F66"/>
  </w:style>
  <w:style w:type="character" w:customStyle="1" w:styleId="tabchar">
    <w:name w:val="tabchar"/>
    <w:basedOn w:val="DefaultParagraphFont"/>
    <w:rsid w:val="0017146B"/>
  </w:style>
  <w:style w:type="table" w:styleId="TableGrid">
    <w:name w:val="Table Grid"/>
    <w:basedOn w:val="TableNormal"/>
    <w:uiPriority w:val="39"/>
    <w:rsid w:val="00255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5F8C"/>
    <w:rPr>
      <w:color w:val="808080"/>
    </w:rPr>
  </w:style>
  <w:style w:type="paragraph" w:styleId="Revision">
    <w:name w:val="Revision"/>
    <w:hidden/>
    <w:uiPriority w:val="99"/>
    <w:semiHidden/>
    <w:rsid w:val="00C126CC"/>
  </w:style>
  <w:style w:type="character" w:styleId="CommentReference">
    <w:name w:val="annotation reference"/>
    <w:basedOn w:val="DefaultParagraphFont"/>
    <w:uiPriority w:val="99"/>
    <w:semiHidden/>
    <w:unhideWhenUsed/>
    <w:rsid w:val="00817761"/>
    <w:rPr>
      <w:sz w:val="16"/>
      <w:szCs w:val="16"/>
    </w:rPr>
  </w:style>
  <w:style w:type="paragraph" w:styleId="CommentText">
    <w:name w:val="annotation text"/>
    <w:basedOn w:val="Normal"/>
    <w:link w:val="CommentTextChar"/>
    <w:uiPriority w:val="99"/>
    <w:unhideWhenUsed/>
    <w:rsid w:val="00817761"/>
    <w:rPr>
      <w:sz w:val="20"/>
      <w:szCs w:val="20"/>
    </w:rPr>
  </w:style>
  <w:style w:type="character" w:customStyle="1" w:styleId="CommentTextChar">
    <w:name w:val="Comment Text Char"/>
    <w:basedOn w:val="DefaultParagraphFont"/>
    <w:link w:val="CommentText"/>
    <w:uiPriority w:val="99"/>
    <w:rsid w:val="00817761"/>
    <w:rPr>
      <w:sz w:val="20"/>
      <w:szCs w:val="20"/>
    </w:rPr>
  </w:style>
  <w:style w:type="paragraph" w:styleId="CommentSubject">
    <w:name w:val="annotation subject"/>
    <w:basedOn w:val="CommentText"/>
    <w:next w:val="CommentText"/>
    <w:link w:val="CommentSubjectChar"/>
    <w:uiPriority w:val="99"/>
    <w:semiHidden/>
    <w:unhideWhenUsed/>
    <w:rsid w:val="00817761"/>
    <w:rPr>
      <w:b/>
      <w:bCs/>
    </w:rPr>
  </w:style>
  <w:style w:type="character" w:customStyle="1" w:styleId="CommentSubjectChar">
    <w:name w:val="Comment Subject Char"/>
    <w:basedOn w:val="CommentTextChar"/>
    <w:link w:val="CommentSubject"/>
    <w:uiPriority w:val="99"/>
    <w:semiHidden/>
    <w:rsid w:val="008177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100660">
      <w:bodyDiv w:val="1"/>
      <w:marLeft w:val="0"/>
      <w:marRight w:val="0"/>
      <w:marTop w:val="0"/>
      <w:marBottom w:val="0"/>
      <w:divBdr>
        <w:top w:val="none" w:sz="0" w:space="0" w:color="auto"/>
        <w:left w:val="none" w:sz="0" w:space="0" w:color="auto"/>
        <w:bottom w:val="none" w:sz="0" w:space="0" w:color="auto"/>
        <w:right w:val="none" w:sz="0" w:space="0" w:color="auto"/>
      </w:divBdr>
      <w:divsChild>
        <w:div w:id="244926402">
          <w:marLeft w:val="0"/>
          <w:marRight w:val="0"/>
          <w:marTop w:val="0"/>
          <w:marBottom w:val="0"/>
          <w:divBdr>
            <w:top w:val="none" w:sz="0" w:space="0" w:color="auto"/>
            <w:left w:val="none" w:sz="0" w:space="0" w:color="auto"/>
            <w:bottom w:val="none" w:sz="0" w:space="0" w:color="auto"/>
            <w:right w:val="none" w:sz="0" w:space="0" w:color="auto"/>
          </w:divBdr>
        </w:div>
        <w:div w:id="986085256">
          <w:marLeft w:val="0"/>
          <w:marRight w:val="0"/>
          <w:marTop w:val="0"/>
          <w:marBottom w:val="0"/>
          <w:divBdr>
            <w:top w:val="none" w:sz="0" w:space="0" w:color="auto"/>
            <w:left w:val="none" w:sz="0" w:space="0" w:color="auto"/>
            <w:bottom w:val="none" w:sz="0" w:space="0" w:color="auto"/>
            <w:right w:val="none" w:sz="0" w:space="0" w:color="auto"/>
          </w:divBdr>
        </w:div>
        <w:div w:id="1022559685">
          <w:marLeft w:val="0"/>
          <w:marRight w:val="0"/>
          <w:marTop w:val="0"/>
          <w:marBottom w:val="0"/>
          <w:divBdr>
            <w:top w:val="none" w:sz="0" w:space="0" w:color="auto"/>
            <w:left w:val="none" w:sz="0" w:space="0" w:color="auto"/>
            <w:bottom w:val="none" w:sz="0" w:space="0" w:color="auto"/>
            <w:right w:val="none" w:sz="0" w:space="0" w:color="auto"/>
          </w:divBdr>
        </w:div>
        <w:div w:id="1051463926">
          <w:marLeft w:val="0"/>
          <w:marRight w:val="0"/>
          <w:marTop w:val="0"/>
          <w:marBottom w:val="0"/>
          <w:divBdr>
            <w:top w:val="none" w:sz="0" w:space="0" w:color="auto"/>
            <w:left w:val="none" w:sz="0" w:space="0" w:color="auto"/>
            <w:bottom w:val="none" w:sz="0" w:space="0" w:color="auto"/>
            <w:right w:val="none" w:sz="0" w:space="0" w:color="auto"/>
          </w:divBdr>
        </w:div>
        <w:div w:id="1276903892">
          <w:marLeft w:val="0"/>
          <w:marRight w:val="0"/>
          <w:marTop w:val="0"/>
          <w:marBottom w:val="0"/>
          <w:divBdr>
            <w:top w:val="none" w:sz="0" w:space="0" w:color="auto"/>
            <w:left w:val="none" w:sz="0" w:space="0" w:color="auto"/>
            <w:bottom w:val="none" w:sz="0" w:space="0" w:color="auto"/>
            <w:right w:val="none" w:sz="0" w:space="0" w:color="auto"/>
          </w:divBdr>
        </w:div>
        <w:div w:id="1593778545">
          <w:marLeft w:val="0"/>
          <w:marRight w:val="0"/>
          <w:marTop w:val="0"/>
          <w:marBottom w:val="0"/>
          <w:divBdr>
            <w:top w:val="none" w:sz="0" w:space="0" w:color="auto"/>
            <w:left w:val="none" w:sz="0" w:space="0" w:color="auto"/>
            <w:bottom w:val="none" w:sz="0" w:space="0" w:color="auto"/>
            <w:right w:val="none" w:sz="0" w:space="0" w:color="auto"/>
          </w:divBdr>
        </w:div>
        <w:div w:id="1616864221">
          <w:marLeft w:val="0"/>
          <w:marRight w:val="0"/>
          <w:marTop w:val="0"/>
          <w:marBottom w:val="0"/>
          <w:divBdr>
            <w:top w:val="none" w:sz="0" w:space="0" w:color="auto"/>
            <w:left w:val="none" w:sz="0" w:space="0" w:color="auto"/>
            <w:bottom w:val="none" w:sz="0" w:space="0" w:color="auto"/>
            <w:right w:val="none" w:sz="0" w:space="0" w:color="auto"/>
          </w:divBdr>
        </w:div>
        <w:div w:id="1752504551">
          <w:marLeft w:val="0"/>
          <w:marRight w:val="0"/>
          <w:marTop w:val="0"/>
          <w:marBottom w:val="0"/>
          <w:divBdr>
            <w:top w:val="none" w:sz="0" w:space="0" w:color="auto"/>
            <w:left w:val="none" w:sz="0" w:space="0" w:color="auto"/>
            <w:bottom w:val="none" w:sz="0" w:space="0" w:color="auto"/>
            <w:right w:val="none" w:sz="0" w:space="0" w:color="auto"/>
          </w:divBdr>
        </w:div>
        <w:div w:id="2140416917">
          <w:marLeft w:val="0"/>
          <w:marRight w:val="0"/>
          <w:marTop w:val="0"/>
          <w:marBottom w:val="0"/>
          <w:divBdr>
            <w:top w:val="none" w:sz="0" w:space="0" w:color="auto"/>
            <w:left w:val="none" w:sz="0" w:space="0" w:color="auto"/>
            <w:bottom w:val="none" w:sz="0" w:space="0" w:color="auto"/>
            <w:right w:val="none" w:sz="0" w:space="0" w:color="auto"/>
          </w:divBdr>
        </w:div>
      </w:divsChild>
    </w:div>
    <w:div w:id="1834561264">
      <w:bodyDiv w:val="1"/>
      <w:marLeft w:val="0"/>
      <w:marRight w:val="0"/>
      <w:marTop w:val="0"/>
      <w:marBottom w:val="0"/>
      <w:divBdr>
        <w:top w:val="none" w:sz="0" w:space="0" w:color="auto"/>
        <w:left w:val="none" w:sz="0" w:space="0" w:color="auto"/>
        <w:bottom w:val="none" w:sz="0" w:space="0" w:color="auto"/>
        <w:right w:val="none" w:sz="0" w:space="0" w:color="auto"/>
      </w:divBdr>
      <w:divsChild>
        <w:div w:id="1593144">
          <w:marLeft w:val="0"/>
          <w:marRight w:val="0"/>
          <w:marTop w:val="0"/>
          <w:marBottom w:val="0"/>
          <w:divBdr>
            <w:top w:val="none" w:sz="0" w:space="0" w:color="auto"/>
            <w:left w:val="none" w:sz="0" w:space="0" w:color="auto"/>
            <w:bottom w:val="none" w:sz="0" w:space="0" w:color="auto"/>
            <w:right w:val="none" w:sz="0" w:space="0" w:color="auto"/>
          </w:divBdr>
          <w:divsChild>
            <w:div w:id="458106265">
              <w:marLeft w:val="0"/>
              <w:marRight w:val="0"/>
              <w:marTop w:val="0"/>
              <w:marBottom w:val="0"/>
              <w:divBdr>
                <w:top w:val="none" w:sz="0" w:space="0" w:color="auto"/>
                <w:left w:val="none" w:sz="0" w:space="0" w:color="auto"/>
                <w:bottom w:val="none" w:sz="0" w:space="0" w:color="auto"/>
                <w:right w:val="none" w:sz="0" w:space="0" w:color="auto"/>
              </w:divBdr>
            </w:div>
          </w:divsChild>
        </w:div>
        <w:div w:id="19554234">
          <w:marLeft w:val="0"/>
          <w:marRight w:val="0"/>
          <w:marTop w:val="0"/>
          <w:marBottom w:val="0"/>
          <w:divBdr>
            <w:top w:val="none" w:sz="0" w:space="0" w:color="auto"/>
            <w:left w:val="none" w:sz="0" w:space="0" w:color="auto"/>
            <w:bottom w:val="none" w:sz="0" w:space="0" w:color="auto"/>
            <w:right w:val="none" w:sz="0" w:space="0" w:color="auto"/>
          </w:divBdr>
          <w:divsChild>
            <w:div w:id="1646472779">
              <w:marLeft w:val="0"/>
              <w:marRight w:val="0"/>
              <w:marTop w:val="0"/>
              <w:marBottom w:val="0"/>
              <w:divBdr>
                <w:top w:val="none" w:sz="0" w:space="0" w:color="auto"/>
                <w:left w:val="none" w:sz="0" w:space="0" w:color="auto"/>
                <w:bottom w:val="none" w:sz="0" w:space="0" w:color="auto"/>
                <w:right w:val="none" w:sz="0" w:space="0" w:color="auto"/>
              </w:divBdr>
            </w:div>
          </w:divsChild>
        </w:div>
        <w:div w:id="36509766">
          <w:marLeft w:val="0"/>
          <w:marRight w:val="0"/>
          <w:marTop w:val="0"/>
          <w:marBottom w:val="0"/>
          <w:divBdr>
            <w:top w:val="none" w:sz="0" w:space="0" w:color="auto"/>
            <w:left w:val="none" w:sz="0" w:space="0" w:color="auto"/>
            <w:bottom w:val="none" w:sz="0" w:space="0" w:color="auto"/>
            <w:right w:val="none" w:sz="0" w:space="0" w:color="auto"/>
          </w:divBdr>
          <w:divsChild>
            <w:div w:id="912348536">
              <w:marLeft w:val="0"/>
              <w:marRight w:val="0"/>
              <w:marTop w:val="0"/>
              <w:marBottom w:val="0"/>
              <w:divBdr>
                <w:top w:val="none" w:sz="0" w:space="0" w:color="auto"/>
                <w:left w:val="none" w:sz="0" w:space="0" w:color="auto"/>
                <w:bottom w:val="none" w:sz="0" w:space="0" w:color="auto"/>
                <w:right w:val="none" w:sz="0" w:space="0" w:color="auto"/>
              </w:divBdr>
            </w:div>
          </w:divsChild>
        </w:div>
        <w:div w:id="95828022">
          <w:marLeft w:val="0"/>
          <w:marRight w:val="0"/>
          <w:marTop w:val="0"/>
          <w:marBottom w:val="0"/>
          <w:divBdr>
            <w:top w:val="none" w:sz="0" w:space="0" w:color="auto"/>
            <w:left w:val="none" w:sz="0" w:space="0" w:color="auto"/>
            <w:bottom w:val="none" w:sz="0" w:space="0" w:color="auto"/>
            <w:right w:val="none" w:sz="0" w:space="0" w:color="auto"/>
          </w:divBdr>
          <w:divsChild>
            <w:div w:id="875628942">
              <w:marLeft w:val="0"/>
              <w:marRight w:val="0"/>
              <w:marTop w:val="0"/>
              <w:marBottom w:val="0"/>
              <w:divBdr>
                <w:top w:val="none" w:sz="0" w:space="0" w:color="auto"/>
                <w:left w:val="none" w:sz="0" w:space="0" w:color="auto"/>
                <w:bottom w:val="none" w:sz="0" w:space="0" w:color="auto"/>
                <w:right w:val="none" w:sz="0" w:space="0" w:color="auto"/>
              </w:divBdr>
            </w:div>
          </w:divsChild>
        </w:div>
        <w:div w:id="124005556">
          <w:marLeft w:val="0"/>
          <w:marRight w:val="0"/>
          <w:marTop w:val="0"/>
          <w:marBottom w:val="0"/>
          <w:divBdr>
            <w:top w:val="none" w:sz="0" w:space="0" w:color="auto"/>
            <w:left w:val="none" w:sz="0" w:space="0" w:color="auto"/>
            <w:bottom w:val="none" w:sz="0" w:space="0" w:color="auto"/>
            <w:right w:val="none" w:sz="0" w:space="0" w:color="auto"/>
          </w:divBdr>
          <w:divsChild>
            <w:div w:id="1825512150">
              <w:marLeft w:val="0"/>
              <w:marRight w:val="0"/>
              <w:marTop w:val="0"/>
              <w:marBottom w:val="0"/>
              <w:divBdr>
                <w:top w:val="none" w:sz="0" w:space="0" w:color="auto"/>
                <w:left w:val="none" w:sz="0" w:space="0" w:color="auto"/>
                <w:bottom w:val="none" w:sz="0" w:space="0" w:color="auto"/>
                <w:right w:val="none" w:sz="0" w:space="0" w:color="auto"/>
              </w:divBdr>
            </w:div>
          </w:divsChild>
        </w:div>
        <w:div w:id="136849733">
          <w:marLeft w:val="0"/>
          <w:marRight w:val="0"/>
          <w:marTop w:val="0"/>
          <w:marBottom w:val="0"/>
          <w:divBdr>
            <w:top w:val="none" w:sz="0" w:space="0" w:color="auto"/>
            <w:left w:val="none" w:sz="0" w:space="0" w:color="auto"/>
            <w:bottom w:val="none" w:sz="0" w:space="0" w:color="auto"/>
            <w:right w:val="none" w:sz="0" w:space="0" w:color="auto"/>
          </w:divBdr>
          <w:divsChild>
            <w:div w:id="124278610">
              <w:marLeft w:val="0"/>
              <w:marRight w:val="0"/>
              <w:marTop w:val="0"/>
              <w:marBottom w:val="0"/>
              <w:divBdr>
                <w:top w:val="none" w:sz="0" w:space="0" w:color="auto"/>
                <w:left w:val="none" w:sz="0" w:space="0" w:color="auto"/>
                <w:bottom w:val="none" w:sz="0" w:space="0" w:color="auto"/>
                <w:right w:val="none" w:sz="0" w:space="0" w:color="auto"/>
              </w:divBdr>
            </w:div>
          </w:divsChild>
        </w:div>
        <w:div w:id="160778564">
          <w:marLeft w:val="0"/>
          <w:marRight w:val="0"/>
          <w:marTop w:val="0"/>
          <w:marBottom w:val="0"/>
          <w:divBdr>
            <w:top w:val="none" w:sz="0" w:space="0" w:color="auto"/>
            <w:left w:val="none" w:sz="0" w:space="0" w:color="auto"/>
            <w:bottom w:val="none" w:sz="0" w:space="0" w:color="auto"/>
            <w:right w:val="none" w:sz="0" w:space="0" w:color="auto"/>
          </w:divBdr>
          <w:divsChild>
            <w:div w:id="469055509">
              <w:marLeft w:val="0"/>
              <w:marRight w:val="0"/>
              <w:marTop w:val="0"/>
              <w:marBottom w:val="0"/>
              <w:divBdr>
                <w:top w:val="none" w:sz="0" w:space="0" w:color="auto"/>
                <w:left w:val="none" w:sz="0" w:space="0" w:color="auto"/>
                <w:bottom w:val="none" w:sz="0" w:space="0" w:color="auto"/>
                <w:right w:val="none" w:sz="0" w:space="0" w:color="auto"/>
              </w:divBdr>
            </w:div>
          </w:divsChild>
        </w:div>
        <w:div w:id="180826006">
          <w:marLeft w:val="0"/>
          <w:marRight w:val="0"/>
          <w:marTop w:val="0"/>
          <w:marBottom w:val="0"/>
          <w:divBdr>
            <w:top w:val="none" w:sz="0" w:space="0" w:color="auto"/>
            <w:left w:val="none" w:sz="0" w:space="0" w:color="auto"/>
            <w:bottom w:val="none" w:sz="0" w:space="0" w:color="auto"/>
            <w:right w:val="none" w:sz="0" w:space="0" w:color="auto"/>
          </w:divBdr>
          <w:divsChild>
            <w:div w:id="1823812408">
              <w:marLeft w:val="0"/>
              <w:marRight w:val="0"/>
              <w:marTop w:val="0"/>
              <w:marBottom w:val="0"/>
              <w:divBdr>
                <w:top w:val="none" w:sz="0" w:space="0" w:color="auto"/>
                <w:left w:val="none" w:sz="0" w:space="0" w:color="auto"/>
                <w:bottom w:val="none" w:sz="0" w:space="0" w:color="auto"/>
                <w:right w:val="none" w:sz="0" w:space="0" w:color="auto"/>
              </w:divBdr>
            </w:div>
          </w:divsChild>
        </w:div>
        <w:div w:id="185561046">
          <w:marLeft w:val="0"/>
          <w:marRight w:val="0"/>
          <w:marTop w:val="0"/>
          <w:marBottom w:val="0"/>
          <w:divBdr>
            <w:top w:val="none" w:sz="0" w:space="0" w:color="auto"/>
            <w:left w:val="none" w:sz="0" w:space="0" w:color="auto"/>
            <w:bottom w:val="none" w:sz="0" w:space="0" w:color="auto"/>
            <w:right w:val="none" w:sz="0" w:space="0" w:color="auto"/>
          </w:divBdr>
          <w:divsChild>
            <w:div w:id="1277640475">
              <w:marLeft w:val="0"/>
              <w:marRight w:val="0"/>
              <w:marTop w:val="0"/>
              <w:marBottom w:val="0"/>
              <w:divBdr>
                <w:top w:val="none" w:sz="0" w:space="0" w:color="auto"/>
                <w:left w:val="none" w:sz="0" w:space="0" w:color="auto"/>
                <w:bottom w:val="none" w:sz="0" w:space="0" w:color="auto"/>
                <w:right w:val="none" w:sz="0" w:space="0" w:color="auto"/>
              </w:divBdr>
            </w:div>
          </w:divsChild>
        </w:div>
        <w:div w:id="193881780">
          <w:marLeft w:val="0"/>
          <w:marRight w:val="0"/>
          <w:marTop w:val="0"/>
          <w:marBottom w:val="0"/>
          <w:divBdr>
            <w:top w:val="none" w:sz="0" w:space="0" w:color="auto"/>
            <w:left w:val="none" w:sz="0" w:space="0" w:color="auto"/>
            <w:bottom w:val="none" w:sz="0" w:space="0" w:color="auto"/>
            <w:right w:val="none" w:sz="0" w:space="0" w:color="auto"/>
          </w:divBdr>
          <w:divsChild>
            <w:div w:id="2090694598">
              <w:marLeft w:val="0"/>
              <w:marRight w:val="0"/>
              <w:marTop w:val="0"/>
              <w:marBottom w:val="0"/>
              <w:divBdr>
                <w:top w:val="none" w:sz="0" w:space="0" w:color="auto"/>
                <w:left w:val="none" w:sz="0" w:space="0" w:color="auto"/>
                <w:bottom w:val="none" w:sz="0" w:space="0" w:color="auto"/>
                <w:right w:val="none" w:sz="0" w:space="0" w:color="auto"/>
              </w:divBdr>
            </w:div>
          </w:divsChild>
        </w:div>
        <w:div w:id="206992362">
          <w:marLeft w:val="0"/>
          <w:marRight w:val="0"/>
          <w:marTop w:val="0"/>
          <w:marBottom w:val="0"/>
          <w:divBdr>
            <w:top w:val="none" w:sz="0" w:space="0" w:color="auto"/>
            <w:left w:val="none" w:sz="0" w:space="0" w:color="auto"/>
            <w:bottom w:val="none" w:sz="0" w:space="0" w:color="auto"/>
            <w:right w:val="none" w:sz="0" w:space="0" w:color="auto"/>
          </w:divBdr>
          <w:divsChild>
            <w:div w:id="290596210">
              <w:marLeft w:val="0"/>
              <w:marRight w:val="0"/>
              <w:marTop w:val="0"/>
              <w:marBottom w:val="0"/>
              <w:divBdr>
                <w:top w:val="none" w:sz="0" w:space="0" w:color="auto"/>
                <w:left w:val="none" w:sz="0" w:space="0" w:color="auto"/>
                <w:bottom w:val="none" w:sz="0" w:space="0" w:color="auto"/>
                <w:right w:val="none" w:sz="0" w:space="0" w:color="auto"/>
              </w:divBdr>
            </w:div>
          </w:divsChild>
        </w:div>
        <w:div w:id="223027507">
          <w:marLeft w:val="0"/>
          <w:marRight w:val="0"/>
          <w:marTop w:val="0"/>
          <w:marBottom w:val="0"/>
          <w:divBdr>
            <w:top w:val="none" w:sz="0" w:space="0" w:color="auto"/>
            <w:left w:val="none" w:sz="0" w:space="0" w:color="auto"/>
            <w:bottom w:val="none" w:sz="0" w:space="0" w:color="auto"/>
            <w:right w:val="none" w:sz="0" w:space="0" w:color="auto"/>
          </w:divBdr>
          <w:divsChild>
            <w:div w:id="1555460671">
              <w:marLeft w:val="0"/>
              <w:marRight w:val="0"/>
              <w:marTop w:val="0"/>
              <w:marBottom w:val="0"/>
              <w:divBdr>
                <w:top w:val="none" w:sz="0" w:space="0" w:color="auto"/>
                <w:left w:val="none" w:sz="0" w:space="0" w:color="auto"/>
                <w:bottom w:val="none" w:sz="0" w:space="0" w:color="auto"/>
                <w:right w:val="none" w:sz="0" w:space="0" w:color="auto"/>
              </w:divBdr>
            </w:div>
          </w:divsChild>
        </w:div>
        <w:div w:id="268658590">
          <w:marLeft w:val="0"/>
          <w:marRight w:val="0"/>
          <w:marTop w:val="0"/>
          <w:marBottom w:val="0"/>
          <w:divBdr>
            <w:top w:val="none" w:sz="0" w:space="0" w:color="auto"/>
            <w:left w:val="none" w:sz="0" w:space="0" w:color="auto"/>
            <w:bottom w:val="none" w:sz="0" w:space="0" w:color="auto"/>
            <w:right w:val="none" w:sz="0" w:space="0" w:color="auto"/>
          </w:divBdr>
          <w:divsChild>
            <w:div w:id="978388893">
              <w:marLeft w:val="0"/>
              <w:marRight w:val="0"/>
              <w:marTop w:val="0"/>
              <w:marBottom w:val="0"/>
              <w:divBdr>
                <w:top w:val="none" w:sz="0" w:space="0" w:color="auto"/>
                <w:left w:val="none" w:sz="0" w:space="0" w:color="auto"/>
                <w:bottom w:val="none" w:sz="0" w:space="0" w:color="auto"/>
                <w:right w:val="none" w:sz="0" w:space="0" w:color="auto"/>
              </w:divBdr>
            </w:div>
          </w:divsChild>
        </w:div>
        <w:div w:id="352535681">
          <w:marLeft w:val="0"/>
          <w:marRight w:val="0"/>
          <w:marTop w:val="0"/>
          <w:marBottom w:val="0"/>
          <w:divBdr>
            <w:top w:val="none" w:sz="0" w:space="0" w:color="auto"/>
            <w:left w:val="none" w:sz="0" w:space="0" w:color="auto"/>
            <w:bottom w:val="none" w:sz="0" w:space="0" w:color="auto"/>
            <w:right w:val="none" w:sz="0" w:space="0" w:color="auto"/>
          </w:divBdr>
          <w:divsChild>
            <w:div w:id="289210438">
              <w:marLeft w:val="0"/>
              <w:marRight w:val="0"/>
              <w:marTop w:val="0"/>
              <w:marBottom w:val="0"/>
              <w:divBdr>
                <w:top w:val="none" w:sz="0" w:space="0" w:color="auto"/>
                <w:left w:val="none" w:sz="0" w:space="0" w:color="auto"/>
                <w:bottom w:val="none" w:sz="0" w:space="0" w:color="auto"/>
                <w:right w:val="none" w:sz="0" w:space="0" w:color="auto"/>
              </w:divBdr>
            </w:div>
          </w:divsChild>
        </w:div>
        <w:div w:id="354231219">
          <w:marLeft w:val="0"/>
          <w:marRight w:val="0"/>
          <w:marTop w:val="0"/>
          <w:marBottom w:val="0"/>
          <w:divBdr>
            <w:top w:val="none" w:sz="0" w:space="0" w:color="auto"/>
            <w:left w:val="none" w:sz="0" w:space="0" w:color="auto"/>
            <w:bottom w:val="none" w:sz="0" w:space="0" w:color="auto"/>
            <w:right w:val="none" w:sz="0" w:space="0" w:color="auto"/>
          </w:divBdr>
          <w:divsChild>
            <w:div w:id="558977147">
              <w:marLeft w:val="0"/>
              <w:marRight w:val="0"/>
              <w:marTop w:val="0"/>
              <w:marBottom w:val="0"/>
              <w:divBdr>
                <w:top w:val="none" w:sz="0" w:space="0" w:color="auto"/>
                <w:left w:val="none" w:sz="0" w:space="0" w:color="auto"/>
                <w:bottom w:val="none" w:sz="0" w:space="0" w:color="auto"/>
                <w:right w:val="none" w:sz="0" w:space="0" w:color="auto"/>
              </w:divBdr>
            </w:div>
          </w:divsChild>
        </w:div>
        <w:div w:id="356200565">
          <w:marLeft w:val="0"/>
          <w:marRight w:val="0"/>
          <w:marTop w:val="0"/>
          <w:marBottom w:val="0"/>
          <w:divBdr>
            <w:top w:val="none" w:sz="0" w:space="0" w:color="auto"/>
            <w:left w:val="none" w:sz="0" w:space="0" w:color="auto"/>
            <w:bottom w:val="none" w:sz="0" w:space="0" w:color="auto"/>
            <w:right w:val="none" w:sz="0" w:space="0" w:color="auto"/>
          </w:divBdr>
          <w:divsChild>
            <w:div w:id="1123160316">
              <w:marLeft w:val="0"/>
              <w:marRight w:val="0"/>
              <w:marTop w:val="0"/>
              <w:marBottom w:val="0"/>
              <w:divBdr>
                <w:top w:val="none" w:sz="0" w:space="0" w:color="auto"/>
                <w:left w:val="none" w:sz="0" w:space="0" w:color="auto"/>
                <w:bottom w:val="none" w:sz="0" w:space="0" w:color="auto"/>
                <w:right w:val="none" w:sz="0" w:space="0" w:color="auto"/>
              </w:divBdr>
            </w:div>
          </w:divsChild>
        </w:div>
        <w:div w:id="382294110">
          <w:marLeft w:val="0"/>
          <w:marRight w:val="0"/>
          <w:marTop w:val="0"/>
          <w:marBottom w:val="0"/>
          <w:divBdr>
            <w:top w:val="none" w:sz="0" w:space="0" w:color="auto"/>
            <w:left w:val="none" w:sz="0" w:space="0" w:color="auto"/>
            <w:bottom w:val="none" w:sz="0" w:space="0" w:color="auto"/>
            <w:right w:val="none" w:sz="0" w:space="0" w:color="auto"/>
          </w:divBdr>
          <w:divsChild>
            <w:div w:id="978455507">
              <w:marLeft w:val="0"/>
              <w:marRight w:val="0"/>
              <w:marTop w:val="0"/>
              <w:marBottom w:val="0"/>
              <w:divBdr>
                <w:top w:val="none" w:sz="0" w:space="0" w:color="auto"/>
                <w:left w:val="none" w:sz="0" w:space="0" w:color="auto"/>
                <w:bottom w:val="none" w:sz="0" w:space="0" w:color="auto"/>
                <w:right w:val="none" w:sz="0" w:space="0" w:color="auto"/>
              </w:divBdr>
            </w:div>
          </w:divsChild>
        </w:div>
        <w:div w:id="388503253">
          <w:marLeft w:val="0"/>
          <w:marRight w:val="0"/>
          <w:marTop w:val="0"/>
          <w:marBottom w:val="0"/>
          <w:divBdr>
            <w:top w:val="none" w:sz="0" w:space="0" w:color="auto"/>
            <w:left w:val="none" w:sz="0" w:space="0" w:color="auto"/>
            <w:bottom w:val="none" w:sz="0" w:space="0" w:color="auto"/>
            <w:right w:val="none" w:sz="0" w:space="0" w:color="auto"/>
          </w:divBdr>
          <w:divsChild>
            <w:div w:id="1712029165">
              <w:marLeft w:val="0"/>
              <w:marRight w:val="0"/>
              <w:marTop w:val="0"/>
              <w:marBottom w:val="0"/>
              <w:divBdr>
                <w:top w:val="none" w:sz="0" w:space="0" w:color="auto"/>
                <w:left w:val="none" w:sz="0" w:space="0" w:color="auto"/>
                <w:bottom w:val="none" w:sz="0" w:space="0" w:color="auto"/>
                <w:right w:val="none" w:sz="0" w:space="0" w:color="auto"/>
              </w:divBdr>
            </w:div>
          </w:divsChild>
        </w:div>
        <w:div w:id="439373578">
          <w:marLeft w:val="0"/>
          <w:marRight w:val="0"/>
          <w:marTop w:val="0"/>
          <w:marBottom w:val="0"/>
          <w:divBdr>
            <w:top w:val="none" w:sz="0" w:space="0" w:color="auto"/>
            <w:left w:val="none" w:sz="0" w:space="0" w:color="auto"/>
            <w:bottom w:val="none" w:sz="0" w:space="0" w:color="auto"/>
            <w:right w:val="none" w:sz="0" w:space="0" w:color="auto"/>
          </w:divBdr>
          <w:divsChild>
            <w:div w:id="1713650980">
              <w:marLeft w:val="0"/>
              <w:marRight w:val="0"/>
              <w:marTop w:val="0"/>
              <w:marBottom w:val="0"/>
              <w:divBdr>
                <w:top w:val="none" w:sz="0" w:space="0" w:color="auto"/>
                <w:left w:val="none" w:sz="0" w:space="0" w:color="auto"/>
                <w:bottom w:val="none" w:sz="0" w:space="0" w:color="auto"/>
                <w:right w:val="none" w:sz="0" w:space="0" w:color="auto"/>
              </w:divBdr>
            </w:div>
          </w:divsChild>
        </w:div>
        <w:div w:id="440413494">
          <w:marLeft w:val="0"/>
          <w:marRight w:val="0"/>
          <w:marTop w:val="0"/>
          <w:marBottom w:val="0"/>
          <w:divBdr>
            <w:top w:val="none" w:sz="0" w:space="0" w:color="auto"/>
            <w:left w:val="none" w:sz="0" w:space="0" w:color="auto"/>
            <w:bottom w:val="none" w:sz="0" w:space="0" w:color="auto"/>
            <w:right w:val="none" w:sz="0" w:space="0" w:color="auto"/>
          </w:divBdr>
          <w:divsChild>
            <w:div w:id="1184855569">
              <w:marLeft w:val="0"/>
              <w:marRight w:val="0"/>
              <w:marTop w:val="0"/>
              <w:marBottom w:val="0"/>
              <w:divBdr>
                <w:top w:val="none" w:sz="0" w:space="0" w:color="auto"/>
                <w:left w:val="none" w:sz="0" w:space="0" w:color="auto"/>
                <w:bottom w:val="none" w:sz="0" w:space="0" w:color="auto"/>
                <w:right w:val="none" w:sz="0" w:space="0" w:color="auto"/>
              </w:divBdr>
            </w:div>
          </w:divsChild>
        </w:div>
        <w:div w:id="451364887">
          <w:marLeft w:val="0"/>
          <w:marRight w:val="0"/>
          <w:marTop w:val="0"/>
          <w:marBottom w:val="0"/>
          <w:divBdr>
            <w:top w:val="none" w:sz="0" w:space="0" w:color="auto"/>
            <w:left w:val="none" w:sz="0" w:space="0" w:color="auto"/>
            <w:bottom w:val="none" w:sz="0" w:space="0" w:color="auto"/>
            <w:right w:val="none" w:sz="0" w:space="0" w:color="auto"/>
          </w:divBdr>
          <w:divsChild>
            <w:div w:id="1071002568">
              <w:marLeft w:val="0"/>
              <w:marRight w:val="0"/>
              <w:marTop w:val="0"/>
              <w:marBottom w:val="0"/>
              <w:divBdr>
                <w:top w:val="none" w:sz="0" w:space="0" w:color="auto"/>
                <w:left w:val="none" w:sz="0" w:space="0" w:color="auto"/>
                <w:bottom w:val="none" w:sz="0" w:space="0" w:color="auto"/>
                <w:right w:val="none" w:sz="0" w:space="0" w:color="auto"/>
              </w:divBdr>
            </w:div>
          </w:divsChild>
        </w:div>
        <w:div w:id="483938392">
          <w:marLeft w:val="0"/>
          <w:marRight w:val="0"/>
          <w:marTop w:val="0"/>
          <w:marBottom w:val="0"/>
          <w:divBdr>
            <w:top w:val="none" w:sz="0" w:space="0" w:color="auto"/>
            <w:left w:val="none" w:sz="0" w:space="0" w:color="auto"/>
            <w:bottom w:val="none" w:sz="0" w:space="0" w:color="auto"/>
            <w:right w:val="none" w:sz="0" w:space="0" w:color="auto"/>
          </w:divBdr>
          <w:divsChild>
            <w:div w:id="133255291">
              <w:marLeft w:val="0"/>
              <w:marRight w:val="0"/>
              <w:marTop w:val="0"/>
              <w:marBottom w:val="0"/>
              <w:divBdr>
                <w:top w:val="none" w:sz="0" w:space="0" w:color="auto"/>
                <w:left w:val="none" w:sz="0" w:space="0" w:color="auto"/>
                <w:bottom w:val="none" w:sz="0" w:space="0" w:color="auto"/>
                <w:right w:val="none" w:sz="0" w:space="0" w:color="auto"/>
              </w:divBdr>
            </w:div>
          </w:divsChild>
        </w:div>
        <w:div w:id="510950771">
          <w:marLeft w:val="0"/>
          <w:marRight w:val="0"/>
          <w:marTop w:val="0"/>
          <w:marBottom w:val="0"/>
          <w:divBdr>
            <w:top w:val="none" w:sz="0" w:space="0" w:color="auto"/>
            <w:left w:val="none" w:sz="0" w:space="0" w:color="auto"/>
            <w:bottom w:val="none" w:sz="0" w:space="0" w:color="auto"/>
            <w:right w:val="none" w:sz="0" w:space="0" w:color="auto"/>
          </w:divBdr>
          <w:divsChild>
            <w:div w:id="711538699">
              <w:marLeft w:val="0"/>
              <w:marRight w:val="0"/>
              <w:marTop w:val="0"/>
              <w:marBottom w:val="0"/>
              <w:divBdr>
                <w:top w:val="none" w:sz="0" w:space="0" w:color="auto"/>
                <w:left w:val="none" w:sz="0" w:space="0" w:color="auto"/>
                <w:bottom w:val="none" w:sz="0" w:space="0" w:color="auto"/>
                <w:right w:val="none" w:sz="0" w:space="0" w:color="auto"/>
              </w:divBdr>
            </w:div>
          </w:divsChild>
        </w:div>
        <w:div w:id="527447634">
          <w:marLeft w:val="0"/>
          <w:marRight w:val="0"/>
          <w:marTop w:val="0"/>
          <w:marBottom w:val="0"/>
          <w:divBdr>
            <w:top w:val="none" w:sz="0" w:space="0" w:color="auto"/>
            <w:left w:val="none" w:sz="0" w:space="0" w:color="auto"/>
            <w:bottom w:val="none" w:sz="0" w:space="0" w:color="auto"/>
            <w:right w:val="none" w:sz="0" w:space="0" w:color="auto"/>
          </w:divBdr>
          <w:divsChild>
            <w:div w:id="1663464016">
              <w:marLeft w:val="0"/>
              <w:marRight w:val="0"/>
              <w:marTop w:val="0"/>
              <w:marBottom w:val="0"/>
              <w:divBdr>
                <w:top w:val="none" w:sz="0" w:space="0" w:color="auto"/>
                <w:left w:val="none" w:sz="0" w:space="0" w:color="auto"/>
                <w:bottom w:val="none" w:sz="0" w:space="0" w:color="auto"/>
                <w:right w:val="none" w:sz="0" w:space="0" w:color="auto"/>
              </w:divBdr>
            </w:div>
          </w:divsChild>
        </w:div>
        <w:div w:id="537276417">
          <w:marLeft w:val="0"/>
          <w:marRight w:val="0"/>
          <w:marTop w:val="0"/>
          <w:marBottom w:val="0"/>
          <w:divBdr>
            <w:top w:val="none" w:sz="0" w:space="0" w:color="auto"/>
            <w:left w:val="none" w:sz="0" w:space="0" w:color="auto"/>
            <w:bottom w:val="none" w:sz="0" w:space="0" w:color="auto"/>
            <w:right w:val="none" w:sz="0" w:space="0" w:color="auto"/>
          </w:divBdr>
          <w:divsChild>
            <w:div w:id="806820953">
              <w:marLeft w:val="0"/>
              <w:marRight w:val="0"/>
              <w:marTop w:val="0"/>
              <w:marBottom w:val="0"/>
              <w:divBdr>
                <w:top w:val="none" w:sz="0" w:space="0" w:color="auto"/>
                <w:left w:val="none" w:sz="0" w:space="0" w:color="auto"/>
                <w:bottom w:val="none" w:sz="0" w:space="0" w:color="auto"/>
                <w:right w:val="none" w:sz="0" w:space="0" w:color="auto"/>
              </w:divBdr>
            </w:div>
          </w:divsChild>
        </w:div>
        <w:div w:id="649677600">
          <w:marLeft w:val="0"/>
          <w:marRight w:val="0"/>
          <w:marTop w:val="0"/>
          <w:marBottom w:val="0"/>
          <w:divBdr>
            <w:top w:val="none" w:sz="0" w:space="0" w:color="auto"/>
            <w:left w:val="none" w:sz="0" w:space="0" w:color="auto"/>
            <w:bottom w:val="none" w:sz="0" w:space="0" w:color="auto"/>
            <w:right w:val="none" w:sz="0" w:space="0" w:color="auto"/>
          </w:divBdr>
          <w:divsChild>
            <w:div w:id="2072462452">
              <w:marLeft w:val="0"/>
              <w:marRight w:val="0"/>
              <w:marTop w:val="0"/>
              <w:marBottom w:val="0"/>
              <w:divBdr>
                <w:top w:val="none" w:sz="0" w:space="0" w:color="auto"/>
                <w:left w:val="none" w:sz="0" w:space="0" w:color="auto"/>
                <w:bottom w:val="none" w:sz="0" w:space="0" w:color="auto"/>
                <w:right w:val="none" w:sz="0" w:space="0" w:color="auto"/>
              </w:divBdr>
            </w:div>
          </w:divsChild>
        </w:div>
        <w:div w:id="731849285">
          <w:marLeft w:val="0"/>
          <w:marRight w:val="0"/>
          <w:marTop w:val="0"/>
          <w:marBottom w:val="0"/>
          <w:divBdr>
            <w:top w:val="none" w:sz="0" w:space="0" w:color="auto"/>
            <w:left w:val="none" w:sz="0" w:space="0" w:color="auto"/>
            <w:bottom w:val="none" w:sz="0" w:space="0" w:color="auto"/>
            <w:right w:val="none" w:sz="0" w:space="0" w:color="auto"/>
          </w:divBdr>
          <w:divsChild>
            <w:div w:id="345637289">
              <w:marLeft w:val="0"/>
              <w:marRight w:val="0"/>
              <w:marTop w:val="0"/>
              <w:marBottom w:val="0"/>
              <w:divBdr>
                <w:top w:val="none" w:sz="0" w:space="0" w:color="auto"/>
                <w:left w:val="none" w:sz="0" w:space="0" w:color="auto"/>
                <w:bottom w:val="none" w:sz="0" w:space="0" w:color="auto"/>
                <w:right w:val="none" w:sz="0" w:space="0" w:color="auto"/>
              </w:divBdr>
            </w:div>
          </w:divsChild>
        </w:div>
        <w:div w:id="742146479">
          <w:marLeft w:val="0"/>
          <w:marRight w:val="0"/>
          <w:marTop w:val="0"/>
          <w:marBottom w:val="0"/>
          <w:divBdr>
            <w:top w:val="none" w:sz="0" w:space="0" w:color="auto"/>
            <w:left w:val="none" w:sz="0" w:space="0" w:color="auto"/>
            <w:bottom w:val="none" w:sz="0" w:space="0" w:color="auto"/>
            <w:right w:val="none" w:sz="0" w:space="0" w:color="auto"/>
          </w:divBdr>
          <w:divsChild>
            <w:div w:id="1473332787">
              <w:marLeft w:val="0"/>
              <w:marRight w:val="0"/>
              <w:marTop w:val="0"/>
              <w:marBottom w:val="0"/>
              <w:divBdr>
                <w:top w:val="none" w:sz="0" w:space="0" w:color="auto"/>
                <w:left w:val="none" w:sz="0" w:space="0" w:color="auto"/>
                <w:bottom w:val="none" w:sz="0" w:space="0" w:color="auto"/>
                <w:right w:val="none" w:sz="0" w:space="0" w:color="auto"/>
              </w:divBdr>
            </w:div>
          </w:divsChild>
        </w:div>
        <w:div w:id="747727432">
          <w:marLeft w:val="0"/>
          <w:marRight w:val="0"/>
          <w:marTop w:val="0"/>
          <w:marBottom w:val="0"/>
          <w:divBdr>
            <w:top w:val="none" w:sz="0" w:space="0" w:color="auto"/>
            <w:left w:val="none" w:sz="0" w:space="0" w:color="auto"/>
            <w:bottom w:val="none" w:sz="0" w:space="0" w:color="auto"/>
            <w:right w:val="none" w:sz="0" w:space="0" w:color="auto"/>
          </w:divBdr>
          <w:divsChild>
            <w:div w:id="282662337">
              <w:marLeft w:val="0"/>
              <w:marRight w:val="0"/>
              <w:marTop w:val="0"/>
              <w:marBottom w:val="0"/>
              <w:divBdr>
                <w:top w:val="none" w:sz="0" w:space="0" w:color="auto"/>
                <w:left w:val="none" w:sz="0" w:space="0" w:color="auto"/>
                <w:bottom w:val="none" w:sz="0" w:space="0" w:color="auto"/>
                <w:right w:val="none" w:sz="0" w:space="0" w:color="auto"/>
              </w:divBdr>
            </w:div>
          </w:divsChild>
        </w:div>
        <w:div w:id="755320726">
          <w:marLeft w:val="0"/>
          <w:marRight w:val="0"/>
          <w:marTop w:val="0"/>
          <w:marBottom w:val="0"/>
          <w:divBdr>
            <w:top w:val="none" w:sz="0" w:space="0" w:color="auto"/>
            <w:left w:val="none" w:sz="0" w:space="0" w:color="auto"/>
            <w:bottom w:val="none" w:sz="0" w:space="0" w:color="auto"/>
            <w:right w:val="none" w:sz="0" w:space="0" w:color="auto"/>
          </w:divBdr>
          <w:divsChild>
            <w:div w:id="1769082255">
              <w:marLeft w:val="0"/>
              <w:marRight w:val="0"/>
              <w:marTop w:val="0"/>
              <w:marBottom w:val="0"/>
              <w:divBdr>
                <w:top w:val="none" w:sz="0" w:space="0" w:color="auto"/>
                <w:left w:val="none" w:sz="0" w:space="0" w:color="auto"/>
                <w:bottom w:val="none" w:sz="0" w:space="0" w:color="auto"/>
                <w:right w:val="none" w:sz="0" w:space="0" w:color="auto"/>
              </w:divBdr>
            </w:div>
          </w:divsChild>
        </w:div>
        <w:div w:id="760101666">
          <w:marLeft w:val="0"/>
          <w:marRight w:val="0"/>
          <w:marTop w:val="0"/>
          <w:marBottom w:val="0"/>
          <w:divBdr>
            <w:top w:val="none" w:sz="0" w:space="0" w:color="auto"/>
            <w:left w:val="none" w:sz="0" w:space="0" w:color="auto"/>
            <w:bottom w:val="none" w:sz="0" w:space="0" w:color="auto"/>
            <w:right w:val="none" w:sz="0" w:space="0" w:color="auto"/>
          </w:divBdr>
          <w:divsChild>
            <w:div w:id="491412244">
              <w:marLeft w:val="0"/>
              <w:marRight w:val="0"/>
              <w:marTop w:val="0"/>
              <w:marBottom w:val="0"/>
              <w:divBdr>
                <w:top w:val="none" w:sz="0" w:space="0" w:color="auto"/>
                <w:left w:val="none" w:sz="0" w:space="0" w:color="auto"/>
                <w:bottom w:val="none" w:sz="0" w:space="0" w:color="auto"/>
                <w:right w:val="none" w:sz="0" w:space="0" w:color="auto"/>
              </w:divBdr>
            </w:div>
          </w:divsChild>
        </w:div>
        <w:div w:id="760180693">
          <w:marLeft w:val="0"/>
          <w:marRight w:val="0"/>
          <w:marTop w:val="0"/>
          <w:marBottom w:val="0"/>
          <w:divBdr>
            <w:top w:val="none" w:sz="0" w:space="0" w:color="auto"/>
            <w:left w:val="none" w:sz="0" w:space="0" w:color="auto"/>
            <w:bottom w:val="none" w:sz="0" w:space="0" w:color="auto"/>
            <w:right w:val="none" w:sz="0" w:space="0" w:color="auto"/>
          </w:divBdr>
          <w:divsChild>
            <w:div w:id="461311055">
              <w:marLeft w:val="0"/>
              <w:marRight w:val="0"/>
              <w:marTop w:val="0"/>
              <w:marBottom w:val="0"/>
              <w:divBdr>
                <w:top w:val="none" w:sz="0" w:space="0" w:color="auto"/>
                <w:left w:val="none" w:sz="0" w:space="0" w:color="auto"/>
                <w:bottom w:val="none" w:sz="0" w:space="0" w:color="auto"/>
                <w:right w:val="none" w:sz="0" w:space="0" w:color="auto"/>
              </w:divBdr>
            </w:div>
          </w:divsChild>
        </w:div>
        <w:div w:id="762452992">
          <w:marLeft w:val="0"/>
          <w:marRight w:val="0"/>
          <w:marTop w:val="0"/>
          <w:marBottom w:val="0"/>
          <w:divBdr>
            <w:top w:val="none" w:sz="0" w:space="0" w:color="auto"/>
            <w:left w:val="none" w:sz="0" w:space="0" w:color="auto"/>
            <w:bottom w:val="none" w:sz="0" w:space="0" w:color="auto"/>
            <w:right w:val="none" w:sz="0" w:space="0" w:color="auto"/>
          </w:divBdr>
          <w:divsChild>
            <w:div w:id="212622947">
              <w:marLeft w:val="0"/>
              <w:marRight w:val="0"/>
              <w:marTop w:val="0"/>
              <w:marBottom w:val="0"/>
              <w:divBdr>
                <w:top w:val="none" w:sz="0" w:space="0" w:color="auto"/>
                <w:left w:val="none" w:sz="0" w:space="0" w:color="auto"/>
                <w:bottom w:val="none" w:sz="0" w:space="0" w:color="auto"/>
                <w:right w:val="none" w:sz="0" w:space="0" w:color="auto"/>
              </w:divBdr>
            </w:div>
          </w:divsChild>
        </w:div>
        <w:div w:id="782650113">
          <w:marLeft w:val="0"/>
          <w:marRight w:val="0"/>
          <w:marTop w:val="0"/>
          <w:marBottom w:val="0"/>
          <w:divBdr>
            <w:top w:val="none" w:sz="0" w:space="0" w:color="auto"/>
            <w:left w:val="none" w:sz="0" w:space="0" w:color="auto"/>
            <w:bottom w:val="none" w:sz="0" w:space="0" w:color="auto"/>
            <w:right w:val="none" w:sz="0" w:space="0" w:color="auto"/>
          </w:divBdr>
          <w:divsChild>
            <w:div w:id="1022316557">
              <w:marLeft w:val="0"/>
              <w:marRight w:val="0"/>
              <w:marTop w:val="0"/>
              <w:marBottom w:val="0"/>
              <w:divBdr>
                <w:top w:val="none" w:sz="0" w:space="0" w:color="auto"/>
                <w:left w:val="none" w:sz="0" w:space="0" w:color="auto"/>
                <w:bottom w:val="none" w:sz="0" w:space="0" w:color="auto"/>
                <w:right w:val="none" w:sz="0" w:space="0" w:color="auto"/>
              </w:divBdr>
            </w:div>
          </w:divsChild>
        </w:div>
        <w:div w:id="802696736">
          <w:marLeft w:val="0"/>
          <w:marRight w:val="0"/>
          <w:marTop w:val="0"/>
          <w:marBottom w:val="0"/>
          <w:divBdr>
            <w:top w:val="none" w:sz="0" w:space="0" w:color="auto"/>
            <w:left w:val="none" w:sz="0" w:space="0" w:color="auto"/>
            <w:bottom w:val="none" w:sz="0" w:space="0" w:color="auto"/>
            <w:right w:val="none" w:sz="0" w:space="0" w:color="auto"/>
          </w:divBdr>
          <w:divsChild>
            <w:div w:id="926305500">
              <w:marLeft w:val="0"/>
              <w:marRight w:val="0"/>
              <w:marTop w:val="0"/>
              <w:marBottom w:val="0"/>
              <w:divBdr>
                <w:top w:val="none" w:sz="0" w:space="0" w:color="auto"/>
                <w:left w:val="none" w:sz="0" w:space="0" w:color="auto"/>
                <w:bottom w:val="none" w:sz="0" w:space="0" w:color="auto"/>
                <w:right w:val="none" w:sz="0" w:space="0" w:color="auto"/>
              </w:divBdr>
            </w:div>
          </w:divsChild>
        </w:div>
        <w:div w:id="837382744">
          <w:marLeft w:val="0"/>
          <w:marRight w:val="0"/>
          <w:marTop w:val="0"/>
          <w:marBottom w:val="0"/>
          <w:divBdr>
            <w:top w:val="none" w:sz="0" w:space="0" w:color="auto"/>
            <w:left w:val="none" w:sz="0" w:space="0" w:color="auto"/>
            <w:bottom w:val="none" w:sz="0" w:space="0" w:color="auto"/>
            <w:right w:val="none" w:sz="0" w:space="0" w:color="auto"/>
          </w:divBdr>
          <w:divsChild>
            <w:div w:id="1702389788">
              <w:marLeft w:val="0"/>
              <w:marRight w:val="0"/>
              <w:marTop w:val="0"/>
              <w:marBottom w:val="0"/>
              <w:divBdr>
                <w:top w:val="none" w:sz="0" w:space="0" w:color="auto"/>
                <w:left w:val="none" w:sz="0" w:space="0" w:color="auto"/>
                <w:bottom w:val="none" w:sz="0" w:space="0" w:color="auto"/>
                <w:right w:val="none" w:sz="0" w:space="0" w:color="auto"/>
              </w:divBdr>
            </w:div>
          </w:divsChild>
        </w:div>
        <w:div w:id="845554048">
          <w:marLeft w:val="0"/>
          <w:marRight w:val="0"/>
          <w:marTop w:val="0"/>
          <w:marBottom w:val="0"/>
          <w:divBdr>
            <w:top w:val="none" w:sz="0" w:space="0" w:color="auto"/>
            <w:left w:val="none" w:sz="0" w:space="0" w:color="auto"/>
            <w:bottom w:val="none" w:sz="0" w:space="0" w:color="auto"/>
            <w:right w:val="none" w:sz="0" w:space="0" w:color="auto"/>
          </w:divBdr>
          <w:divsChild>
            <w:div w:id="290749477">
              <w:marLeft w:val="0"/>
              <w:marRight w:val="0"/>
              <w:marTop w:val="0"/>
              <w:marBottom w:val="0"/>
              <w:divBdr>
                <w:top w:val="none" w:sz="0" w:space="0" w:color="auto"/>
                <w:left w:val="none" w:sz="0" w:space="0" w:color="auto"/>
                <w:bottom w:val="none" w:sz="0" w:space="0" w:color="auto"/>
                <w:right w:val="none" w:sz="0" w:space="0" w:color="auto"/>
              </w:divBdr>
            </w:div>
          </w:divsChild>
        </w:div>
        <w:div w:id="853349540">
          <w:marLeft w:val="0"/>
          <w:marRight w:val="0"/>
          <w:marTop w:val="0"/>
          <w:marBottom w:val="0"/>
          <w:divBdr>
            <w:top w:val="none" w:sz="0" w:space="0" w:color="auto"/>
            <w:left w:val="none" w:sz="0" w:space="0" w:color="auto"/>
            <w:bottom w:val="none" w:sz="0" w:space="0" w:color="auto"/>
            <w:right w:val="none" w:sz="0" w:space="0" w:color="auto"/>
          </w:divBdr>
          <w:divsChild>
            <w:div w:id="1370717744">
              <w:marLeft w:val="0"/>
              <w:marRight w:val="0"/>
              <w:marTop w:val="0"/>
              <w:marBottom w:val="0"/>
              <w:divBdr>
                <w:top w:val="none" w:sz="0" w:space="0" w:color="auto"/>
                <w:left w:val="none" w:sz="0" w:space="0" w:color="auto"/>
                <w:bottom w:val="none" w:sz="0" w:space="0" w:color="auto"/>
                <w:right w:val="none" w:sz="0" w:space="0" w:color="auto"/>
              </w:divBdr>
            </w:div>
          </w:divsChild>
        </w:div>
        <w:div w:id="891774498">
          <w:marLeft w:val="0"/>
          <w:marRight w:val="0"/>
          <w:marTop w:val="0"/>
          <w:marBottom w:val="0"/>
          <w:divBdr>
            <w:top w:val="none" w:sz="0" w:space="0" w:color="auto"/>
            <w:left w:val="none" w:sz="0" w:space="0" w:color="auto"/>
            <w:bottom w:val="none" w:sz="0" w:space="0" w:color="auto"/>
            <w:right w:val="none" w:sz="0" w:space="0" w:color="auto"/>
          </w:divBdr>
          <w:divsChild>
            <w:div w:id="1736932699">
              <w:marLeft w:val="0"/>
              <w:marRight w:val="0"/>
              <w:marTop w:val="0"/>
              <w:marBottom w:val="0"/>
              <w:divBdr>
                <w:top w:val="none" w:sz="0" w:space="0" w:color="auto"/>
                <w:left w:val="none" w:sz="0" w:space="0" w:color="auto"/>
                <w:bottom w:val="none" w:sz="0" w:space="0" w:color="auto"/>
                <w:right w:val="none" w:sz="0" w:space="0" w:color="auto"/>
              </w:divBdr>
            </w:div>
          </w:divsChild>
        </w:div>
        <w:div w:id="900408192">
          <w:marLeft w:val="0"/>
          <w:marRight w:val="0"/>
          <w:marTop w:val="0"/>
          <w:marBottom w:val="0"/>
          <w:divBdr>
            <w:top w:val="none" w:sz="0" w:space="0" w:color="auto"/>
            <w:left w:val="none" w:sz="0" w:space="0" w:color="auto"/>
            <w:bottom w:val="none" w:sz="0" w:space="0" w:color="auto"/>
            <w:right w:val="none" w:sz="0" w:space="0" w:color="auto"/>
          </w:divBdr>
          <w:divsChild>
            <w:div w:id="594554107">
              <w:marLeft w:val="0"/>
              <w:marRight w:val="0"/>
              <w:marTop w:val="0"/>
              <w:marBottom w:val="0"/>
              <w:divBdr>
                <w:top w:val="none" w:sz="0" w:space="0" w:color="auto"/>
                <w:left w:val="none" w:sz="0" w:space="0" w:color="auto"/>
                <w:bottom w:val="none" w:sz="0" w:space="0" w:color="auto"/>
                <w:right w:val="none" w:sz="0" w:space="0" w:color="auto"/>
              </w:divBdr>
            </w:div>
          </w:divsChild>
        </w:div>
        <w:div w:id="944192176">
          <w:marLeft w:val="0"/>
          <w:marRight w:val="0"/>
          <w:marTop w:val="0"/>
          <w:marBottom w:val="0"/>
          <w:divBdr>
            <w:top w:val="none" w:sz="0" w:space="0" w:color="auto"/>
            <w:left w:val="none" w:sz="0" w:space="0" w:color="auto"/>
            <w:bottom w:val="none" w:sz="0" w:space="0" w:color="auto"/>
            <w:right w:val="none" w:sz="0" w:space="0" w:color="auto"/>
          </w:divBdr>
          <w:divsChild>
            <w:div w:id="1522815543">
              <w:marLeft w:val="0"/>
              <w:marRight w:val="0"/>
              <w:marTop w:val="0"/>
              <w:marBottom w:val="0"/>
              <w:divBdr>
                <w:top w:val="none" w:sz="0" w:space="0" w:color="auto"/>
                <w:left w:val="none" w:sz="0" w:space="0" w:color="auto"/>
                <w:bottom w:val="none" w:sz="0" w:space="0" w:color="auto"/>
                <w:right w:val="none" w:sz="0" w:space="0" w:color="auto"/>
              </w:divBdr>
            </w:div>
          </w:divsChild>
        </w:div>
        <w:div w:id="974262415">
          <w:marLeft w:val="0"/>
          <w:marRight w:val="0"/>
          <w:marTop w:val="0"/>
          <w:marBottom w:val="0"/>
          <w:divBdr>
            <w:top w:val="none" w:sz="0" w:space="0" w:color="auto"/>
            <w:left w:val="none" w:sz="0" w:space="0" w:color="auto"/>
            <w:bottom w:val="none" w:sz="0" w:space="0" w:color="auto"/>
            <w:right w:val="none" w:sz="0" w:space="0" w:color="auto"/>
          </w:divBdr>
          <w:divsChild>
            <w:div w:id="1260216351">
              <w:marLeft w:val="0"/>
              <w:marRight w:val="0"/>
              <w:marTop w:val="0"/>
              <w:marBottom w:val="0"/>
              <w:divBdr>
                <w:top w:val="none" w:sz="0" w:space="0" w:color="auto"/>
                <w:left w:val="none" w:sz="0" w:space="0" w:color="auto"/>
                <w:bottom w:val="none" w:sz="0" w:space="0" w:color="auto"/>
                <w:right w:val="none" w:sz="0" w:space="0" w:color="auto"/>
              </w:divBdr>
            </w:div>
          </w:divsChild>
        </w:div>
        <w:div w:id="1000277212">
          <w:marLeft w:val="0"/>
          <w:marRight w:val="0"/>
          <w:marTop w:val="0"/>
          <w:marBottom w:val="0"/>
          <w:divBdr>
            <w:top w:val="none" w:sz="0" w:space="0" w:color="auto"/>
            <w:left w:val="none" w:sz="0" w:space="0" w:color="auto"/>
            <w:bottom w:val="none" w:sz="0" w:space="0" w:color="auto"/>
            <w:right w:val="none" w:sz="0" w:space="0" w:color="auto"/>
          </w:divBdr>
          <w:divsChild>
            <w:div w:id="129323529">
              <w:marLeft w:val="0"/>
              <w:marRight w:val="0"/>
              <w:marTop w:val="0"/>
              <w:marBottom w:val="0"/>
              <w:divBdr>
                <w:top w:val="none" w:sz="0" w:space="0" w:color="auto"/>
                <w:left w:val="none" w:sz="0" w:space="0" w:color="auto"/>
                <w:bottom w:val="none" w:sz="0" w:space="0" w:color="auto"/>
                <w:right w:val="none" w:sz="0" w:space="0" w:color="auto"/>
              </w:divBdr>
            </w:div>
          </w:divsChild>
        </w:div>
        <w:div w:id="1008022147">
          <w:marLeft w:val="0"/>
          <w:marRight w:val="0"/>
          <w:marTop w:val="0"/>
          <w:marBottom w:val="0"/>
          <w:divBdr>
            <w:top w:val="none" w:sz="0" w:space="0" w:color="auto"/>
            <w:left w:val="none" w:sz="0" w:space="0" w:color="auto"/>
            <w:bottom w:val="none" w:sz="0" w:space="0" w:color="auto"/>
            <w:right w:val="none" w:sz="0" w:space="0" w:color="auto"/>
          </w:divBdr>
          <w:divsChild>
            <w:div w:id="1656184440">
              <w:marLeft w:val="0"/>
              <w:marRight w:val="0"/>
              <w:marTop w:val="0"/>
              <w:marBottom w:val="0"/>
              <w:divBdr>
                <w:top w:val="none" w:sz="0" w:space="0" w:color="auto"/>
                <w:left w:val="none" w:sz="0" w:space="0" w:color="auto"/>
                <w:bottom w:val="none" w:sz="0" w:space="0" w:color="auto"/>
                <w:right w:val="none" w:sz="0" w:space="0" w:color="auto"/>
              </w:divBdr>
            </w:div>
          </w:divsChild>
        </w:div>
        <w:div w:id="1061245816">
          <w:marLeft w:val="0"/>
          <w:marRight w:val="0"/>
          <w:marTop w:val="0"/>
          <w:marBottom w:val="0"/>
          <w:divBdr>
            <w:top w:val="none" w:sz="0" w:space="0" w:color="auto"/>
            <w:left w:val="none" w:sz="0" w:space="0" w:color="auto"/>
            <w:bottom w:val="none" w:sz="0" w:space="0" w:color="auto"/>
            <w:right w:val="none" w:sz="0" w:space="0" w:color="auto"/>
          </w:divBdr>
          <w:divsChild>
            <w:div w:id="1217469300">
              <w:marLeft w:val="0"/>
              <w:marRight w:val="0"/>
              <w:marTop w:val="0"/>
              <w:marBottom w:val="0"/>
              <w:divBdr>
                <w:top w:val="none" w:sz="0" w:space="0" w:color="auto"/>
                <w:left w:val="none" w:sz="0" w:space="0" w:color="auto"/>
                <w:bottom w:val="none" w:sz="0" w:space="0" w:color="auto"/>
                <w:right w:val="none" w:sz="0" w:space="0" w:color="auto"/>
              </w:divBdr>
            </w:div>
          </w:divsChild>
        </w:div>
        <w:div w:id="1095783004">
          <w:marLeft w:val="0"/>
          <w:marRight w:val="0"/>
          <w:marTop w:val="0"/>
          <w:marBottom w:val="0"/>
          <w:divBdr>
            <w:top w:val="none" w:sz="0" w:space="0" w:color="auto"/>
            <w:left w:val="none" w:sz="0" w:space="0" w:color="auto"/>
            <w:bottom w:val="none" w:sz="0" w:space="0" w:color="auto"/>
            <w:right w:val="none" w:sz="0" w:space="0" w:color="auto"/>
          </w:divBdr>
          <w:divsChild>
            <w:div w:id="25758762">
              <w:marLeft w:val="0"/>
              <w:marRight w:val="0"/>
              <w:marTop w:val="0"/>
              <w:marBottom w:val="0"/>
              <w:divBdr>
                <w:top w:val="none" w:sz="0" w:space="0" w:color="auto"/>
                <w:left w:val="none" w:sz="0" w:space="0" w:color="auto"/>
                <w:bottom w:val="none" w:sz="0" w:space="0" w:color="auto"/>
                <w:right w:val="none" w:sz="0" w:space="0" w:color="auto"/>
              </w:divBdr>
            </w:div>
          </w:divsChild>
        </w:div>
        <w:div w:id="1138189131">
          <w:marLeft w:val="0"/>
          <w:marRight w:val="0"/>
          <w:marTop w:val="0"/>
          <w:marBottom w:val="0"/>
          <w:divBdr>
            <w:top w:val="none" w:sz="0" w:space="0" w:color="auto"/>
            <w:left w:val="none" w:sz="0" w:space="0" w:color="auto"/>
            <w:bottom w:val="none" w:sz="0" w:space="0" w:color="auto"/>
            <w:right w:val="none" w:sz="0" w:space="0" w:color="auto"/>
          </w:divBdr>
          <w:divsChild>
            <w:div w:id="479539065">
              <w:marLeft w:val="0"/>
              <w:marRight w:val="0"/>
              <w:marTop w:val="0"/>
              <w:marBottom w:val="0"/>
              <w:divBdr>
                <w:top w:val="none" w:sz="0" w:space="0" w:color="auto"/>
                <w:left w:val="none" w:sz="0" w:space="0" w:color="auto"/>
                <w:bottom w:val="none" w:sz="0" w:space="0" w:color="auto"/>
                <w:right w:val="none" w:sz="0" w:space="0" w:color="auto"/>
              </w:divBdr>
            </w:div>
          </w:divsChild>
        </w:div>
        <w:div w:id="1189374855">
          <w:marLeft w:val="0"/>
          <w:marRight w:val="0"/>
          <w:marTop w:val="0"/>
          <w:marBottom w:val="0"/>
          <w:divBdr>
            <w:top w:val="none" w:sz="0" w:space="0" w:color="auto"/>
            <w:left w:val="none" w:sz="0" w:space="0" w:color="auto"/>
            <w:bottom w:val="none" w:sz="0" w:space="0" w:color="auto"/>
            <w:right w:val="none" w:sz="0" w:space="0" w:color="auto"/>
          </w:divBdr>
          <w:divsChild>
            <w:div w:id="248001134">
              <w:marLeft w:val="0"/>
              <w:marRight w:val="0"/>
              <w:marTop w:val="0"/>
              <w:marBottom w:val="0"/>
              <w:divBdr>
                <w:top w:val="none" w:sz="0" w:space="0" w:color="auto"/>
                <w:left w:val="none" w:sz="0" w:space="0" w:color="auto"/>
                <w:bottom w:val="none" w:sz="0" w:space="0" w:color="auto"/>
                <w:right w:val="none" w:sz="0" w:space="0" w:color="auto"/>
              </w:divBdr>
            </w:div>
          </w:divsChild>
        </w:div>
        <w:div w:id="1235512804">
          <w:marLeft w:val="0"/>
          <w:marRight w:val="0"/>
          <w:marTop w:val="0"/>
          <w:marBottom w:val="0"/>
          <w:divBdr>
            <w:top w:val="none" w:sz="0" w:space="0" w:color="auto"/>
            <w:left w:val="none" w:sz="0" w:space="0" w:color="auto"/>
            <w:bottom w:val="none" w:sz="0" w:space="0" w:color="auto"/>
            <w:right w:val="none" w:sz="0" w:space="0" w:color="auto"/>
          </w:divBdr>
          <w:divsChild>
            <w:div w:id="745146857">
              <w:marLeft w:val="0"/>
              <w:marRight w:val="0"/>
              <w:marTop w:val="0"/>
              <w:marBottom w:val="0"/>
              <w:divBdr>
                <w:top w:val="none" w:sz="0" w:space="0" w:color="auto"/>
                <w:left w:val="none" w:sz="0" w:space="0" w:color="auto"/>
                <w:bottom w:val="none" w:sz="0" w:space="0" w:color="auto"/>
                <w:right w:val="none" w:sz="0" w:space="0" w:color="auto"/>
              </w:divBdr>
            </w:div>
          </w:divsChild>
        </w:div>
        <w:div w:id="1235777914">
          <w:marLeft w:val="0"/>
          <w:marRight w:val="0"/>
          <w:marTop w:val="0"/>
          <w:marBottom w:val="0"/>
          <w:divBdr>
            <w:top w:val="none" w:sz="0" w:space="0" w:color="auto"/>
            <w:left w:val="none" w:sz="0" w:space="0" w:color="auto"/>
            <w:bottom w:val="none" w:sz="0" w:space="0" w:color="auto"/>
            <w:right w:val="none" w:sz="0" w:space="0" w:color="auto"/>
          </w:divBdr>
          <w:divsChild>
            <w:div w:id="715931094">
              <w:marLeft w:val="0"/>
              <w:marRight w:val="0"/>
              <w:marTop w:val="0"/>
              <w:marBottom w:val="0"/>
              <w:divBdr>
                <w:top w:val="none" w:sz="0" w:space="0" w:color="auto"/>
                <w:left w:val="none" w:sz="0" w:space="0" w:color="auto"/>
                <w:bottom w:val="none" w:sz="0" w:space="0" w:color="auto"/>
                <w:right w:val="none" w:sz="0" w:space="0" w:color="auto"/>
              </w:divBdr>
            </w:div>
          </w:divsChild>
        </w:div>
        <w:div w:id="1243370723">
          <w:marLeft w:val="0"/>
          <w:marRight w:val="0"/>
          <w:marTop w:val="0"/>
          <w:marBottom w:val="0"/>
          <w:divBdr>
            <w:top w:val="none" w:sz="0" w:space="0" w:color="auto"/>
            <w:left w:val="none" w:sz="0" w:space="0" w:color="auto"/>
            <w:bottom w:val="none" w:sz="0" w:space="0" w:color="auto"/>
            <w:right w:val="none" w:sz="0" w:space="0" w:color="auto"/>
          </w:divBdr>
          <w:divsChild>
            <w:div w:id="2043820969">
              <w:marLeft w:val="0"/>
              <w:marRight w:val="0"/>
              <w:marTop w:val="0"/>
              <w:marBottom w:val="0"/>
              <w:divBdr>
                <w:top w:val="none" w:sz="0" w:space="0" w:color="auto"/>
                <w:left w:val="none" w:sz="0" w:space="0" w:color="auto"/>
                <w:bottom w:val="none" w:sz="0" w:space="0" w:color="auto"/>
                <w:right w:val="none" w:sz="0" w:space="0" w:color="auto"/>
              </w:divBdr>
            </w:div>
          </w:divsChild>
        </w:div>
        <w:div w:id="1263535130">
          <w:marLeft w:val="0"/>
          <w:marRight w:val="0"/>
          <w:marTop w:val="0"/>
          <w:marBottom w:val="0"/>
          <w:divBdr>
            <w:top w:val="none" w:sz="0" w:space="0" w:color="auto"/>
            <w:left w:val="none" w:sz="0" w:space="0" w:color="auto"/>
            <w:bottom w:val="none" w:sz="0" w:space="0" w:color="auto"/>
            <w:right w:val="none" w:sz="0" w:space="0" w:color="auto"/>
          </w:divBdr>
          <w:divsChild>
            <w:div w:id="342709149">
              <w:marLeft w:val="0"/>
              <w:marRight w:val="0"/>
              <w:marTop w:val="0"/>
              <w:marBottom w:val="0"/>
              <w:divBdr>
                <w:top w:val="none" w:sz="0" w:space="0" w:color="auto"/>
                <w:left w:val="none" w:sz="0" w:space="0" w:color="auto"/>
                <w:bottom w:val="none" w:sz="0" w:space="0" w:color="auto"/>
                <w:right w:val="none" w:sz="0" w:space="0" w:color="auto"/>
              </w:divBdr>
            </w:div>
          </w:divsChild>
        </w:div>
        <w:div w:id="1268582370">
          <w:marLeft w:val="0"/>
          <w:marRight w:val="0"/>
          <w:marTop w:val="0"/>
          <w:marBottom w:val="0"/>
          <w:divBdr>
            <w:top w:val="none" w:sz="0" w:space="0" w:color="auto"/>
            <w:left w:val="none" w:sz="0" w:space="0" w:color="auto"/>
            <w:bottom w:val="none" w:sz="0" w:space="0" w:color="auto"/>
            <w:right w:val="none" w:sz="0" w:space="0" w:color="auto"/>
          </w:divBdr>
          <w:divsChild>
            <w:div w:id="1018431087">
              <w:marLeft w:val="0"/>
              <w:marRight w:val="0"/>
              <w:marTop w:val="0"/>
              <w:marBottom w:val="0"/>
              <w:divBdr>
                <w:top w:val="none" w:sz="0" w:space="0" w:color="auto"/>
                <w:left w:val="none" w:sz="0" w:space="0" w:color="auto"/>
                <w:bottom w:val="none" w:sz="0" w:space="0" w:color="auto"/>
                <w:right w:val="none" w:sz="0" w:space="0" w:color="auto"/>
              </w:divBdr>
            </w:div>
          </w:divsChild>
        </w:div>
        <w:div w:id="1275137289">
          <w:marLeft w:val="0"/>
          <w:marRight w:val="0"/>
          <w:marTop w:val="0"/>
          <w:marBottom w:val="0"/>
          <w:divBdr>
            <w:top w:val="none" w:sz="0" w:space="0" w:color="auto"/>
            <w:left w:val="none" w:sz="0" w:space="0" w:color="auto"/>
            <w:bottom w:val="none" w:sz="0" w:space="0" w:color="auto"/>
            <w:right w:val="none" w:sz="0" w:space="0" w:color="auto"/>
          </w:divBdr>
          <w:divsChild>
            <w:div w:id="20210063">
              <w:marLeft w:val="0"/>
              <w:marRight w:val="0"/>
              <w:marTop w:val="0"/>
              <w:marBottom w:val="0"/>
              <w:divBdr>
                <w:top w:val="none" w:sz="0" w:space="0" w:color="auto"/>
                <w:left w:val="none" w:sz="0" w:space="0" w:color="auto"/>
                <w:bottom w:val="none" w:sz="0" w:space="0" w:color="auto"/>
                <w:right w:val="none" w:sz="0" w:space="0" w:color="auto"/>
              </w:divBdr>
            </w:div>
          </w:divsChild>
        </w:div>
        <w:div w:id="1297098890">
          <w:marLeft w:val="0"/>
          <w:marRight w:val="0"/>
          <w:marTop w:val="0"/>
          <w:marBottom w:val="0"/>
          <w:divBdr>
            <w:top w:val="none" w:sz="0" w:space="0" w:color="auto"/>
            <w:left w:val="none" w:sz="0" w:space="0" w:color="auto"/>
            <w:bottom w:val="none" w:sz="0" w:space="0" w:color="auto"/>
            <w:right w:val="none" w:sz="0" w:space="0" w:color="auto"/>
          </w:divBdr>
          <w:divsChild>
            <w:div w:id="295768758">
              <w:marLeft w:val="0"/>
              <w:marRight w:val="0"/>
              <w:marTop w:val="0"/>
              <w:marBottom w:val="0"/>
              <w:divBdr>
                <w:top w:val="none" w:sz="0" w:space="0" w:color="auto"/>
                <w:left w:val="none" w:sz="0" w:space="0" w:color="auto"/>
                <w:bottom w:val="none" w:sz="0" w:space="0" w:color="auto"/>
                <w:right w:val="none" w:sz="0" w:space="0" w:color="auto"/>
              </w:divBdr>
            </w:div>
          </w:divsChild>
        </w:div>
        <w:div w:id="1307275439">
          <w:marLeft w:val="0"/>
          <w:marRight w:val="0"/>
          <w:marTop w:val="0"/>
          <w:marBottom w:val="0"/>
          <w:divBdr>
            <w:top w:val="none" w:sz="0" w:space="0" w:color="auto"/>
            <w:left w:val="none" w:sz="0" w:space="0" w:color="auto"/>
            <w:bottom w:val="none" w:sz="0" w:space="0" w:color="auto"/>
            <w:right w:val="none" w:sz="0" w:space="0" w:color="auto"/>
          </w:divBdr>
          <w:divsChild>
            <w:div w:id="1953825704">
              <w:marLeft w:val="0"/>
              <w:marRight w:val="0"/>
              <w:marTop w:val="0"/>
              <w:marBottom w:val="0"/>
              <w:divBdr>
                <w:top w:val="none" w:sz="0" w:space="0" w:color="auto"/>
                <w:left w:val="none" w:sz="0" w:space="0" w:color="auto"/>
                <w:bottom w:val="none" w:sz="0" w:space="0" w:color="auto"/>
                <w:right w:val="none" w:sz="0" w:space="0" w:color="auto"/>
              </w:divBdr>
            </w:div>
          </w:divsChild>
        </w:div>
        <w:div w:id="1311859611">
          <w:marLeft w:val="0"/>
          <w:marRight w:val="0"/>
          <w:marTop w:val="0"/>
          <w:marBottom w:val="0"/>
          <w:divBdr>
            <w:top w:val="none" w:sz="0" w:space="0" w:color="auto"/>
            <w:left w:val="none" w:sz="0" w:space="0" w:color="auto"/>
            <w:bottom w:val="none" w:sz="0" w:space="0" w:color="auto"/>
            <w:right w:val="none" w:sz="0" w:space="0" w:color="auto"/>
          </w:divBdr>
          <w:divsChild>
            <w:div w:id="1283227579">
              <w:marLeft w:val="0"/>
              <w:marRight w:val="0"/>
              <w:marTop w:val="0"/>
              <w:marBottom w:val="0"/>
              <w:divBdr>
                <w:top w:val="none" w:sz="0" w:space="0" w:color="auto"/>
                <w:left w:val="none" w:sz="0" w:space="0" w:color="auto"/>
                <w:bottom w:val="none" w:sz="0" w:space="0" w:color="auto"/>
                <w:right w:val="none" w:sz="0" w:space="0" w:color="auto"/>
              </w:divBdr>
            </w:div>
          </w:divsChild>
        </w:div>
        <w:div w:id="1339385847">
          <w:marLeft w:val="0"/>
          <w:marRight w:val="0"/>
          <w:marTop w:val="0"/>
          <w:marBottom w:val="0"/>
          <w:divBdr>
            <w:top w:val="none" w:sz="0" w:space="0" w:color="auto"/>
            <w:left w:val="none" w:sz="0" w:space="0" w:color="auto"/>
            <w:bottom w:val="none" w:sz="0" w:space="0" w:color="auto"/>
            <w:right w:val="none" w:sz="0" w:space="0" w:color="auto"/>
          </w:divBdr>
          <w:divsChild>
            <w:div w:id="1117526937">
              <w:marLeft w:val="0"/>
              <w:marRight w:val="0"/>
              <w:marTop w:val="0"/>
              <w:marBottom w:val="0"/>
              <w:divBdr>
                <w:top w:val="none" w:sz="0" w:space="0" w:color="auto"/>
                <w:left w:val="none" w:sz="0" w:space="0" w:color="auto"/>
                <w:bottom w:val="none" w:sz="0" w:space="0" w:color="auto"/>
                <w:right w:val="none" w:sz="0" w:space="0" w:color="auto"/>
              </w:divBdr>
            </w:div>
          </w:divsChild>
        </w:div>
        <w:div w:id="1373382192">
          <w:marLeft w:val="0"/>
          <w:marRight w:val="0"/>
          <w:marTop w:val="0"/>
          <w:marBottom w:val="0"/>
          <w:divBdr>
            <w:top w:val="none" w:sz="0" w:space="0" w:color="auto"/>
            <w:left w:val="none" w:sz="0" w:space="0" w:color="auto"/>
            <w:bottom w:val="none" w:sz="0" w:space="0" w:color="auto"/>
            <w:right w:val="none" w:sz="0" w:space="0" w:color="auto"/>
          </w:divBdr>
          <w:divsChild>
            <w:div w:id="403526187">
              <w:marLeft w:val="0"/>
              <w:marRight w:val="0"/>
              <w:marTop w:val="0"/>
              <w:marBottom w:val="0"/>
              <w:divBdr>
                <w:top w:val="none" w:sz="0" w:space="0" w:color="auto"/>
                <w:left w:val="none" w:sz="0" w:space="0" w:color="auto"/>
                <w:bottom w:val="none" w:sz="0" w:space="0" w:color="auto"/>
                <w:right w:val="none" w:sz="0" w:space="0" w:color="auto"/>
              </w:divBdr>
            </w:div>
          </w:divsChild>
        </w:div>
        <w:div w:id="1438788689">
          <w:marLeft w:val="0"/>
          <w:marRight w:val="0"/>
          <w:marTop w:val="0"/>
          <w:marBottom w:val="0"/>
          <w:divBdr>
            <w:top w:val="none" w:sz="0" w:space="0" w:color="auto"/>
            <w:left w:val="none" w:sz="0" w:space="0" w:color="auto"/>
            <w:bottom w:val="none" w:sz="0" w:space="0" w:color="auto"/>
            <w:right w:val="none" w:sz="0" w:space="0" w:color="auto"/>
          </w:divBdr>
          <w:divsChild>
            <w:div w:id="1598439894">
              <w:marLeft w:val="0"/>
              <w:marRight w:val="0"/>
              <w:marTop w:val="0"/>
              <w:marBottom w:val="0"/>
              <w:divBdr>
                <w:top w:val="none" w:sz="0" w:space="0" w:color="auto"/>
                <w:left w:val="none" w:sz="0" w:space="0" w:color="auto"/>
                <w:bottom w:val="none" w:sz="0" w:space="0" w:color="auto"/>
                <w:right w:val="none" w:sz="0" w:space="0" w:color="auto"/>
              </w:divBdr>
            </w:div>
          </w:divsChild>
        </w:div>
        <w:div w:id="1449659350">
          <w:marLeft w:val="0"/>
          <w:marRight w:val="0"/>
          <w:marTop w:val="0"/>
          <w:marBottom w:val="0"/>
          <w:divBdr>
            <w:top w:val="none" w:sz="0" w:space="0" w:color="auto"/>
            <w:left w:val="none" w:sz="0" w:space="0" w:color="auto"/>
            <w:bottom w:val="none" w:sz="0" w:space="0" w:color="auto"/>
            <w:right w:val="none" w:sz="0" w:space="0" w:color="auto"/>
          </w:divBdr>
          <w:divsChild>
            <w:div w:id="885680217">
              <w:marLeft w:val="0"/>
              <w:marRight w:val="0"/>
              <w:marTop w:val="0"/>
              <w:marBottom w:val="0"/>
              <w:divBdr>
                <w:top w:val="none" w:sz="0" w:space="0" w:color="auto"/>
                <w:left w:val="none" w:sz="0" w:space="0" w:color="auto"/>
                <w:bottom w:val="none" w:sz="0" w:space="0" w:color="auto"/>
                <w:right w:val="none" w:sz="0" w:space="0" w:color="auto"/>
              </w:divBdr>
            </w:div>
          </w:divsChild>
        </w:div>
        <w:div w:id="1454784425">
          <w:marLeft w:val="0"/>
          <w:marRight w:val="0"/>
          <w:marTop w:val="0"/>
          <w:marBottom w:val="0"/>
          <w:divBdr>
            <w:top w:val="none" w:sz="0" w:space="0" w:color="auto"/>
            <w:left w:val="none" w:sz="0" w:space="0" w:color="auto"/>
            <w:bottom w:val="none" w:sz="0" w:space="0" w:color="auto"/>
            <w:right w:val="none" w:sz="0" w:space="0" w:color="auto"/>
          </w:divBdr>
          <w:divsChild>
            <w:div w:id="2012878625">
              <w:marLeft w:val="0"/>
              <w:marRight w:val="0"/>
              <w:marTop w:val="0"/>
              <w:marBottom w:val="0"/>
              <w:divBdr>
                <w:top w:val="none" w:sz="0" w:space="0" w:color="auto"/>
                <w:left w:val="none" w:sz="0" w:space="0" w:color="auto"/>
                <w:bottom w:val="none" w:sz="0" w:space="0" w:color="auto"/>
                <w:right w:val="none" w:sz="0" w:space="0" w:color="auto"/>
              </w:divBdr>
            </w:div>
          </w:divsChild>
        </w:div>
        <w:div w:id="1476679685">
          <w:marLeft w:val="0"/>
          <w:marRight w:val="0"/>
          <w:marTop w:val="0"/>
          <w:marBottom w:val="0"/>
          <w:divBdr>
            <w:top w:val="none" w:sz="0" w:space="0" w:color="auto"/>
            <w:left w:val="none" w:sz="0" w:space="0" w:color="auto"/>
            <w:bottom w:val="none" w:sz="0" w:space="0" w:color="auto"/>
            <w:right w:val="none" w:sz="0" w:space="0" w:color="auto"/>
          </w:divBdr>
          <w:divsChild>
            <w:div w:id="1322856273">
              <w:marLeft w:val="0"/>
              <w:marRight w:val="0"/>
              <w:marTop w:val="0"/>
              <w:marBottom w:val="0"/>
              <w:divBdr>
                <w:top w:val="none" w:sz="0" w:space="0" w:color="auto"/>
                <w:left w:val="none" w:sz="0" w:space="0" w:color="auto"/>
                <w:bottom w:val="none" w:sz="0" w:space="0" w:color="auto"/>
                <w:right w:val="none" w:sz="0" w:space="0" w:color="auto"/>
              </w:divBdr>
            </w:div>
          </w:divsChild>
        </w:div>
        <w:div w:id="1505124412">
          <w:marLeft w:val="0"/>
          <w:marRight w:val="0"/>
          <w:marTop w:val="0"/>
          <w:marBottom w:val="0"/>
          <w:divBdr>
            <w:top w:val="none" w:sz="0" w:space="0" w:color="auto"/>
            <w:left w:val="none" w:sz="0" w:space="0" w:color="auto"/>
            <w:bottom w:val="none" w:sz="0" w:space="0" w:color="auto"/>
            <w:right w:val="none" w:sz="0" w:space="0" w:color="auto"/>
          </w:divBdr>
          <w:divsChild>
            <w:div w:id="956252327">
              <w:marLeft w:val="0"/>
              <w:marRight w:val="0"/>
              <w:marTop w:val="0"/>
              <w:marBottom w:val="0"/>
              <w:divBdr>
                <w:top w:val="none" w:sz="0" w:space="0" w:color="auto"/>
                <w:left w:val="none" w:sz="0" w:space="0" w:color="auto"/>
                <w:bottom w:val="none" w:sz="0" w:space="0" w:color="auto"/>
                <w:right w:val="none" w:sz="0" w:space="0" w:color="auto"/>
              </w:divBdr>
            </w:div>
          </w:divsChild>
        </w:div>
        <w:div w:id="1565528288">
          <w:marLeft w:val="0"/>
          <w:marRight w:val="0"/>
          <w:marTop w:val="0"/>
          <w:marBottom w:val="0"/>
          <w:divBdr>
            <w:top w:val="none" w:sz="0" w:space="0" w:color="auto"/>
            <w:left w:val="none" w:sz="0" w:space="0" w:color="auto"/>
            <w:bottom w:val="none" w:sz="0" w:space="0" w:color="auto"/>
            <w:right w:val="none" w:sz="0" w:space="0" w:color="auto"/>
          </w:divBdr>
          <w:divsChild>
            <w:div w:id="1404524729">
              <w:marLeft w:val="0"/>
              <w:marRight w:val="0"/>
              <w:marTop w:val="0"/>
              <w:marBottom w:val="0"/>
              <w:divBdr>
                <w:top w:val="none" w:sz="0" w:space="0" w:color="auto"/>
                <w:left w:val="none" w:sz="0" w:space="0" w:color="auto"/>
                <w:bottom w:val="none" w:sz="0" w:space="0" w:color="auto"/>
                <w:right w:val="none" w:sz="0" w:space="0" w:color="auto"/>
              </w:divBdr>
            </w:div>
          </w:divsChild>
        </w:div>
        <w:div w:id="1571883191">
          <w:marLeft w:val="0"/>
          <w:marRight w:val="0"/>
          <w:marTop w:val="0"/>
          <w:marBottom w:val="0"/>
          <w:divBdr>
            <w:top w:val="none" w:sz="0" w:space="0" w:color="auto"/>
            <w:left w:val="none" w:sz="0" w:space="0" w:color="auto"/>
            <w:bottom w:val="none" w:sz="0" w:space="0" w:color="auto"/>
            <w:right w:val="none" w:sz="0" w:space="0" w:color="auto"/>
          </w:divBdr>
          <w:divsChild>
            <w:div w:id="1246651755">
              <w:marLeft w:val="0"/>
              <w:marRight w:val="0"/>
              <w:marTop w:val="0"/>
              <w:marBottom w:val="0"/>
              <w:divBdr>
                <w:top w:val="none" w:sz="0" w:space="0" w:color="auto"/>
                <w:left w:val="none" w:sz="0" w:space="0" w:color="auto"/>
                <w:bottom w:val="none" w:sz="0" w:space="0" w:color="auto"/>
                <w:right w:val="none" w:sz="0" w:space="0" w:color="auto"/>
              </w:divBdr>
            </w:div>
          </w:divsChild>
        </w:div>
        <w:div w:id="1584800062">
          <w:marLeft w:val="0"/>
          <w:marRight w:val="0"/>
          <w:marTop w:val="0"/>
          <w:marBottom w:val="0"/>
          <w:divBdr>
            <w:top w:val="none" w:sz="0" w:space="0" w:color="auto"/>
            <w:left w:val="none" w:sz="0" w:space="0" w:color="auto"/>
            <w:bottom w:val="none" w:sz="0" w:space="0" w:color="auto"/>
            <w:right w:val="none" w:sz="0" w:space="0" w:color="auto"/>
          </w:divBdr>
          <w:divsChild>
            <w:div w:id="2123766785">
              <w:marLeft w:val="0"/>
              <w:marRight w:val="0"/>
              <w:marTop w:val="0"/>
              <w:marBottom w:val="0"/>
              <w:divBdr>
                <w:top w:val="none" w:sz="0" w:space="0" w:color="auto"/>
                <w:left w:val="none" w:sz="0" w:space="0" w:color="auto"/>
                <w:bottom w:val="none" w:sz="0" w:space="0" w:color="auto"/>
                <w:right w:val="none" w:sz="0" w:space="0" w:color="auto"/>
              </w:divBdr>
            </w:div>
          </w:divsChild>
        </w:div>
        <w:div w:id="1607956588">
          <w:marLeft w:val="0"/>
          <w:marRight w:val="0"/>
          <w:marTop w:val="0"/>
          <w:marBottom w:val="0"/>
          <w:divBdr>
            <w:top w:val="none" w:sz="0" w:space="0" w:color="auto"/>
            <w:left w:val="none" w:sz="0" w:space="0" w:color="auto"/>
            <w:bottom w:val="none" w:sz="0" w:space="0" w:color="auto"/>
            <w:right w:val="none" w:sz="0" w:space="0" w:color="auto"/>
          </w:divBdr>
          <w:divsChild>
            <w:div w:id="898900730">
              <w:marLeft w:val="0"/>
              <w:marRight w:val="0"/>
              <w:marTop w:val="0"/>
              <w:marBottom w:val="0"/>
              <w:divBdr>
                <w:top w:val="none" w:sz="0" w:space="0" w:color="auto"/>
                <w:left w:val="none" w:sz="0" w:space="0" w:color="auto"/>
                <w:bottom w:val="none" w:sz="0" w:space="0" w:color="auto"/>
                <w:right w:val="none" w:sz="0" w:space="0" w:color="auto"/>
              </w:divBdr>
            </w:div>
          </w:divsChild>
        </w:div>
        <w:div w:id="1649748029">
          <w:marLeft w:val="0"/>
          <w:marRight w:val="0"/>
          <w:marTop w:val="0"/>
          <w:marBottom w:val="0"/>
          <w:divBdr>
            <w:top w:val="none" w:sz="0" w:space="0" w:color="auto"/>
            <w:left w:val="none" w:sz="0" w:space="0" w:color="auto"/>
            <w:bottom w:val="none" w:sz="0" w:space="0" w:color="auto"/>
            <w:right w:val="none" w:sz="0" w:space="0" w:color="auto"/>
          </w:divBdr>
          <w:divsChild>
            <w:div w:id="2015456259">
              <w:marLeft w:val="0"/>
              <w:marRight w:val="0"/>
              <w:marTop w:val="0"/>
              <w:marBottom w:val="0"/>
              <w:divBdr>
                <w:top w:val="none" w:sz="0" w:space="0" w:color="auto"/>
                <w:left w:val="none" w:sz="0" w:space="0" w:color="auto"/>
                <w:bottom w:val="none" w:sz="0" w:space="0" w:color="auto"/>
                <w:right w:val="none" w:sz="0" w:space="0" w:color="auto"/>
              </w:divBdr>
            </w:div>
          </w:divsChild>
        </w:div>
        <w:div w:id="1658848661">
          <w:marLeft w:val="0"/>
          <w:marRight w:val="0"/>
          <w:marTop w:val="0"/>
          <w:marBottom w:val="0"/>
          <w:divBdr>
            <w:top w:val="none" w:sz="0" w:space="0" w:color="auto"/>
            <w:left w:val="none" w:sz="0" w:space="0" w:color="auto"/>
            <w:bottom w:val="none" w:sz="0" w:space="0" w:color="auto"/>
            <w:right w:val="none" w:sz="0" w:space="0" w:color="auto"/>
          </w:divBdr>
          <w:divsChild>
            <w:div w:id="223297139">
              <w:marLeft w:val="0"/>
              <w:marRight w:val="0"/>
              <w:marTop w:val="0"/>
              <w:marBottom w:val="0"/>
              <w:divBdr>
                <w:top w:val="none" w:sz="0" w:space="0" w:color="auto"/>
                <w:left w:val="none" w:sz="0" w:space="0" w:color="auto"/>
                <w:bottom w:val="none" w:sz="0" w:space="0" w:color="auto"/>
                <w:right w:val="none" w:sz="0" w:space="0" w:color="auto"/>
              </w:divBdr>
            </w:div>
          </w:divsChild>
        </w:div>
        <w:div w:id="1664822152">
          <w:marLeft w:val="0"/>
          <w:marRight w:val="0"/>
          <w:marTop w:val="0"/>
          <w:marBottom w:val="0"/>
          <w:divBdr>
            <w:top w:val="none" w:sz="0" w:space="0" w:color="auto"/>
            <w:left w:val="none" w:sz="0" w:space="0" w:color="auto"/>
            <w:bottom w:val="none" w:sz="0" w:space="0" w:color="auto"/>
            <w:right w:val="none" w:sz="0" w:space="0" w:color="auto"/>
          </w:divBdr>
          <w:divsChild>
            <w:div w:id="46955284">
              <w:marLeft w:val="0"/>
              <w:marRight w:val="0"/>
              <w:marTop w:val="0"/>
              <w:marBottom w:val="0"/>
              <w:divBdr>
                <w:top w:val="none" w:sz="0" w:space="0" w:color="auto"/>
                <w:left w:val="none" w:sz="0" w:space="0" w:color="auto"/>
                <w:bottom w:val="none" w:sz="0" w:space="0" w:color="auto"/>
                <w:right w:val="none" w:sz="0" w:space="0" w:color="auto"/>
              </w:divBdr>
            </w:div>
          </w:divsChild>
        </w:div>
        <w:div w:id="1665277863">
          <w:marLeft w:val="0"/>
          <w:marRight w:val="0"/>
          <w:marTop w:val="0"/>
          <w:marBottom w:val="0"/>
          <w:divBdr>
            <w:top w:val="none" w:sz="0" w:space="0" w:color="auto"/>
            <w:left w:val="none" w:sz="0" w:space="0" w:color="auto"/>
            <w:bottom w:val="none" w:sz="0" w:space="0" w:color="auto"/>
            <w:right w:val="none" w:sz="0" w:space="0" w:color="auto"/>
          </w:divBdr>
          <w:divsChild>
            <w:div w:id="837501489">
              <w:marLeft w:val="0"/>
              <w:marRight w:val="0"/>
              <w:marTop w:val="0"/>
              <w:marBottom w:val="0"/>
              <w:divBdr>
                <w:top w:val="none" w:sz="0" w:space="0" w:color="auto"/>
                <w:left w:val="none" w:sz="0" w:space="0" w:color="auto"/>
                <w:bottom w:val="none" w:sz="0" w:space="0" w:color="auto"/>
                <w:right w:val="none" w:sz="0" w:space="0" w:color="auto"/>
              </w:divBdr>
            </w:div>
          </w:divsChild>
        </w:div>
        <w:div w:id="1688480591">
          <w:marLeft w:val="0"/>
          <w:marRight w:val="0"/>
          <w:marTop w:val="0"/>
          <w:marBottom w:val="0"/>
          <w:divBdr>
            <w:top w:val="none" w:sz="0" w:space="0" w:color="auto"/>
            <w:left w:val="none" w:sz="0" w:space="0" w:color="auto"/>
            <w:bottom w:val="none" w:sz="0" w:space="0" w:color="auto"/>
            <w:right w:val="none" w:sz="0" w:space="0" w:color="auto"/>
          </w:divBdr>
          <w:divsChild>
            <w:div w:id="136994211">
              <w:marLeft w:val="0"/>
              <w:marRight w:val="0"/>
              <w:marTop w:val="0"/>
              <w:marBottom w:val="0"/>
              <w:divBdr>
                <w:top w:val="none" w:sz="0" w:space="0" w:color="auto"/>
                <w:left w:val="none" w:sz="0" w:space="0" w:color="auto"/>
                <w:bottom w:val="none" w:sz="0" w:space="0" w:color="auto"/>
                <w:right w:val="none" w:sz="0" w:space="0" w:color="auto"/>
              </w:divBdr>
            </w:div>
          </w:divsChild>
        </w:div>
        <w:div w:id="1719234967">
          <w:marLeft w:val="0"/>
          <w:marRight w:val="0"/>
          <w:marTop w:val="0"/>
          <w:marBottom w:val="0"/>
          <w:divBdr>
            <w:top w:val="none" w:sz="0" w:space="0" w:color="auto"/>
            <w:left w:val="none" w:sz="0" w:space="0" w:color="auto"/>
            <w:bottom w:val="none" w:sz="0" w:space="0" w:color="auto"/>
            <w:right w:val="none" w:sz="0" w:space="0" w:color="auto"/>
          </w:divBdr>
          <w:divsChild>
            <w:div w:id="9644047">
              <w:marLeft w:val="0"/>
              <w:marRight w:val="0"/>
              <w:marTop w:val="0"/>
              <w:marBottom w:val="0"/>
              <w:divBdr>
                <w:top w:val="none" w:sz="0" w:space="0" w:color="auto"/>
                <w:left w:val="none" w:sz="0" w:space="0" w:color="auto"/>
                <w:bottom w:val="none" w:sz="0" w:space="0" w:color="auto"/>
                <w:right w:val="none" w:sz="0" w:space="0" w:color="auto"/>
              </w:divBdr>
            </w:div>
          </w:divsChild>
        </w:div>
        <w:div w:id="1739474537">
          <w:marLeft w:val="0"/>
          <w:marRight w:val="0"/>
          <w:marTop w:val="0"/>
          <w:marBottom w:val="0"/>
          <w:divBdr>
            <w:top w:val="none" w:sz="0" w:space="0" w:color="auto"/>
            <w:left w:val="none" w:sz="0" w:space="0" w:color="auto"/>
            <w:bottom w:val="none" w:sz="0" w:space="0" w:color="auto"/>
            <w:right w:val="none" w:sz="0" w:space="0" w:color="auto"/>
          </w:divBdr>
          <w:divsChild>
            <w:div w:id="1934124836">
              <w:marLeft w:val="0"/>
              <w:marRight w:val="0"/>
              <w:marTop w:val="0"/>
              <w:marBottom w:val="0"/>
              <w:divBdr>
                <w:top w:val="none" w:sz="0" w:space="0" w:color="auto"/>
                <w:left w:val="none" w:sz="0" w:space="0" w:color="auto"/>
                <w:bottom w:val="none" w:sz="0" w:space="0" w:color="auto"/>
                <w:right w:val="none" w:sz="0" w:space="0" w:color="auto"/>
              </w:divBdr>
            </w:div>
          </w:divsChild>
        </w:div>
        <w:div w:id="1750076700">
          <w:marLeft w:val="0"/>
          <w:marRight w:val="0"/>
          <w:marTop w:val="0"/>
          <w:marBottom w:val="0"/>
          <w:divBdr>
            <w:top w:val="none" w:sz="0" w:space="0" w:color="auto"/>
            <w:left w:val="none" w:sz="0" w:space="0" w:color="auto"/>
            <w:bottom w:val="none" w:sz="0" w:space="0" w:color="auto"/>
            <w:right w:val="none" w:sz="0" w:space="0" w:color="auto"/>
          </w:divBdr>
          <w:divsChild>
            <w:div w:id="129133538">
              <w:marLeft w:val="0"/>
              <w:marRight w:val="0"/>
              <w:marTop w:val="0"/>
              <w:marBottom w:val="0"/>
              <w:divBdr>
                <w:top w:val="none" w:sz="0" w:space="0" w:color="auto"/>
                <w:left w:val="none" w:sz="0" w:space="0" w:color="auto"/>
                <w:bottom w:val="none" w:sz="0" w:space="0" w:color="auto"/>
                <w:right w:val="none" w:sz="0" w:space="0" w:color="auto"/>
              </w:divBdr>
            </w:div>
          </w:divsChild>
        </w:div>
        <w:div w:id="1768236432">
          <w:marLeft w:val="0"/>
          <w:marRight w:val="0"/>
          <w:marTop w:val="0"/>
          <w:marBottom w:val="0"/>
          <w:divBdr>
            <w:top w:val="none" w:sz="0" w:space="0" w:color="auto"/>
            <w:left w:val="none" w:sz="0" w:space="0" w:color="auto"/>
            <w:bottom w:val="none" w:sz="0" w:space="0" w:color="auto"/>
            <w:right w:val="none" w:sz="0" w:space="0" w:color="auto"/>
          </w:divBdr>
          <w:divsChild>
            <w:div w:id="1569220838">
              <w:marLeft w:val="0"/>
              <w:marRight w:val="0"/>
              <w:marTop w:val="0"/>
              <w:marBottom w:val="0"/>
              <w:divBdr>
                <w:top w:val="none" w:sz="0" w:space="0" w:color="auto"/>
                <w:left w:val="none" w:sz="0" w:space="0" w:color="auto"/>
                <w:bottom w:val="none" w:sz="0" w:space="0" w:color="auto"/>
                <w:right w:val="none" w:sz="0" w:space="0" w:color="auto"/>
              </w:divBdr>
            </w:div>
          </w:divsChild>
        </w:div>
        <w:div w:id="1811439918">
          <w:marLeft w:val="0"/>
          <w:marRight w:val="0"/>
          <w:marTop w:val="0"/>
          <w:marBottom w:val="0"/>
          <w:divBdr>
            <w:top w:val="none" w:sz="0" w:space="0" w:color="auto"/>
            <w:left w:val="none" w:sz="0" w:space="0" w:color="auto"/>
            <w:bottom w:val="none" w:sz="0" w:space="0" w:color="auto"/>
            <w:right w:val="none" w:sz="0" w:space="0" w:color="auto"/>
          </w:divBdr>
          <w:divsChild>
            <w:div w:id="1343242070">
              <w:marLeft w:val="0"/>
              <w:marRight w:val="0"/>
              <w:marTop w:val="0"/>
              <w:marBottom w:val="0"/>
              <w:divBdr>
                <w:top w:val="none" w:sz="0" w:space="0" w:color="auto"/>
                <w:left w:val="none" w:sz="0" w:space="0" w:color="auto"/>
                <w:bottom w:val="none" w:sz="0" w:space="0" w:color="auto"/>
                <w:right w:val="none" w:sz="0" w:space="0" w:color="auto"/>
              </w:divBdr>
            </w:div>
          </w:divsChild>
        </w:div>
        <w:div w:id="1836263260">
          <w:marLeft w:val="0"/>
          <w:marRight w:val="0"/>
          <w:marTop w:val="0"/>
          <w:marBottom w:val="0"/>
          <w:divBdr>
            <w:top w:val="none" w:sz="0" w:space="0" w:color="auto"/>
            <w:left w:val="none" w:sz="0" w:space="0" w:color="auto"/>
            <w:bottom w:val="none" w:sz="0" w:space="0" w:color="auto"/>
            <w:right w:val="none" w:sz="0" w:space="0" w:color="auto"/>
          </w:divBdr>
          <w:divsChild>
            <w:div w:id="1255240551">
              <w:marLeft w:val="0"/>
              <w:marRight w:val="0"/>
              <w:marTop w:val="0"/>
              <w:marBottom w:val="0"/>
              <w:divBdr>
                <w:top w:val="none" w:sz="0" w:space="0" w:color="auto"/>
                <w:left w:val="none" w:sz="0" w:space="0" w:color="auto"/>
                <w:bottom w:val="none" w:sz="0" w:space="0" w:color="auto"/>
                <w:right w:val="none" w:sz="0" w:space="0" w:color="auto"/>
              </w:divBdr>
            </w:div>
          </w:divsChild>
        </w:div>
        <w:div w:id="1840651494">
          <w:marLeft w:val="0"/>
          <w:marRight w:val="0"/>
          <w:marTop w:val="0"/>
          <w:marBottom w:val="0"/>
          <w:divBdr>
            <w:top w:val="none" w:sz="0" w:space="0" w:color="auto"/>
            <w:left w:val="none" w:sz="0" w:space="0" w:color="auto"/>
            <w:bottom w:val="none" w:sz="0" w:space="0" w:color="auto"/>
            <w:right w:val="none" w:sz="0" w:space="0" w:color="auto"/>
          </w:divBdr>
          <w:divsChild>
            <w:div w:id="1139152467">
              <w:marLeft w:val="0"/>
              <w:marRight w:val="0"/>
              <w:marTop w:val="0"/>
              <w:marBottom w:val="0"/>
              <w:divBdr>
                <w:top w:val="none" w:sz="0" w:space="0" w:color="auto"/>
                <w:left w:val="none" w:sz="0" w:space="0" w:color="auto"/>
                <w:bottom w:val="none" w:sz="0" w:space="0" w:color="auto"/>
                <w:right w:val="none" w:sz="0" w:space="0" w:color="auto"/>
              </w:divBdr>
            </w:div>
          </w:divsChild>
        </w:div>
        <w:div w:id="1850875761">
          <w:marLeft w:val="0"/>
          <w:marRight w:val="0"/>
          <w:marTop w:val="0"/>
          <w:marBottom w:val="0"/>
          <w:divBdr>
            <w:top w:val="none" w:sz="0" w:space="0" w:color="auto"/>
            <w:left w:val="none" w:sz="0" w:space="0" w:color="auto"/>
            <w:bottom w:val="none" w:sz="0" w:space="0" w:color="auto"/>
            <w:right w:val="none" w:sz="0" w:space="0" w:color="auto"/>
          </w:divBdr>
          <w:divsChild>
            <w:div w:id="285815474">
              <w:marLeft w:val="0"/>
              <w:marRight w:val="0"/>
              <w:marTop w:val="0"/>
              <w:marBottom w:val="0"/>
              <w:divBdr>
                <w:top w:val="none" w:sz="0" w:space="0" w:color="auto"/>
                <w:left w:val="none" w:sz="0" w:space="0" w:color="auto"/>
                <w:bottom w:val="none" w:sz="0" w:space="0" w:color="auto"/>
                <w:right w:val="none" w:sz="0" w:space="0" w:color="auto"/>
              </w:divBdr>
            </w:div>
          </w:divsChild>
        </w:div>
        <w:div w:id="1857038553">
          <w:marLeft w:val="0"/>
          <w:marRight w:val="0"/>
          <w:marTop w:val="0"/>
          <w:marBottom w:val="0"/>
          <w:divBdr>
            <w:top w:val="none" w:sz="0" w:space="0" w:color="auto"/>
            <w:left w:val="none" w:sz="0" w:space="0" w:color="auto"/>
            <w:bottom w:val="none" w:sz="0" w:space="0" w:color="auto"/>
            <w:right w:val="none" w:sz="0" w:space="0" w:color="auto"/>
          </w:divBdr>
          <w:divsChild>
            <w:div w:id="498926885">
              <w:marLeft w:val="0"/>
              <w:marRight w:val="0"/>
              <w:marTop w:val="0"/>
              <w:marBottom w:val="0"/>
              <w:divBdr>
                <w:top w:val="none" w:sz="0" w:space="0" w:color="auto"/>
                <w:left w:val="none" w:sz="0" w:space="0" w:color="auto"/>
                <w:bottom w:val="none" w:sz="0" w:space="0" w:color="auto"/>
                <w:right w:val="none" w:sz="0" w:space="0" w:color="auto"/>
              </w:divBdr>
            </w:div>
          </w:divsChild>
        </w:div>
        <w:div w:id="1876775308">
          <w:marLeft w:val="0"/>
          <w:marRight w:val="0"/>
          <w:marTop w:val="0"/>
          <w:marBottom w:val="0"/>
          <w:divBdr>
            <w:top w:val="none" w:sz="0" w:space="0" w:color="auto"/>
            <w:left w:val="none" w:sz="0" w:space="0" w:color="auto"/>
            <w:bottom w:val="none" w:sz="0" w:space="0" w:color="auto"/>
            <w:right w:val="none" w:sz="0" w:space="0" w:color="auto"/>
          </w:divBdr>
          <w:divsChild>
            <w:div w:id="358900105">
              <w:marLeft w:val="0"/>
              <w:marRight w:val="0"/>
              <w:marTop w:val="0"/>
              <w:marBottom w:val="0"/>
              <w:divBdr>
                <w:top w:val="none" w:sz="0" w:space="0" w:color="auto"/>
                <w:left w:val="none" w:sz="0" w:space="0" w:color="auto"/>
                <w:bottom w:val="none" w:sz="0" w:space="0" w:color="auto"/>
                <w:right w:val="none" w:sz="0" w:space="0" w:color="auto"/>
              </w:divBdr>
            </w:div>
          </w:divsChild>
        </w:div>
        <w:div w:id="1880850218">
          <w:marLeft w:val="0"/>
          <w:marRight w:val="0"/>
          <w:marTop w:val="0"/>
          <w:marBottom w:val="0"/>
          <w:divBdr>
            <w:top w:val="none" w:sz="0" w:space="0" w:color="auto"/>
            <w:left w:val="none" w:sz="0" w:space="0" w:color="auto"/>
            <w:bottom w:val="none" w:sz="0" w:space="0" w:color="auto"/>
            <w:right w:val="none" w:sz="0" w:space="0" w:color="auto"/>
          </w:divBdr>
          <w:divsChild>
            <w:div w:id="758988754">
              <w:marLeft w:val="0"/>
              <w:marRight w:val="0"/>
              <w:marTop w:val="0"/>
              <w:marBottom w:val="0"/>
              <w:divBdr>
                <w:top w:val="none" w:sz="0" w:space="0" w:color="auto"/>
                <w:left w:val="none" w:sz="0" w:space="0" w:color="auto"/>
                <w:bottom w:val="none" w:sz="0" w:space="0" w:color="auto"/>
                <w:right w:val="none" w:sz="0" w:space="0" w:color="auto"/>
              </w:divBdr>
            </w:div>
          </w:divsChild>
        </w:div>
        <w:div w:id="1881241383">
          <w:marLeft w:val="0"/>
          <w:marRight w:val="0"/>
          <w:marTop w:val="0"/>
          <w:marBottom w:val="0"/>
          <w:divBdr>
            <w:top w:val="none" w:sz="0" w:space="0" w:color="auto"/>
            <w:left w:val="none" w:sz="0" w:space="0" w:color="auto"/>
            <w:bottom w:val="none" w:sz="0" w:space="0" w:color="auto"/>
            <w:right w:val="none" w:sz="0" w:space="0" w:color="auto"/>
          </w:divBdr>
          <w:divsChild>
            <w:div w:id="1572082255">
              <w:marLeft w:val="0"/>
              <w:marRight w:val="0"/>
              <w:marTop w:val="0"/>
              <w:marBottom w:val="0"/>
              <w:divBdr>
                <w:top w:val="none" w:sz="0" w:space="0" w:color="auto"/>
                <w:left w:val="none" w:sz="0" w:space="0" w:color="auto"/>
                <w:bottom w:val="none" w:sz="0" w:space="0" w:color="auto"/>
                <w:right w:val="none" w:sz="0" w:space="0" w:color="auto"/>
              </w:divBdr>
            </w:div>
          </w:divsChild>
        </w:div>
        <w:div w:id="1956984842">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1957131096">
          <w:marLeft w:val="0"/>
          <w:marRight w:val="0"/>
          <w:marTop w:val="0"/>
          <w:marBottom w:val="0"/>
          <w:divBdr>
            <w:top w:val="none" w:sz="0" w:space="0" w:color="auto"/>
            <w:left w:val="none" w:sz="0" w:space="0" w:color="auto"/>
            <w:bottom w:val="none" w:sz="0" w:space="0" w:color="auto"/>
            <w:right w:val="none" w:sz="0" w:space="0" w:color="auto"/>
          </w:divBdr>
          <w:divsChild>
            <w:div w:id="1396464546">
              <w:marLeft w:val="0"/>
              <w:marRight w:val="0"/>
              <w:marTop w:val="0"/>
              <w:marBottom w:val="0"/>
              <w:divBdr>
                <w:top w:val="none" w:sz="0" w:space="0" w:color="auto"/>
                <w:left w:val="none" w:sz="0" w:space="0" w:color="auto"/>
                <w:bottom w:val="none" w:sz="0" w:space="0" w:color="auto"/>
                <w:right w:val="none" w:sz="0" w:space="0" w:color="auto"/>
              </w:divBdr>
            </w:div>
          </w:divsChild>
        </w:div>
        <w:div w:id="1971784965">
          <w:marLeft w:val="0"/>
          <w:marRight w:val="0"/>
          <w:marTop w:val="0"/>
          <w:marBottom w:val="0"/>
          <w:divBdr>
            <w:top w:val="none" w:sz="0" w:space="0" w:color="auto"/>
            <w:left w:val="none" w:sz="0" w:space="0" w:color="auto"/>
            <w:bottom w:val="none" w:sz="0" w:space="0" w:color="auto"/>
            <w:right w:val="none" w:sz="0" w:space="0" w:color="auto"/>
          </w:divBdr>
          <w:divsChild>
            <w:div w:id="657073541">
              <w:marLeft w:val="0"/>
              <w:marRight w:val="0"/>
              <w:marTop w:val="0"/>
              <w:marBottom w:val="0"/>
              <w:divBdr>
                <w:top w:val="none" w:sz="0" w:space="0" w:color="auto"/>
                <w:left w:val="none" w:sz="0" w:space="0" w:color="auto"/>
                <w:bottom w:val="none" w:sz="0" w:space="0" w:color="auto"/>
                <w:right w:val="none" w:sz="0" w:space="0" w:color="auto"/>
              </w:divBdr>
            </w:div>
          </w:divsChild>
        </w:div>
        <w:div w:id="1987127282">
          <w:marLeft w:val="0"/>
          <w:marRight w:val="0"/>
          <w:marTop w:val="0"/>
          <w:marBottom w:val="0"/>
          <w:divBdr>
            <w:top w:val="none" w:sz="0" w:space="0" w:color="auto"/>
            <w:left w:val="none" w:sz="0" w:space="0" w:color="auto"/>
            <w:bottom w:val="none" w:sz="0" w:space="0" w:color="auto"/>
            <w:right w:val="none" w:sz="0" w:space="0" w:color="auto"/>
          </w:divBdr>
          <w:divsChild>
            <w:div w:id="1769227288">
              <w:marLeft w:val="0"/>
              <w:marRight w:val="0"/>
              <w:marTop w:val="0"/>
              <w:marBottom w:val="0"/>
              <w:divBdr>
                <w:top w:val="none" w:sz="0" w:space="0" w:color="auto"/>
                <w:left w:val="none" w:sz="0" w:space="0" w:color="auto"/>
                <w:bottom w:val="none" w:sz="0" w:space="0" w:color="auto"/>
                <w:right w:val="none" w:sz="0" w:space="0" w:color="auto"/>
              </w:divBdr>
            </w:div>
          </w:divsChild>
        </w:div>
        <w:div w:id="2027053592">
          <w:marLeft w:val="0"/>
          <w:marRight w:val="0"/>
          <w:marTop w:val="0"/>
          <w:marBottom w:val="0"/>
          <w:divBdr>
            <w:top w:val="none" w:sz="0" w:space="0" w:color="auto"/>
            <w:left w:val="none" w:sz="0" w:space="0" w:color="auto"/>
            <w:bottom w:val="none" w:sz="0" w:space="0" w:color="auto"/>
            <w:right w:val="none" w:sz="0" w:space="0" w:color="auto"/>
          </w:divBdr>
          <w:divsChild>
            <w:div w:id="917788641">
              <w:marLeft w:val="0"/>
              <w:marRight w:val="0"/>
              <w:marTop w:val="0"/>
              <w:marBottom w:val="0"/>
              <w:divBdr>
                <w:top w:val="none" w:sz="0" w:space="0" w:color="auto"/>
                <w:left w:val="none" w:sz="0" w:space="0" w:color="auto"/>
                <w:bottom w:val="none" w:sz="0" w:space="0" w:color="auto"/>
                <w:right w:val="none" w:sz="0" w:space="0" w:color="auto"/>
              </w:divBdr>
            </w:div>
          </w:divsChild>
        </w:div>
        <w:div w:id="2029060967">
          <w:marLeft w:val="0"/>
          <w:marRight w:val="0"/>
          <w:marTop w:val="0"/>
          <w:marBottom w:val="0"/>
          <w:divBdr>
            <w:top w:val="none" w:sz="0" w:space="0" w:color="auto"/>
            <w:left w:val="none" w:sz="0" w:space="0" w:color="auto"/>
            <w:bottom w:val="none" w:sz="0" w:space="0" w:color="auto"/>
            <w:right w:val="none" w:sz="0" w:space="0" w:color="auto"/>
          </w:divBdr>
          <w:divsChild>
            <w:div w:id="610362635">
              <w:marLeft w:val="0"/>
              <w:marRight w:val="0"/>
              <w:marTop w:val="0"/>
              <w:marBottom w:val="0"/>
              <w:divBdr>
                <w:top w:val="none" w:sz="0" w:space="0" w:color="auto"/>
                <w:left w:val="none" w:sz="0" w:space="0" w:color="auto"/>
                <w:bottom w:val="none" w:sz="0" w:space="0" w:color="auto"/>
                <w:right w:val="none" w:sz="0" w:space="0" w:color="auto"/>
              </w:divBdr>
            </w:div>
          </w:divsChild>
        </w:div>
        <w:div w:id="2074084390">
          <w:marLeft w:val="0"/>
          <w:marRight w:val="0"/>
          <w:marTop w:val="0"/>
          <w:marBottom w:val="0"/>
          <w:divBdr>
            <w:top w:val="none" w:sz="0" w:space="0" w:color="auto"/>
            <w:left w:val="none" w:sz="0" w:space="0" w:color="auto"/>
            <w:bottom w:val="none" w:sz="0" w:space="0" w:color="auto"/>
            <w:right w:val="none" w:sz="0" w:space="0" w:color="auto"/>
          </w:divBdr>
          <w:divsChild>
            <w:div w:id="205022118">
              <w:marLeft w:val="0"/>
              <w:marRight w:val="0"/>
              <w:marTop w:val="0"/>
              <w:marBottom w:val="0"/>
              <w:divBdr>
                <w:top w:val="none" w:sz="0" w:space="0" w:color="auto"/>
                <w:left w:val="none" w:sz="0" w:space="0" w:color="auto"/>
                <w:bottom w:val="none" w:sz="0" w:space="0" w:color="auto"/>
                <w:right w:val="none" w:sz="0" w:space="0" w:color="auto"/>
              </w:divBdr>
            </w:div>
          </w:divsChild>
        </w:div>
        <w:div w:id="2080711734">
          <w:marLeft w:val="0"/>
          <w:marRight w:val="0"/>
          <w:marTop w:val="0"/>
          <w:marBottom w:val="0"/>
          <w:divBdr>
            <w:top w:val="none" w:sz="0" w:space="0" w:color="auto"/>
            <w:left w:val="none" w:sz="0" w:space="0" w:color="auto"/>
            <w:bottom w:val="none" w:sz="0" w:space="0" w:color="auto"/>
            <w:right w:val="none" w:sz="0" w:space="0" w:color="auto"/>
          </w:divBdr>
          <w:divsChild>
            <w:div w:id="1772622185">
              <w:marLeft w:val="0"/>
              <w:marRight w:val="0"/>
              <w:marTop w:val="0"/>
              <w:marBottom w:val="0"/>
              <w:divBdr>
                <w:top w:val="none" w:sz="0" w:space="0" w:color="auto"/>
                <w:left w:val="none" w:sz="0" w:space="0" w:color="auto"/>
                <w:bottom w:val="none" w:sz="0" w:space="0" w:color="auto"/>
                <w:right w:val="none" w:sz="0" w:space="0" w:color="auto"/>
              </w:divBdr>
            </w:div>
          </w:divsChild>
        </w:div>
        <w:div w:id="2096710199">
          <w:marLeft w:val="0"/>
          <w:marRight w:val="0"/>
          <w:marTop w:val="0"/>
          <w:marBottom w:val="0"/>
          <w:divBdr>
            <w:top w:val="none" w:sz="0" w:space="0" w:color="auto"/>
            <w:left w:val="none" w:sz="0" w:space="0" w:color="auto"/>
            <w:bottom w:val="none" w:sz="0" w:space="0" w:color="auto"/>
            <w:right w:val="none" w:sz="0" w:space="0" w:color="auto"/>
          </w:divBdr>
          <w:divsChild>
            <w:div w:id="1931037678">
              <w:marLeft w:val="0"/>
              <w:marRight w:val="0"/>
              <w:marTop w:val="0"/>
              <w:marBottom w:val="0"/>
              <w:divBdr>
                <w:top w:val="none" w:sz="0" w:space="0" w:color="auto"/>
                <w:left w:val="none" w:sz="0" w:space="0" w:color="auto"/>
                <w:bottom w:val="none" w:sz="0" w:space="0" w:color="auto"/>
                <w:right w:val="none" w:sz="0" w:space="0" w:color="auto"/>
              </w:divBdr>
            </w:div>
          </w:divsChild>
        </w:div>
        <w:div w:id="2104371993">
          <w:marLeft w:val="0"/>
          <w:marRight w:val="0"/>
          <w:marTop w:val="0"/>
          <w:marBottom w:val="0"/>
          <w:divBdr>
            <w:top w:val="none" w:sz="0" w:space="0" w:color="auto"/>
            <w:left w:val="none" w:sz="0" w:space="0" w:color="auto"/>
            <w:bottom w:val="none" w:sz="0" w:space="0" w:color="auto"/>
            <w:right w:val="none" w:sz="0" w:space="0" w:color="auto"/>
          </w:divBdr>
          <w:divsChild>
            <w:div w:id="1418595492">
              <w:marLeft w:val="0"/>
              <w:marRight w:val="0"/>
              <w:marTop w:val="0"/>
              <w:marBottom w:val="0"/>
              <w:divBdr>
                <w:top w:val="none" w:sz="0" w:space="0" w:color="auto"/>
                <w:left w:val="none" w:sz="0" w:space="0" w:color="auto"/>
                <w:bottom w:val="none" w:sz="0" w:space="0" w:color="auto"/>
                <w:right w:val="none" w:sz="0" w:space="0" w:color="auto"/>
              </w:divBdr>
            </w:div>
          </w:divsChild>
        </w:div>
        <w:div w:id="2127118861">
          <w:marLeft w:val="0"/>
          <w:marRight w:val="0"/>
          <w:marTop w:val="0"/>
          <w:marBottom w:val="0"/>
          <w:divBdr>
            <w:top w:val="none" w:sz="0" w:space="0" w:color="auto"/>
            <w:left w:val="none" w:sz="0" w:space="0" w:color="auto"/>
            <w:bottom w:val="none" w:sz="0" w:space="0" w:color="auto"/>
            <w:right w:val="none" w:sz="0" w:space="0" w:color="auto"/>
          </w:divBdr>
          <w:divsChild>
            <w:div w:id="1096246786">
              <w:marLeft w:val="0"/>
              <w:marRight w:val="0"/>
              <w:marTop w:val="0"/>
              <w:marBottom w:val="0"/>
              <w:divBdr>
                <w:top w:val="none" w:sz="0" w:space="0" w:color="auto"/>
                <w:left w:val="none" w:sz="0" w:space="0" w:color="auto"/>
                <w:bottom w:val="none" w:sz="0" w:space="0" w:color="auto"/>
                <w:right w:val="none" w:sz="0" w:space="0" w:color="auto"/>
              </w:divBdr>
            </w:div>
          </w:divsChild>
        </w:div>
        <w:div w:id="2137410691">
          <w:marLeft w:val="0"/>
          <w:marRight w:val="0"/>
          <w:marTop w:val="0"/>
          <w:marBottom w:val="0"/>
          <w:divBdr>
            <w:top w:val="none" w:sz="0" w:space="0" w:color="auto"/>
            <w:left w:val="none" w:sz="0" w:space="0" w:color="auto"/>
            <w:bottom w:val="none" w:sz="0" w:space="0" w:color="auto"/>
            <w:right w:val="none" w:sz="0" w:space="0" w:color="auto"/>
          </w:divBdr>
          <w:divsChild>
            <w:div w:id="702242359">
              <w:marLeft w:val="0"/>
              <w:marRight w:val="0"/>
              <w:marTop w:val="0"/>
              <w:marBottom w:val="0"/>
              <w:divBdr>
                <w:top w:val="none" w:sz="0" w:space="0" w:color="auto"/>
                <w:left w:val="none" w:sz="0" w:space="0" w:color="auto"/>
                <w:bottom w:val="none" w:sz="0" w:space="0" w:color="auto"/>
                <w:right w:val="none" w:sz="0" w:space="0" w:color="auto"/>
              </w:divBdr>
            </w:div>
          </w:divsChild>
        </w:div>
        <w:div w:id="2146268908">
          <w:marLeft w:val="0"/>
          <w:marRight w:val="0"/>
          <w:marTop w:val="0"/>
          <w:marBottom w:val="0"/>
          <w:divBdr>
            <w:top w:val="none" w:sz="0" w:space="0" w:color="auto"/>
            <w:left w:val="none" w:sz="0" w:space="0" w:color="auto"/>
            <w:bottom w:val="none" w:sz="0" w:space="0" w:color="auto"/>
            <w:right w:val="none" w:sz="0" w:space="0" w:color="auto"/>
          </w:divBdr>
          <w:divsChild>
            <w:div w:id="13139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Elizabeth Forg</dc:creator>
  <cp:keywords/>
  <dc:description/>
  <cp:lastModifiedBy>Andrew Stillman</cp:lastModifiedBy>
  <cp:revision>50</cp:revision>
  <dcterms:created xsi:type="dcterms:W3CDTF">2022-11-28T02:40:00Z</dcterms:created>
  <dcterms:modified xsi:type="dcterms:W3CDTF">2022-12-22T17:12:00Z</dcterms:modified>
</cp:coreProperties>
</file>